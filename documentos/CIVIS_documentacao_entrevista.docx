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8197F" w14:textId="58F2E532" w:rsidR="00F80069" w:rsidRDefault="50EDED19" w:rsidP="00C14F60">
      <w:pPr>
        <w:spacing w:after="0" w:line="240" w:lineRule="auto"/>
        <w:ind w:left="1416" w:right="2120"/>
        <w:jc w:val="both"/>
        <w:rPr>
          <w:ins w:id="0" w:author="BRUNO KAUAN RODRIGUES SILVA" w:date="2025-05-25T23:15:00Z" w16du:dateUtc="2025-05-26T02:15:00Z"/>
          <w:rFonts w:ascii="Times New Roman" w:eastAsia="Times New Roman" w:hAnsi="Times New Roman" w:cs="Times New Roman"/>
          <w:color w:val="000000" w:themeColor="text1"/>
        </w:rPr>
      </w:pPr>
      <w:ins w:id="1" w:author="BRUNO KAUAN RODRIGUES SILVA" w:date="2025-05-25T23:16:00Z" w16du:dateUtc="2025-05-26T02:16:00Z">
        <w:r>
          <w:rPr>
            <w:noProof/>
          </w:rPr>
          <w:drawing>
            <wp:anchor distT="0" distB="0" distL="114300" distR="114300" simplePos="0" relativeHeight="251658240" behindDoc="1" locked="0" layoutInCell="1" allowOverlap="1" wp14:anchorId="31C01EC7" wp14:editId="4D961DEC">
              <wp:simplePos x="0" y="0"/>
              <wp:positionH relativeFrom="page">
                <wp:align>left</wp:align>
              </wp:positionH>
              <wp:positionV relativeFrom="paragraph">
                <wp:posOffset>-982980</wp:posOffset>
              </wp:positionV>
              <wp:extent cx="8505190" cy="10738622"/>
              <wp:effectExtent l="0" t="0" r="0" b="5715"/>
              <wp:wrapNone/>
              <wp:docPr id="21169866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8505190" cy="10738622"/>
                      </a:xfrm>
                      <a:prstGeom prst="rect">
                        <a:avLst/>
                      </a:prstGeom>
                    </pic:spPr>
                  </pic:pic>
                </a:graphicData>
              </a:graphic>
              <wp14:sizeRelH relativeFrom="page">
                <wp14:pctWidth>0</wp14:pctWidth>
              </wp14:sizeRelH>
              <wp14:sizeRelV relativeFrom="page">
                <wp14:pctHeight>0</wp14:pctHeight>
              </wp14:sizeRelV>
            </wp:anchor>
          </w:drawing>
        </w:r>
      </w:ins>
      <w:r w:rsidRPr="319D2E7D">
        <w:rPr>
          <w:rFonts w:ascii="Times New Roman" w:eastAsia="Times New Roman" w:hAnsi="Times New Roman" w:cs="Times New Roman"/>
          <w:color w:val="000000" w:themeColor="text1"/>
        </w:rPr>
        <w:t xml:space="preserve">                                                   </w:t>
      </w:r>
    </w:p>
    <w:p w14:paraId="4D1A442A" w14:textId="13176E45" w:rsidR="00F80069" w:rsidRDefault="00F80069">
      <w:pPr>
        <w:rPr>
          <w:ins w:id="2" w:author="BRUNO KAUAN RODRIGUES SILVA" w:date="2025-05-25T23:15:00Z" w16du:dateUtc="2025-05-26T02:15:00Z"/>
          <w:rFonts w:ascii="Times New Roman" w:eastAsia="Times New Roman" w:hAnsi="Times New Roman" w:cs="Times New Roman"/>
          <w:color w:val="000000" w:themeColor="text1"/>
        </w:rPr>
      </w:pPr>
      <w:ins w:id="3" w:author="BRUNO KAUAN RODRIGUES SILVA" w:date="2025-05-25T23:15:00Z" w16du:dateUtc="2025-05-26T02:15:00Z">
        <w:r>
          <w:rPr>
            <w:rFonts w:ascii="Times New Roman" w:eastAsia="Times New Roman" w:hAnsi="Times New Roman" w:cs="Times New Roman"/>
            <w:color w:val="000000" w:themeColor="text1"/>
          </w:rPr>
          <w:br w:type="page"/>
        </w:r>
      </w:ins>
    </w:p>
    <w:p w14:paraId="62B5EE89" w14:textId="04EE19A6" w:rsidR="5308A8B2" w:rsidRDefault="00887065" w:rsidP="6A94D04C">
      <w:pPr>
        <w:spacing w:after="0" w:line="240" w:lineRule="auto"/>
        <w:ind w:left="1416" w:right="2120"/>
        <w:rPr>
          <w:ins w:id="4" w:author="BRUNO KAUAN RODRIGUES SILVA" w:date="2025-05-25T23:18:00Z" w16du:dateUtc="2025-05-26T02:18:00Z"/>
          <w:rFonts w:ascii="Times New Roman" w:eastAsia="Times New Roman" w:hAnsi="Times New Roman" w:cs="Times New Roman"/>
          <w:color w:val="000000" w:themeColor="text1"/>
        </w:rPr>
      </w:pPr>
      <w:ins w:id="5" w:author="BRUNO KAUAN RODRIGUES SILVA" w:date="2025-05-25T23:17:00Z" w16du:dateUtc="2025-05-26T02:17:00Z">
        <w:r>
          <w:rPr>
            <w:noProof/>
          </w:rPr>
          <w:lastRenderedPageBreak/>
          <w:drawing>
            <wp:anchor distT="0" distB="0" distL="114300" distR="114300" simplePos="0" relativeHeight="251658241" behindDoc="1" locked="0" layoutInCell="1" allowOverlap="1" wp14:anchorId="31FA17E0" wp14:editId="4021CE2D">
              <wp:simplePos x="0" y="0"/>
              <wp:positionH relativeFrom="margin">
                <wp:align>center</wp:align>
              </wp:positionH>
              <wp:positionV relativeFrom="paragraph">
                <wp:posOffset>-438150</wp:posOffset>
              </wp:positionV>
              <wp:extent cx="1638300" cy="1638300"/>
              <wp:effectExtent l="0" t="0" r="0" b="0"/>
              <wp:wrapNone/>
              <wp:docPr id="1369763605" name="Imagem 13697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ins>
      <w:del w:id="6" w:author="BRUNO KAUAN RODRIGUES SILVA" w:date="2025-05-25T23:17:00Z" w16du:dateUtc="2025-05-26T02:17:00Z">
        <w:r w:rsidR="776D194B" w:rsidRPr="319D2E7D" w:rsidDel="00E418D9">
          <w:rPr>
            <w:rFonts w:ascii="Times New Roman" w:eastAsia="Times New Roman" w:hAnsi="Times New Roman" w:cs="Times New Roman"/>
            <w:color w:val="000000" w:themeColor="text1"/>
          </w:rPr>
          <w:delText xml:space="preserve">  </w:delText>
        </w:r>
      </w:del>
      <w:r w:rsidR="776D194B" w:rsidRPr="319D2E7D">
        <w:rPr>
          <w:rFonts w:ascii="Times New Roman" w:eastAsia="Times New Roman" w:hAnsi="Times New Roman" w:cs="Times New Roman"/>
          <w:color w:val="000000" w:themeColor="text1"/>
        </w:rPr>
        <w:t xml:space="preserve">                                       </w:t>
      </w:r>
    </w:p>
    <w:p w14:paraId="08E23372" w14:textId="77777777" w:rsidR="00887065" w:rsidRDefault="00887065" w:rsidP="6A94D04C">
      <w:pPr>
        <w:spacing w:after="0" w:line="240" w:lineRule="auto"/>
        <w:ind w:left="1416" w:right="2120"/>
        <w:rPr>
          <w:ins w:id="7" w:author="BRUNO KAUAN RODRIGUES SILVA" w:date="2025-05-25T23:18:00Z" w16du:dateUtc="2025-05-26T02:18:00Z"/>
          <w:rFonts w:ascii="Times New Roman" w:eastAsia="Times New Roman" w:hAnsi="Times New Roman" w:cs="Times New Roman"/>
          <w:color w:val="000000" w:themeColor="text1"/>
        </w:rPr>
      </w:pPr>
    </w:p>
    <w:p w14:paraId="66B4F6D0" w14:textId="77777777" w:rsidR="00887065" w:rsidRDefault="00887065" w:rsidP="6A94D04C">
      <w:pPr>
        <w:spacing w:after="0" w:line="240" w:lineRule="auto"/>
        <w:ind w:left="1416" w:right="2120"/>
        <w:rPr>
          <w:ins w:id="8" w:author="BRUNO KAUAN RODRIGUES SILVA" w:date="2025-05-25T23:18:00Z" w16du:dateUtc="2025-05-26T02:18:00Z"/>
          <w:rFonts w:ascii="Times New Roman" w:eastAsia="Times New Roman" w:hAnsi="Times New Roman" w:cs="Times New Roman"/>
          <w:color w:val="000000" w:themeColor="text1"/>
        </w:rPr>
      </w:pPr>
    </w:p>
    <w:p w14:paraId="380D7295" w14:textId="77777777" w:rsidR="00887065" w:rsidRDefault="00887065" w:rsidP="6A94D04C">
      <w:pPr>
        <w:spacing w:after="0" w:line="240" w:lineRule="auto"/>
        <w:ind w:left="1416" w:right="2120"/>
        <w:rPr>
          <w:ins w:id="9" w:author="BRUNO KAUAN RODRIGUES SILVA" w:date="2025-05-25T23:18:00Z" w16du:dateUtc="2025-05-26T02:18:00Z"/>
          <w:rFonts w:ascii="Times New Roman" w:eastAsia="Times New Roman" w:hAnsi="Times New Roman" w:cs="Times New Roman"/>
          <w:color w:val="000000" w:themeColor="text1"/>
        </w:rPr>
      </w:pPr>
    </w:p>
    <w:p w14:paraId="2790D186" w14:textId="77777777" w:rsidR="00887065" w:rsidRDefault="00887065" w:rsidP="6A94D04C">
      <w:pPr>
        <w:spacing w:after="0" w:line="240" w:lineRule="auto"/>
        <w:ind w:left="1416" w:right="2120"/>
        <w:rPr>
          <w:ins w:id="10" w:author="BRUNO KAUAN RODRIGUES SILVA" w:date="2025-05-25T23:18:00Z" w16du:dateUtc="2025-05-26T02:18:00Z"/>
          <w:rFonts w:ascii="Times New Roman" w:eastAsia="Times New Roman" w:hAnsi="Times New Roman" w:cs="Times New Roman"/>
          <w:color w:val="000000" w:themeColor="text1"/>
        </w:rPr>
      </w:pPr>
    </w:p>
    <w:p w14:paraId="0010419E" w14:textId="77777777" w:rsidR="00887065" w:rsidRDefault="00887065" w:rsidP="6A94D04C">
      <w:pPr>
        <w:spacing w:after="0" w:line="240" w:lineRule="auto"/>
        <w:ind w:left="1416" w:right="2120"/>
        <w:rPr>
          <w:rFonts w:ascii="Times New Roman" w:eastAsia="Times New Roman" w:hAnsi="Times New Roman" w:cs="Times New Roman"/>
          <w:color w:val="000000" w:themeColor="text1"/>
        </w:rPr>
      </w:pPr>
    </w:p>
    <w:p w14:paraId="31088108" w14:textId="016CFB15" w:rsidR="4863382A" w:rsidRDefault="3B5C4260">
      <w:pPr>
        <w:spacing w:before="20" w:after="240" w:line="240" w:lineRule="auto"/>
        <w:jc w:val="center"/>
        <w:rPr>
          <w:rFonts w:ascii="Times New Roman" w:eastAsia="Times New Roman" w:hAnsi="Times New Roman" w:cs="Times New Roman"/>
          <w:color w:val="000000" w:themeColor="text1"/>
        </w:rPr>
        <w:pPrChange w:id="11" w:author="BRUNO KAUAN RODRIGUES SILVA" w:date="2025-05-25T23:17:00Z" w16du:dateUtc="2025-05-26T02:17:00Z">
          <w:pPr>
            <w:spacing w:before="20" w:after="240"/>
            <w:jc w:val="center"/>
          </w:pPr>
        </w:pPrChange>
      </w:pPr>
      <w:r w:rsidRPr="5308A8B2">
        <w:rPr>
          <w:rFonts w:ascii="Times New Roman" w:eastAsia="Times New Roman" w:hAnsi="Times New Roman" w:cs="Times New Roman"/>
          <w:color w:val="000000" w:themeColor="text1"/>
        </w:rPr>
        <w:t>Bruno Kauan Rodrigues Silva</w:t>
      </w:r>
    </w:p>
    <w:p w14:paraId="0D335410" w14:textId="61F13727" w:rsidR="4863382A" w:rsidRDefault="4863382A">
      <w:pPr>
        <w:spacing w:line="240" w:lineRule="auto"/>
        <w:jc w:val="center"/>
        <w:rPr>
          <w:rFonts w:ascii="Times New Roman" w:eastAsia="Times New Roman" w:hAnsi="Times New Roman" w:cs="Times New Roman"/>
          <w:color w:val="000000" w:themeColor="text1"/>
        </w:rPr>
        <w:pPrChange w:id="12" w:author="BRUNO KAUAN RODRIGUES SILVA" w:date="2025-05-25T23:17:00Z" w16du:dateUtc="2025-05-26T02:17:00Z">
          <w:pPr>
            <w:jc w:val="center"/>
          </w:pPr>
        </w:pPrChange>
      </w:pPr>
      <w:r w:rsidRPr="4B2DD5BE">
        <w:rPr>
          <w:rFonts w:ascii="Times New Roman" w:eastAsia="Times New Roman" w:hAnsi="Times New Roman" w:cs="Times New Roman"/>
          <w:color w:val="000000" w:themeColor="text1"/>
        </w:rPr>
        <w:t xml:space="preserve">  </w:t>
      </w:r>
      <w:del w:id="13" w:author="BRUNO KAUAN RODRIGUES SILVA" w:date="2025-05-25T23:17:00Z" w16du:dateUtc="2025-05-26T02:17:00Z">
        <w:r w:rsidRPr="4B2DD5BE" w:rsidDel="00F80069">
          <w:rPr>
            <w:rFonts w:ascii="Times New Roman" w:eastAsia="Times New Roman" w:hAnsi="Times New Roman" w:cs="Times New Roman"/>
            <w:color w:val="000000" w:themeColor="text1"/>
          </w:rPr>
          <w:delText xml:space="preserve"> </w:delText>
        </w:r>
      </w:del>
      <w:r w:rsidRPr="4B2DD5BE">
        <w:rPr>
          <w:rFonts w:ascii="Times New Roman" w:eastAsia="Times New Roman" w:hAnsi="Times New Roman" w:cs="Times New Roman"/>
          <w:color w:val="000000" w:themeColor="text1"/>
        </w:rPr>
        <w:t>Ellen Cristina de Sousa Castro</w:t>
      </w:r>
    </w:p>
    <w:p w14:paraId="70C909C7" w14:textId="3C2A7019" w:rsidR="4863382A" w:rsidRDefault="4863382A">
      <w:pPr>
        <w:spacing w:line="240" w:lineRule="auto"/>
        <w:jc w:val="center"/>
        <w:rPr>
          <w:rFonts w:ascii="Times New Roman" w:eastAsia="Times New Roman" w:hAnsi="Times New Roman" w:cs="Times New Roman"/>
          <w:color w:val="000000" w:themeColor="text1"/>
        </w:rPr>
        <w:pPrChange w:id="14" w:author="BRUNO KAUAN RODRIGUES SILVA" w:date="2025-05-25T23:17:00Z" w16du:dateUtc="2025-05-26T02:17:00Z">
          <w:pPr>
            <w:jc w:val="center"/>
          </w:pPr>
        </w:pPrChange>
      </w:pPr>
      <w:r w:rsidRPr="4B2DD5BE">
        <w:rPr>
          <w:rFonts w:ascii="Times New Roman" w:eastAsia="Times New Roman" w:hAnsi="Times New Roman" w:cs="Times New Roman"/>
          <w:color w:val="000000" w:themeColor="text1"/>
        </w:rPr>
        <w:t>Manoel Lucas Pacheco Junior</w:t>
      </w:r>
    </w:p>
    <w:p w14:paraId="46C08F2D" w14:textId="22014BFF" w:rsidR="4863382A" w:rsidRDefault="4863382A">
      <w:pPr>
        <w:spacing w:line="240" w:lineRule="auto"/>
        <w:ind w:left="566" w:hanging="4110"/>
        <w:rPr>
          <w:rFonts w:ascii="Times New Roman" w:eastAsia="Times New Roman" w:hAnsi="Times New Roman" w:cs="Times New Roman"/>
          <w:color w:val="000000" w:themeColor="text1"/>
        </w:rPr>
        <w:pPrChange w:id="15" w:author="BRUNO KAUAN RODRIGUES SILVA" w:date="2025-05-25T23:17:00Z" w16du:dateUtc="2025-05-26T02:17:00Z">
          <w:pPr>
            <w:ind w:left="566" w:hanging="4110"/>
          </w:pPr>
        </w:pPrChange>
      </w:pPr>
      <w:r w:rsidRPr="4B2DD5BE">
        <w:rPr>
          <w:rFonts w:ascii="Times New Roman" w:eastAsia="Times New Roman" w:hAnsi="Times New Roman" w:cs="Times New Roman"/>
          <w:color w:val="000000" w:themeColor="text1"/>
        </w:rPr>
        <w:t xml:space="preserve">                                                                                                              Mateus Dutra Vale </w:t>
      </w:r>
    </w:p>
    <w:p w14:paraId="7A68159F" w14:textId="7CD1F614" w:rsidR="4863382A" w:rsidRDefault="4863382A">
      <w:pPr>
        <w:spacing w:line="240" w:lineRule="auto"/>
        <w:ind w:left="566" w:hanging="4110"/>
        <w:rPr>
          <w:rFonts w:ascii="Times New Roman" w:eastAsia="Times New Roman" w:hAnsi="Times New Roman" w:cs="Times New Roman"/>
          <w:color w:val="000000" w:themeColor="text1"/>
        </w:rPr>
        <w:pPrChange w:id="16" w:author="BRUNO KAUAN RODRIGUES SILVA" w:date="2025-05-25T23:17:00Z" w16du:dateUtc="2025-05-26T02:17:00Z">
          <w:pPr>
            <w:ind w:left="566" w:hanging="4110"/>
          </w:pPr>
        </w:pPrChange>
      </w:pPr>
      <w:r w:rsidRPr="4B2DD5BE">
        <w:rPr>
          <w:rFonts w:ascii="Times New Roman" w:eastAsia="Times New Roman" w:hAnsi="Times New Roman" w:cs="Times New Roman"/>
          <w:color w:val="000000" w:themeColor="text1"/>
        </w:rPr>
        <w:t xml:space="preserve">                                                                                                              Paulo Eduardo Lima Rabelo</w:t>
      </w:r>
    </w:p>
    <w:p w14:paraId="18F63007" w14:textId="3FCFB09B" w:rsidR="4B2DD5BE" w:rsidRDefault="4B2DD5BE" w:rsidP="4B2DD5BE">
      <w:pPr>
        <w:ind w:left="566" w:hanging="4110"/>
        <w:rPr>
          <w:rFonts w:ascii="Times New Roman" w:eastAsia="Times New Roman" w:hAnsi="Times New Roman" w:cs="Times New Roman"/>
          <w:color w:val="000000" w:themeColor="text1"/>
        </w:rPr>
      </w:pPr>
    </w:p>
    <w:p w14:paraId="2CAE044D" w14:textId="0DF5EB6D" w:rsidR="7AC4E183" w:rsidRDefault="7AC4E183" w:rsidP="4B2DD5BE">
      <w:pPr>
        <w:ind w:left="566" w:hanging="4110"/>
        <w:rPr>
          <w:rFonts w:ascii="Times New Roman" w:eastAsia="Times New Roman" w:hAnsi="Times New Roman" w:cs="Times New Roman"/>
          <w:color w:val="000000" w:themeColor="text1"/>
        </w:rPr>
      </w:pPr>
      <w:r w:rsidRPr="4B2DD5BE">
        <w:rPr>
          <w:rFonts w:ascii="Times New Roman" w:eastAsia="Times New Roman" w:hAnsi="Times New Roman" w:cs="Times New Roman"/>
          <w:color w:val="000000" w:themeColor="text1"/>
        </w:rPr>
        <w:t xml:space="preserve"> </w:t>
      </w:r>
    </w:p>
    <w:p w14:paraId="37BF8545" w14:textId="72A6127A" w:rsidR="4B2DD5BE" w:rsidRDefault="4B2DD5BE" w:rsidP="4B2DD5BE">
      <w:pPr>
        <w:ind w:left="566" w:hanging="4110"/>
        <w:rPr>
          <w:rFonts w:ascii="Times New Roman" w:eastAsia="Times New Roman" w:hAnsi="Times New Roman" w:cs="Times New Roman"/>
          <w:color w:val="000000" w:themeColor="text1"/>
        </w:rPr>
      </w:pPr>
    </w:p>
    <w:p w14:paraId="52912D2C" w14:textId="49E0AA7E" w:rsidR="4B2DD5BE" w:rsidRDefault="4B2DD5BE" w:rsidP="4B2DD5BE">
      <w:pPr>
        <w:ind w:left="566" w:hanging="4110"/>
        <w:rPr>
          <w:rFonts w:ascii="Times New Roman" w:eastAsia="Times New Roman" w:hAnsi="Times New Roman" w:cs="Times New Roman"/>
          <w:color w:val="000000" w:themeColor="text1"/>
        </w:rPr>
      </w:pPr>
    </w:p>
    <w:p w14:paraId="367791E3" w14:textId="6D2445A9" w:rsidR="4B2DD5BE" w:rsidRDefault="4B2DD5BE" w:rsidP="4B2DD5BE">
      <w:pPr>
        <w:ind w:left="566" w:hanging="4110"/>
        <w:rPr>
          <w:rFonts w:ascii="Times New Roman" w:eastAsia="Times New Roman" w:hAnsi="Times New Roman" w:cs="Times New Roman"/>
          <w:color w:val="000000" w:themeColor="text1"/>
        </w:rPr>
      </w:pPr>
    </w:p>
    <w:p w14:paraId="0958EC52" w14:textId="7520E0A9" w:rsidR="40C97955" w:rsidRDefault="40C97955" w:rsidP="4B2DD5BE">
      <w:pPr>
        <w:jc w:val="center"/>
        <w:rPr>
          <w:rFonts w:ascii="Arial" w:eastAsia="Arial" w:hAnsi="Arial" w:cs="Arial"/>
          <w:b/>
          <w:bCs/>
          <w:sz w:val="22"/>
          <w:szCs w:val="22"/>
        </w:rPr>
      </w:pPr>
      <w:r w:rsidRPr="4B2DD5BE">
        <w:rPr>
          <w:rFonts w:ascii="Arial" w:eastAsia="Arial" w:hAnsi="Arial" w:cs="Arial"/>
          <w:b/>
          <w:bCs/>
          <w:sz w:val="22"/>
          <w:szCs w:val="22"/>
        </w:rPr>
        <w:t>Roteiro de Entrevista para Levantamento e Elicitação de Requisitos do Sistema de Gerenciamento para Construtora Fictícia</w:t>
      </w:r>
    </w:p>
    <w:p w14:paraId="37076EDC" w14:textId="593B82F7" w:rsidR="4B2DD5BE" w:rsidRDefault="4B2DD5BE" w:rsidP="4B2DD5BE">
      <w:pPr>
        <w:jc w:val="center"/>
        <w:rPr>
          <w:rFonts w:ascii="Arial" w:eastAsia="Arial" w:hAnsi="Arial" w:cs="Arial"/>
          <w:b/>
          <w:bCs/>
          <w:sz w:val="22"/>
          <w:szCs w:val="22"/>
        </w:rPr>
      </w:pPr>
    </w:p>
    <w:p w14:paraId="3C022C9C" w14:textId="55C87AE5" w:rsidR="4B2DD5BE" w:rsidRDefault="4B2DD5BE" w:rsidP="4B2DD5BE">
      <w:pPr>
        <w:jc w:val="center"/>
        <w:rPr>
          <w:rFonts w:ascii="Arial" w:eastAsia="Arial" w:hAnsi="Arial" w:cs="Arial"/>
          <w:b/>
          <w:bCs/>
          <w:sz w:val="22"/>
          <w:szCs w:val="22"/>
        </w:rPr>
      </w:pPr>
    </w:p>
    <w:p w14:paraId="05D3B802" w14:textId="28B6A8A6" w:rsidR="4B2DD5BE" w:rsidRDefault="4B2DD5BE" w:rsidP="4B2DD5BE">
      <w:pPr>
        <w:jc w:val="center"/>
        <w:rPr>
          <w:rFonts w:ascii="Arial" w:eastAsia="Arial" w:hAnsi="Arial" w:cs="Arial"/>
          <w:b/>
          <w:bCs/>
          <w:sz w:val="22"/>
          <w:szCs w:val="22"/>
        </w:rPr>
      </w:pPr>
    </w:p>
    <w:p w14:paraId="55E842F8" w14:textId="1C1E7A39" w:rsidR="4B2DD5BE" w:rsidRDefault="4B2DD5BE" w:rsidP="4B2DD5BE">
      <w:pPr>
        <w:jc w:val="center"/>
        <w:rPr>
          <w:rFonts w:ascii="Arial" w:eastAsia="Arial" w:hAnsi="Arial" w:cs="Arial"/>
          <w:b/>
          <w:bCs/>
          <w:sz w:val="22"/>
          <w:szCs w:val="22"/>
        </w:rPr>
      </w:pPr>
    </w:p>
    <w:p w14:paraId="61985375" w14:textId="2EF960EA" w:rsidR="4B2DD5BE" w:rsidRDefault="4B2DD5BE" w:rsidP="4B2DD5BE">
      <w:pPr>
        <w:ind w:left="5669"/>
        <w:jc w:val="both"/>
        <w:rPr>
          <w:rFonts w:ascii="Times New Roman" w:eastAsia="Times New Roman" w:hAnsi="Times New Roman" w:cs="Times New Roman"/>
          <w:sz w:val="20"/>
          <w:szCs w:val="20"/>
        </w:rPr>
      </w:pPr>
    </w:p>
    <w:p w14:paraId="7C7C7D74" w14:textId="5CB754F7" w:rsidR="4B2DD5BE" w:rsidRDefault="4B2DD5BE" w:rsidP="4B2DD5BE">
      <w:pPr>
        <w:ind w:left="5669"/>
        <w:jc w:val="both"/>
        <w:rPr>
          <w:rFonts w:ascii="Times New Roman" w:eastAsia="Times New Roman" w:hAnsi="Times New Roman" w:cs="Times New Roman"/>
          <w:sz w:val="20"/>
          <w:szCs w:val="20"/>
        </w:rPr>
      </w:pPr>
    </w:p>
    <w:p w14:paraId="0CD2C07C" w14:textId="60FF3FC1" w:rsidR="6490DADA" w:rsidRDefault="6490DADA" w:rsidP="4B2DD5BE">
      <w:pPr>
        <w:ind w:left="5669"/>
        <w:jc w:val="both"/>
        <w:rPr>
          <w:rFonts w:ascii="Arial" w:eastAsia="Arial" w:hAnsi="Arial" w:cs="Arial"/>
          <w:sz w:val="22"/>
          <w:szCs w:val="22"/>
        </w:rPr>
      </w:pPr>
      <w:r w:rsidRPr="4B2DD5BE">
        <w:rPr>
          <w:rFonts w:ascii="Times New Roman" w:eastAsia="Times New Roman" w:hAnsi="Times New Roman" w:cs="Times New Roman"/>
          <w:sz w:val="20"/>
          <w:szCs w:val="20"/>
        </w:rPr>
        <w:t>O propósito desta entrevista é compreender o contexto da organização, identificar os principais desafios enfrentados, levantar as necessidades dos usuários e coletar informações essenciais para a definição precisa do escopo e das funcionalidades do sistema a ser desenvolvido.</w:t>
      </w:r>
    </w:p>
    <w:p w14:paraId="0AE97117" w14:textId="03069BC2" w:rsidR="4B2DD5BE" w:rsidRDefault="4B2DD5BE" w:rsidP="4B2DD5BE">
      <w:pPr>
        <w:jc w:val="center"/>
        <w:rPr>
          <w:rFonts w:ascii="Arial" w:eastAsia="Arial" w:hAnsi="Arial" w:cs="Arial"/>
          <w:b/>
          <w:bCs/>
          <w:sz w:val="22"/>
          <w:szCs w:val="22"/>
        </w:rPr>
      </w:pPr>
    </w:p>
    <w:p w14:paraId="7DBF2795" w14:textId="3C15B53E" w:rsidR="4B2DD5BE" w:rsidRDefault="4B2DD5BE" w:rsidP="03C85EAD">
      <w:pPr>
        <w:jc w:val="center"/>
        <w:rPr>
          <w:del w:id="17" w:author="ELLEN CRISTINA DE SOUSA CASTRO" w:date="2025-05-26T21:06:00Z" w16du:dateUtc="2025-05-26T21:06:49Z"/>
          <w:rFonts w:ascii="Arial" w:eastAsia="Arial" w:hAnsi="Arial" w:cs="Arial"/>
          <w:b/>
          <w:bCs/>
          <w:sz w:val="22"/>
          <w:szCs w:val="22"/>
        </w:rPr>
      </w:pPr>
    </w:p>
    <w:p w14:paraId="49DCD495" w14:textId="6FBCD218" w:rsidR="06E59CA7" w:rsidRDefault="06E59CA7" w:rsidP="4B2DD5BE">
      <w:pPr>
        <w:jc w:val="center"/>
        <w:rPr>
          <w:rFonts w:ascii="Times New Roman" w:eastAsia="Times New Roman" w:hAnsi="Times New Roman" w:cs="Times New Roman"/>
          <w:color w:val="000000" w:themeColor="text1"/>
        </w:rPr>
      </w:pPr>
      <w:r w:rsidRPr="4B2DD5BE">
        <w:rPr>
          <w:rFonts w:ascii="Times New Roman" w:eastAsia="Times New Roman" w:hAnsi="Times New Roman" w:cs="Times New Roman"/>
          <w:color w:val="000000" w:themeColor="text1"/>
        </w:rPr>
        <w:t>São Luís - MA</w:t>
      </w:r>
    </w:p>
    <w:p w14:paraId="72319713" w14:textId="0C6A9318" w:rsidR="06E59CA7" w:rsidRDefault="06E59CA7" w:rsidP="4B2DD5BE">
      <w:pPr>
        <w:spacing w:before="20" w:after="240"/>
        <w:jc w:val="center"/>
        <w:rPr>
          <w:ins w:id="18" w:author="BRUNO KAUAN RODRIGUES SILVA" w:date="2025-05-27T14:04:00Z" w16du:dateUtc="2025-05-27T17:04:00Z"/>
          <w:rFonts w:ascii="Times New Roman" w:eastAsia="Times New Roman" w:hAnsi="Times New Roman" w:cs="Times New Roman"/>
          <w:color w:val="000000" w:themeColor="text1"/>
        </w:rPr>
      </w:pPr>
      <w:r w:rsidRPr="4B2DD5BE">
        <w:rPr>
          <w:rFonts w:ascii="Times New Roman" w:eastAsia="Times New Roman" w:hAnsi="Times New Roman" w:cs="Times New Roman"/>
          <w:color w:val="000000" w:themeColor="text1"/>
        </w:rPr>
        <w:t>2025</w:t>
      </w:r>
    </w:p>
    <w:p w14:paraId="134FCA39" w14:textId="77777777" w:rsidR="00C73E7D" w:rsidRDefault="00C73E7D" w:rsidP="4B2DD5BE">
      <w:pPr>
        <w:spacing w:before="20" w:after="240"/>
        <w:jc w:val="center"/>
        <w:rPr>
          <w:rFonts w:ascii="Times New Roman" w:eastAsia="Times New Roman" w:hAnsi="Times New Roman" w:cs="Times New Roman"/>
          <w:color w:val="000000" w:themeColor="text1"/>
        </w:rPr>
      </w:pPr>
    </w:p>
    <w:p w14:paraId="53F8C170" w14:textId="0C10AD8C" w:rsidR="7E959983" w:rsidRDefault="7E959983" w:rsidP="4B2DD5BE">
      <w:pPr>
        <w:jc w:val="center"/>
        <w:rPr>
          <w:rFonts w:ascii="Times New Roman" w:eastAsia="Times New Roman" w:hAnsi="Times New Roman" w:cs="Times New Roman"/>
          <w:color w:val="000000" w:themeColor="text1"/>
        </w:rPr>
      </w:pPr>
      <w:r w:rsidRPr="4B2DD5BE">
        <w:rPr>
          <w:rFonts w:ascii="Times New Roman" w:eastAsia="Times New Roman" w:hAnsi="Times New Roman" w:cs="Times New Roman"/>
          <w:b/>
          <w:bCs/>
          <w:color w:val="000000" w:themeColor="text1"/>
        </w:rPr>
        <w:t>SUMÁRIO</w:t>
      </w:r>
    </w:p>
    <w:p w14:paraId="3CC427B7" w14:textId="027E1618" w:rsidR="4B2DD5BE" w:rsidRDefault="4B2DD5BE" w:rsidP="4B2DD5BE">
      <w:pPr>
        <w:jc w:val="center"/>
        <w:rPr>
          <w:rFonts w:ascii="Times New Roman" w:eastAsia="Times New Roman" w:hAnsi="Times New Roman" w:cs="Times New Roman"/>
          <w:color w:val="000000" w:themeColor="text1"/>
        </w:rPr>
      </w:pPr>
    </w:p>
    <w:p w14:paraId="4965E385" w14:textId="401CAB36" w:rsidR="7E959983" w:rsidRDefault="5DBD3B28" w:rsidP="4B2DD5BE">
      <w:pPr>
        <w:pStyle w:val="PargrafodaLista"/>
        <w:numPr>
          <w:ilvl w:val="0"/>
          <w:numId w:val="32"/>
        </w:numPr>
        <w:rPr>
          <w:rFonts w:ascii="Times New Roman" w:eastAsia="Times New Roman" w:hAnsi="Times New Roman" w:cs="Times New Roman"/>
          <w:color w:val="000000" w:themeColor="text1"/>
        </w:rPr>
      </w:pPr>
      <w:r w:rsidRPr="630FE380">
        <w:rPr>
          <w:rFonts w:ascii="Times New Roman" w:eastAsia="Times New Roman" w:hAnsi="Times New Roman" w:cs="Times New Roman"/>
          <w:b/>
          <w:bCs/>
          <w:color w:val="000000" w:themeColor="text1"/>
        </w:rPr>
        <w:t>Parte 1 - Introdução do entrevistado</w:t>
      </w:r>
      <w:r w:rsidR="7E959983">
        <w:tab/>
      </w:r>
      <w:r w:rsidR="7E959983">
        <w:tab/>
      </w:r>
      <w:r w:rsidR="7E959983">
        <w:tab/>
      </w:r>
      <w:r w:rsidR="7E959983">
        <w:tab/>
      </w:r>
      <w:r w:rsidR="7E959983">
        <w:tab/>
      </w:r>
      <w:r w:rsidR="7E959983">
        <w:tab/>
      </w:r>
      <w:r w:rsidR="2C6F45F2" w:rsidRPr="630FE380">
        <w:rPr>
          <w:rFonts w:ascii="Times New Roman" w:eastAsia="Times New Roman" w:hAnsi="Times New Roman" w:cs="Times New Roman"/>
          <w:color w:val="000000" w:themeColor="text1"/>
        </w:rPr>
        <w:t>4</w:t>
      </w:r>
    </w:p>
    <w:p w14:paraId="035B3AEF" w14:textId="414D0D41" w:rsidR="7E959983" w:rsidRDefault="7E959983" w:rsidP="4B2DD5BE">
      <w:pPr>
        <w:ind w:left="720"/>
        <w:rPr>
          <w:rFonts w:ascii="Times New Roman" w:eastAsia="Times New Roman" w:hAnsi="Times New Roman" w:cs="Times New Roman"/>
          <w:color w:val="000000" w:themeColor="text1"/>
        </w:rPr>
      </w:pPr>
      <w:r w:rsidRPr="4B2DD5BE">
        <w:rPr>
          <w:rFonts w:ascii="Times New Roman" w:eastAsia="Times New Roman" w:hAnsi="Times New Roman" w:cs="Times New Roman"/>
          <w:i/>
          <w:iCs/>
          <w:color w:val="000000" w:themeColor="text1"/>
        </w:rPr>
        <w:t>1.1 Objetivos</w:t>
      </w:r>
    </w:p>
    <w:p w14:paraId="5E633E61" w14:textId="16D2E149" w:rsidR="7E959983" w:rsidRDefault="7E959983" w:rsidP="4B2DD5BE">
      <w:pPr>
        <w:ind w:left="720"/>
        <w:rPr>
          <w:rFonts w:ascii="Times New Roman" w:eastAsia="Times New Roman" w:hAnsi="Times New Roman" w:cs="Times New Roman"/>
          <w:color w:val="000000" w:themeColor="text1"/>
        </w:rPr>
      </w:pPr>
      <w:r w:rsidRPr="4B2DD5BE">
        <w:rPr>
          <w:rFonts w:ascii="Times New Roman" w:eastAsia="Times New Roman" w:hAnsi="Times New Roman" w:cs="Times New Roman"/>
          <w:i/>
          <w:iCs/>
          <w:color w:val="000000" w:themeColor="text1"/>
        </w:rPr>
        <w:t>1.2 Perguntas</w:t>
      </w:r>
    </w:p>
    <w:p w14:paraId="4E2ABAF2" w14:textId="0F9587FC" w:rsidR="7E959983" w:rsidRDefault="5DBD3B28" w:rsidP="4B2DD5BE">
      <w:pPr>
        <w:pStyle w:val="PargrafodaLista"/>
        <w:numPr>
          <w:ilvl w:val="0"/>
          <w:numId w:val="32"/>
        </w:numPr>
        <w:jc w:val="both"/>
        <w:rPr>
          <w:rFonts w:ascii="Times New Roman" w:eastAsia="Times New Roman" w:hAnsi="Times New Roman" w:cs="Times New Roman"/>
          <w:color w:val="000000" w:themeColor="text1"/>
        </w:rPr>
      </w:pPr>
      <w:r w:rsidRPr="630FE380">
        <w:rPr>
          <w:rFonts w:ascii="Times New Roman" w:eastAsia="Times New Roman" w:hAnsi="Times New Roman" w:cs="Times New Roman"/>
          <w:b/>
          <w:bCs/>
          <w:color w:val="000000" w:themeColor="text1"/>
        </w:rPr>
        <w:t>Parte 2 - Definição e descrição da problemática</w:t>
      </w:r>
      <w:r w:rsidR="7E959983">
        <w:tab/>
      </w:r>
      <w:r w:rsidR="7E959983">
        <w:tab/>
      </w:r>
      <w:r w:rsidR="7E959983">
        <w:tab/>
      </w:r>
      <w:r w:rsidR="7E959983">
        <w:tab/>
      </w:r>
      <w:r w:rsidR="7E959983">
        <w:tab/>
      </w:r>
      <w:r w:rsidR="1089D04C" w:rsidRPr="630FE380">
        <w:rPr>
          <w:rFonts w:ascii="Times New Roman" w:eastAsia="Times New Roman" w:hAnsi="Times New Roman" w:cs="Times New Roman"/>
          <w:color w:val="000000" w:themeColor="text1"/>
        </w:rPr>
        <w:t>4</w:t>
      </w:r>
    </w:p>
    <w:p w14:paraId="6DA4B5AA" w14:textId="3E0A1430" w:rsidR="7E959983" w:rsidRDefault="7E959983" w:rsidP="4B2DD5BE">
      <w:pPr>
        <w:jc w:val="both"/>
        <w:rPr>
          <w:rFonts w:ascii="Times New Roman" w:eastAsia="Times New Roman" w:hAnsi="Times New Roman" w:cs="Times New Roman"/>
          <w:color w:val="000000" w:themeColor="text1"/>
        </w:rPr>
      </w:pPr>
      <w:r w:rsidRPr="4B2DD5BE">
        <w:rPr>
          <w:rFonts w:ascii="Times New Roman" w:eastAsia="Times New Roman" w:hAnsi="Times New Roman" w:cs="Times New Roman"/>
          <w:i/>
          <w:iCs/>
          <w:color w:val="000000" w:themeColor="text1"/>
        </w:rPr>
        <w:t xml:space="preserve">            2.1 Objetivos</w:t>
      </w:r>
    </w:p>
    <w:p w14:paraId="43EACFB7" w14:textId="11CAA4AF" w:rsidR="7E959983" w:rsidRDefault="7E959983" w:rsidP="4B2DD5BE">
      <w:pPr>
        <w:ind w:left="720"/>
        <w:rPr>
          <w:rFonts w:ascii="Times New Roman" w:eastAsia="Times New Roman" w:hAnsi="Times New Roman" w:cs="Times New Roman"/>
          <w:color w:val="000000" w:themeColor="text1"/>
        </w:rPr>
      </w:pPr>
      <w:r w:rsidRPr="4B2DD5BE">
        <w:rPr>
          <w:rFonts w:ascii="Times New Roman" w:eastAsia="Times New Roman" w:hAnsi="Times New Roman" w:cs="Times New Roman"/>
          <w:i/>
          <w:iCs/>
          <w:color w:val="000000" w:themeColor="text1"/>
        </w:rPr>
        <w:t>2.2 Perguntas</w:t>
      </w:r>
    </w:p>
    <w:p w14:paraId="1AAFD8D7" w14:textId="4E43F66D" w:rsidR="7E959983" w:rsidRDefault="5DBD3B28" w:rsidP="4B2DD5BE">
      <w:pPr>
        <w:pStyle w:val="PargrafodaLista"/>
        <w:numPr>
          <w:ilvl w:val="0"/>
          <w:numId w:val="32"/>
        </w:numPr>
        <w:jc w:val="both"/>
        <w:rPr>
          <w:rFonts w:ascii="Times New Roman" w:eastAsia="Times New Roman" w:hAnsi="Times New Roman" w:cs="Times New Roman"/>
          <w:color w:val="000000" w:themeColor="text1"/>
        </w:rPr>
      </w:pPr>
      <w:r w:rsidRPr="630FE380">
        <w:rPr>
          <w:rFonts w:ascii="Times New Roman" w:eastAsia="Times New Roman" w:hAnsi="Times New Roman" w:cs="Times New Roman"/>
          <w:b/>
          <w:bCs/>
          <w:color w:val="000000" w:themeColor="text1"/>
        </w:rPr>
        <w:t>Parte 3 - Expectativas a respeito do software</w:t>
      </w:r>
      <w:r w:rsidR="7E959983">
        <w:tab/>
      </w:r>
      <w:r w:rsidR="7E959983">
        <w:tab/>
      </w:r>
      <w:r w:rsidR="7E959983">
        <w:tab/>
      </w:r>
      <w:r w:rsidR="7E959983">
        <w:tab/>
      </w:r>
      <w:r w:rsidR="7E959983">
        <w:tab/>
      </w:r>
      <w:r w:rsidR="1089D04C" w:rsidRPr="630FE380">
        <w:rPr>
          <w:rFonts w:ascii="Times New Roman" w:eastAsia="Times New Roman" w:hAnsi="Times New Roman" w:cs="Times New Roman"/>
          <w:color w:val="000000" w:themeColor="text1"/>
        </w:rPr>
        <w:t>5</w:t>
      </w:r>
    </w:p>
    <w:p w14:paraId="5E5C8B3B" w14:textId="30FE9A2E" w:rsidR="7E959983" w:rsidRDefault="7E959983" w:rsidP="4B2DD5BE">
      <w:pPr>
        <w:jc w:val="both"/>
        <w:rPr>
          <w:rFonts w:ascii="Times New Roman" w:eastAsia="Times New Roman" w:hAnsi="Times New Roman" w:cs="Times New Roman"/>
          <w:color w:val="000000" w:themeColor="text1"/>
        </w:rPr>
      </w:pPr>
      <w:r w:rsidRPr="4B2DD5BE">
        <w:rPr>
          <w:rFonts w:ascii="Times New Roman" w:eastAsia="Times New Roman" w:hAnsi="Times New Roman" w:cs="Times New Roman"/>
          <w:i/>
          <w:iCs/>
          <w:color w:val="000000" w:themeColor="text1"/>
        </w:rPr>
        <w:t xml:space="preserve">             3.1 Objetivos</w:t>
      </w:r>
    </w:p>
    <w:p w14:paraId="2F4C0F82" w14:textId="5E00369F" w:rsidR="7E959983" w:rsidRDefault="5DBD3B28" w:rsidP="4B2DD5BE">
      <w:pPr>
        <w:ind w:left="720"/>
        <w:rPr>
          <w:rFonts w:ascii="Times New Roman" w:eastAsia="Times New Roman" w:hAnsi="Times New Roman" w:cs="Times New Roman"/>
          <w:color w:val="000000" w:themeColor="text1"/>
        </w:rPr>
      </w:pPr>
      <w:r w:rsidRPr="630FE380">
        <w:rPr>
          <w:rFonts w:ascii="Times New Roman" w:eastAsia="Times New Roman" w:hAnsi="Times New Roman" w:cs="Times New Roman"/>
          <w:i/>
          <w:iCs/>
          <w:color w:val="000000" w:themeColor="text1"/>
        </w:rPr>
        <w:t>3.2 Perguntas</w:t>
      </w:r>
    </w:p>
    <w:p w14:paraId="2B2C516C" w14:textId="59861167" w:rsidR="6C57F57A" w:rsidRDefault="6C57F57A" w:rsidP="630FE380">
      <w:pPr>
        <w:pStyle w:val="PargrafodaLista"/>
        <w:numPr>
          <w:ilvl w:val="0"/>
          <w:numId w:val="32"/>
        </w:numPr>
        <w:jc w:val="both"/>
        <w:rPr>
          <w:rFonts w:ascii="Times New Roman" w:eastAsia="Times New Roman" w:hAnsi="Times New Roman" w:cs="Times New Roman"/>
          <w:color w:val="000000" w:themeColor="text1"/>
        </w:rPr>
      </w:pPr>
      <w:r w:rsidRPr="630FE380">
        <w:rPr>
          <w:rFonts w:ascii="Times New Roman" w:eastAsia="Times New Roman" w:hAnsi="Times New Roman" w:cs="Times New Roman"/>
          <w:b/>
          <w:bCs/>
          <w:color w:val="000000" w:themeColor="text1"/>
        </w:rPr>
        <w:t>Encerramento de entrevista</w:t>
      </w:r>
      <w:r>
        <w:tab/>
      </w:r>
      <w:r>
        <w:tab/>
      </w:r>
      <w:r>
        <w:tab/>
      </w:r>
      <w:r>
        <w:tab/>
      </w:r>
      <w:r>
        <w:tab/>
      </w:r>
      <w:r>
        <w:tab/>
        <w:t xml:space="preserve">              7</w:t>
      </w:r>
    </w:p>
    <w:p w14:paraId="6BA51F9E" w14:textId="2A1D0B0F" w:rsidR="6C57F57A" w:rsidRDefault="6C57F57A" w:rsidP="630FE380">
      <w:pPr>
        <w:pStyle w:val="PargrafodaLista"/>
        <w:jc w:val="both"/>
        <w:rPr>
          <w:rFonts w:ascii="Times New Roman" w:eastAsia="Times New Roman" w:hAnsi="Times New Roman" w:cs="Times New Roman"/>
          <w:b/>
          <w:bCs/>
          <w:color w:val="000000" w:themeColor="text1"/>
          <w:rPrChange w:id="19" w:author="ELLEN CRISTINA DE SOUSA CASTRO" w:date="2025-05-27T18:19:00Z">
            <w:rPr>
              <w:rFonts w:ascii="Times New Roman" w:eastAsia="Times New Roman" w:hAnsi="Times New Roman" w:cs="Times New Roman"/>
              <w:color w:val="000000" w:themeColor="text1"/>
            </w:rPr>
          </w:rPrChange>
        </w:rPr>
      </w:pPr>
      <w:r w:rsidRPr="630FE380">
        <w:rPr>
          <w:rFonts w:ascii="Times New Roman" w:eastAsia="Times New Roman" w:hAnsi="Times New Roman" w:cs="Times New Roman"/>
          <w:i/>
          <w:iCs/>
          <w:color w:val="000000" w:themeColor="text1"/>
        </w:rPr>
        <w:t>4.1 Objetivos</w:t>
      </w:r>
    </w:p>
    <w:p w14:paraId="61BB685A" w14:textId="199112DE" w:rsidR="6C57F57A" w:rsidRDefault="6C57F57A" w:rsidP="630FE380">
      <w:pPr>
        <w:pStyle w:val="PargrafodaLista"/>
        <w:rPr>
          <w:rFonts w:ascii="Times New Roman" w:eastAsia="Times New Roman" w:hAnsi="Times New Roman" w:cs="Times New Roman"/>
          <w:i/>
          <w:iCs/>
          <w:color w:val="000000" w:themeColor="text1"/>
        </w:rPr>
      </w:pPr>
      <w:r w:rsidRPr="630FE380">
        <w:rPr>
          <w:rFonts w:ascii="Times New Roman" w:eastAsia="Times New Roman" w:hAnsi="Times New Roman" w:cs="Times New Roman"/>
          <w:i/>
          <w:iCs/>
          <w:color w:val="000000" w:themeColor="text1"/>
        </w:rPr>
        <w:t>4.2 Pergunta</w:t>
      </w:r>
    </w:p>
    <w:p w14:paraId="21E7EC23" w14:textId="4D302D22" w:rsidR="05C0FDBB" w:rsidRDefault="05C0FDBB" w:rsidP="630FE380">
      <w:pPr>
        <w:rPr>
          <w:ins w:id="20" w:author="ELLEN CRISTINA DE SOUSA CASTRO" w:date="2025-05-27T18:18:00Z" w16du:dateUtc="2025-05-27T18:18:39Z"/>
          <w:rFonts w:ascii="Times New Roman" w:eastAsia="Times New Roman" w:hAnsi="Times New Roman" w:cs="Times New Roman"/>
          <w:b/>
          <w:bCs/>
          <w:color w:val="000000" w:themeColor="text1"/>
        </w:rPr>
      </w:pPr>
      <w:r w:rsidRPr="630FE380">
        <w:rPr>
          <w:rFonts w:ascii="Times New Roman" w:eastAsia="Times New Roman" w:hAnsi="Times New Roman" w:cs="Times New Roman"/>
          <w:i/>
          <w:iCs/>
          <w:color w:val="000000" w:themeColor="text1"/>
        </w:rPr>
        <w:t xml:space="preserve">      </w:t>
      </w:r>
      <w:r w:rsidRPr="630FE380">
        <w:rPr>
          <w:rFonts w:ascii="Times New Roman" w:eastAsia="Times New Roman" w:hAnsi="Times New Roman" w:cs="Times New Roman"/>
          <w:color w:val="000000" w:themeColor="text1"/>
          <w:rPrChange w:id="21" w:author="ELLEN CRISTINA DE SOUSA CASTRO" w:date="2025-05-27T18:19:00Z">
            <w:rPr>
              <w:rFonts w:ascii="Times New Roman" w:eastAsia="Times New Roman" w:hAnsi="Times New Roman" w:cs="Times New Roman"/>
              <w:b/>
              <w:bCs/>
              <w:color w:val="000000" w:themeColor="text1"/>
            </w:rPr>
          </w:rPrChange>
        </w:rPr>
        <w:t>5</w:t>
      </w:r>
      <w:r w:rsidRPr="630FE380">
        <w:rPr>
          <w:rFonts w:ascii="Times New Roman" w:eastAsia="Times New Roman" w:hAnsi="Times New Roman" w:cs="Times New Roman"/>
          <w:b/>
          <w:bCs/>
          <w:color w:val="000000" w:themeColor="text1"/>
        </w:rPr>
        <w:t>. Atributos e Entidades</w:t>
      </w:r>
      <w:r w:rsidR="01CFAB96" w:rsidRPr="630FE380">
        <w:rPr>
          <w:rFonts w:ascii="Times New Roman" w:eastAsia="Times New Roman" w:hAnsi="Times New Roman" w:cs="Times New Roman"/>
          <w:b/>
          <w:bCs/>
          <w:color w:val="000000" w:themeColor="text1"/>
        </w:rPr>
        <w:t xml:space="preserve">                                                                                            </w:t>
      </w:r>
      <w:r w:rsidR="01CFAB96" w:rsidRPr="630FE380">
        <w:rPr>
          <w:rFonts w:ascii="Times New Roman" w:eastAsia="Times New Roman" w:hAnsi="Times New Roman" w:cs="Times New Roman"/>
          <w:color w:val="000000" w:themeColor="text1"/>
        </w:rPr>
        <w:t xml:space="preserve"> </w:t>
      </w:r>
      <w:r w:rsidR="6BAA903B" w:rsidRPr="630FE380">
        <w:rPr>
          <w:rFonts w:ascii="Times New Roman" w:eastAsia="Times New Roman" w:hAnsi="Times New Roman" w:cs="Times New Roman"/>
          <w:color w:val="000000" w:themeColor="text1"/>
        </w:rPr>
        <w:t xml:space="preserve"> </w:t>
      </w:r>
      <w:r w:rsidR="01CFAB96" w:rsidRPr="630FE380">
        <w:rPr>
          <w:rFonts w:ascii="Times New Roman" w:eastAsia="Times New Roman" w:hAnsi="Times New Roman" w:cs="Times New Roman"/>
          <w:color w:val="000000" w:themeColor="text1"/>
        </w:rPr>
        <w:t>8</w:t>
      </w:r>
    </w:p>
    <w:p w14:paraId="138DB921" w14:textId="71F391E3" w:rsidR="630FE380" w:rsidRDefault="630FE380" w:rsidP="630FE380">
      <w:pPr>
        <w:rPr>
          <w:rFonts w:ascii="Times New Roman" w:eastAsia="Times New Roman" w:hAnsi="Times New Roman" w:cs="Times New Roman"/>
          <w:color w:val="000000" w:themeColor="text1"/>
        </w:rPr>
      </w:pPr>
    </w:p>
    <w:p w14:paraId="0F544DF8" w14:textId="466B7864" w:rsidR="05C0FDBB" w:rsidRDefault="05C0FDBB" w:rsidP="630FE380">
      <w:pPr>
        <w:rPr>
          <w:rFonts w:ascii="Times New Roman" w:eastAsia="Times New Roman" w:hAnsi="Times New Roman" w:cs="Times New Roman"/>
          <w:b/>
          <w:bCs/>
          <w:color w:val="000000" w:themeColor="text1"/>
        </w:rPr>
      </w:pPr>
      <w:r w:rsidRPr="630FE380">
        <w:rPr>
          <w:rFonts w:ascii="Times New Roman" w:eastAsia="Times New Roman" w:hAnsi="Times New Roman" w:cs="Times New Roman"/>
          <w:b/>
          <w:bCs/>
          <w:color w:val="000000" w:themeColor="text1"/>
        </w:rPr>
        <w:t xml:space="preserve">      </w:t>
      </w:r>
      <w:r w:rsidRPr="630FE380">
        <w:rPr>
          <w:rFonts w:ascii="Times New Roman" w:eastAsia="Times New Roman" w:hAnsi="Times New Roman" w:cs="Times New Roman"/>
          <w:color w:val="000000" w:themeColor="text1"/>
        </w:rPr>
        <w:t>6</w:t>
      </w:r>
      <w:r w:rsidRPr="630FE380">
        <w:rPr>
          <w:rFonts w:ascii="Times New Roman" w:eastAsia="Times New Roman" w:hAnsi="Times New Roman" w:cs="Times New Roman"/>
          <w:b/>
          <w:bCs/>
          <w:color w:val="000000" w:themeColor="text1"/>
        </w:rPr>
        <w:t xml:space="preserve">. Tabela de requisitos </w:t>
      </w:r>
      <w:r w:rsidR="68704232" w:rsidRPr="630FE380">
        <w:rPr>
          <w:rFonts w:ascii="Times New Roman" w:eastAsia="Times New Roman" w:hAnsi="Times New Roman" w:cs="Times New Roman"/>
          <w:b/>
          <w:bCs/>
          <w:color w:val="000000" w:themeColor="text1"/>
        </w:rPr>
        <w:t>funcionais</w:t>
      </w:r>
      <w:r w:rsidRPr="630FE380">
        <w:rPr>
          <w:rFonts w:ascii="Times New Roman" w:eastAsia="Times New Roman" w:hAnsi="Times New Roman" w:cs="Times New Roman"/>
          <w:b/>
          <w:bCs/>
          <w:color w:val="000000" w:themeColor="text1"/>
        </w:rPr>
        <w:t xml:space="preserve"> e não funcionais</w:t>
      </w:r>
      <w:r w:rsidR="1B390E54" w:rsidRPr="630FE380">
        <w:rPr>
          <w:rFonts w:ascii="Times New Roman" w:eastAsia="Times New Roman" w:hAnsi="Times New Roman" w:cs="Times New Roman"/>
          <w:b/>
          <w:bCs/>
          <w:color w:val="000000" w:themeColor="text1"/>
        </w:rPr>
        <w:t xml:space="preserve">                                                  </w:t>
      </w:r>
      <w:r w:rsidR="1B390E54" w:rsidRPr="630FE380">
        <w:rPr>
          <w:rFonts w:ascii="Times New Roman" w:eastAsia="Times New Roman" w:hAnsi="Times New Roman" w:cs="Times New Roman"/>
          <w:color w:val="000000" w:themeColor="text1"/>
          <w:rPrChange w:id="22" w:author="ELLEN CRISTINA DE SOUSA CASTRO" w:date="2025-05-27T18:19:00Z">
            <w:rPr>
              <w:rFonts w:ascii="Times New Roman" w:eastAsia="Times New Roman" w:hAnsi="Times New Roman" w:cs="Times New Roman"/>
              <w:b/>
              <w:bCs/>
              <w:color w:val="000000" w:themeColor="text1"/>
            </w:rPr>
          </w:rPrChange>
        </w:rPr>
        <w:t>11</w:t>
      </w:r>
    </w:p>
    <w:p w14:paraId="3ED9BBFD" w14:textId="54A5F857" w:rsidR="630FE380" w:rsidRDefault="630FE380" w:rsidP="630FE380">
      <w:pPr>
        <w:pStyle w:val="PargrafodaLista"/>
        <w:rPr>
          <w:rFonts w:ascii="Times New Roman" w:eastAsia="Times New Roman" w:hAnsi="Times New Roman" w:cs="Times New Roman"/>
          <w:i/>
          <w:iCs/>
          <w:color w:val="000000" w:themeColor="text1"/>
        </w:rPr>
      </w:pPr>
    </w:p>
    <w:p w14:paraId="0C3B534C" w14:textId="0EFDE34C" w:rsidR="0066740B" w:rsidRDefault="0066740B" w:rsidP="630FE380">
      <w:pPr>
        <w:jc w:val="both"/>
        <w:rPr>
          <w:rFonts w:ascii="Times New Roman" w:eastAsia="Times New Roman" w:hAnsi="Times New Roman" w:cs="Times New Roman"/>
          <w:b/>
          <w:bCs/>
          <w:color w:val="000000" w:themeColor="text1"/>
        </w:rPr>
      </w:pPr>
    </w:p>
    <w:p w14:paraId="5D2069BA" w14:textId="4E648C53" w:rsidR="0066740B" w:rsidRDefault="4B2DD5BE" w:rsidP="630FE380">
      <w:pPr>
        <w:pStyle w:val="PargrafodaLista"/>
        <w:jc w:val="both"/>
        <w:sectPr w:rsidR="0066740B" w:rsidSect="00265494">
          <w:headerReference w:type="default" r:id="rId10"/>
          <w:footerReference w:type="default" r:id="rId11"/>
          <w:headerReference w:type="first" r:id="rId12"/>
          <w:footerReference w:type="first" r:id="rId13"/>
          <w:pgSz w:w="11906" w:h="16838"/>
          <w:pgMar w:top="1440" w:right="1440" w:bottom="1440" w:left="1440" w:header="720" w:footer="720" w:gutter="0"/>
          <w:cols w:space="720"/>
          <w:titlePg/>
          <w:docGrid w:linePitch="360"/>
        </w:sectPr>
      </w:pPr>
      <w:r>
        <w:br w:type="page"/>
      </w:r>
    </w:p>
    <w:p w14:paraId="0F057AB8" w14:textId="7043ADBE" w:rsidR="013B6320" w:rsidRDefault="5991D035" w:rsidP="630FE380">
      <w:pPr>
        <w:rPr>
          <w:rFonts w:ascii="Arial" w:eastAsia="Arial" w:hAnsi="Arial" w:cs="Arial"/>
          <w:sz w:val="22"/>
          <w:szCs w:val="22"/>
        </w:rPr>
      </w:pPr>
      <w:r w:rsidRPr="630FE380">
        <w:rPr>
          <w:rFonts w:ascii="Arial" w:eastAsia="Arial" w:hAnsi="Arial" w:cs="Arial"/>
          <w:b/>
          <w:bCs/>
          <w:sz w:val="22"/>
          <w:szCs w:val="22"/>
        </w:rPr>
        <w:lastRenderedPageBreak/>
        <w:t xml:space="preserve">Parte 1: </w:t>
      </w:r>
      <w:r w:rsidR="15656291" w:rsidRPr="630FE380">
        <w:rPr>
          <w:rFonts w:ascii="Arial" w:eastAsia="Arial" w:hAnsi="Arial" w:cs="Arial"/>
          <w:b/>
          <w:bCs/>
          <w:sz w:val="22"/>
          <w:szCs w:val="22"/>
        </w:rPr>
        <w:t>P</w:t>
      </w:r>
      <w:r w:rsidR="5223A829" w:rsidRPr="630FE380">
        <w:rPr>
          <w:rFonts w:ascii="Arial" w:eastAsia="Arial" w:hAnsi="Arial" w:cs="Arial"/>
          <w:b/>
          <w:bCs/>
          <w:sz w:val="22"/>
          <w:szCs w:val="22"/>
        </w:rPr>
        <w:t>rimeiro</w:t>
      </w:r>
      <w:r w:rsidRPr="630FE380">
        <w:rPr>
          <w:rFonts w:ascii="Arial" w:eastAsia="Arial" w:hAnsi="Arial" w:cs="Arial"/>
          <w:b/>
          <w:bCs/>
          <w:sz w:val="22"/>
          <w:szCs w:val="22"/>
        </w:rPr>
        <w:t xml:space="preserve"> contato com o entrevistado</w:t>
      </w:r>
    </w:p>
    <w:p w14:paraId="27E02A56" w14:textId="4F0E780C" w:rsidR="013B6320" w:rsidRDefault="013B6320" w:rsidP="4B2DD5BE">
      <w:pPr>
        <w:jc w:val="both"/>
        <w:rPr>
          <w:rFonts w:ascii="Arial" w:eastAsia="Arial" w:hAnsi="Arial" w:cs="Arial"/>
          <w:sz w:val="22"/>
          <w:szCs w:val="22"/>
        </w:rPr>
      </w:pPr>
      <w:r w:rsidRPr="4B2DD5BE">
        <w:rPr>
          <w:rFonts w:ascii="Arial" w:eastAsia="Arial" w:hAnsi="Arial" w:cs="Arial"/>
          <w:sz w:val="22"/>
          <w:szCs w:val="22"/>
        </w:rPr>
        <w:t>Como primeiro contato com o entrevistado, os profissionais de tecnologia responsáveis pelo desenvolvimento do software realizaram algumas perguntas a respeito sobre quem é o entrevistado, qual cargo e função na empresa Cliente (construtora) e se já possui alguma experiência em entrevistas para levantamento de requisitos.</w:t>
      </w:r>
    </w:p>
    <w:p w14:paraId="462A14E0" w14:textId="381ED2D7" w:rsidR="013B6320" w:rsidRDefault="013B6320" w:rsidP="4B2DD5BE">
      <w:pPr>
        <w:rPr>
          <w:rFonts w:ascii="Arial" w:eastAsia="Arial" w:hAnsi="Arial" w:cs="Arial"/>
          <w:b/>
          <w:bCs/>
          <w:sz w:val="22"/>
          <w:szCs w:val="22"/>
        </w:rPr>
      </w:pPr>
      <w:r w:rsidRPr="4B2DD5BE">
        <w:rPr>
          <w:rFonts w:ascii="Arial" w:eastAsia="Arial" w:hAnsi="Arial" w:cs="Arial"/>
          <w:b/>
          <w:bCs/>
          <w:sz w:val="22"/>
          <w:szCs w:val="22"/>
        </w:rPr>
        <w:t>Profissional entrevistador:</w:t>
      </w:r>
    </w:p>
    <w:p w14:paraId="6577B301" w14:textId="61770C9A" w:rsidR="013B6320" w:rsidRDefault="5991D035" w:rsidP="4B2DD5BE">
      <w:pPr>
        <w:jc w:val="both"/>
        <w:rPr>
          <w:rFonts w:ascii="Arial" w:eastAsia="Arial" w:hAnsi="Arial" w:cs="Arial"/>
          <w:sz w:val="22"/>
          <w:szCs w:val="22"/>
        </w:rPr>
      </w:pPr>
      <w:r w:rsidRPr="630FE380">
        <w:rPr>
          <w:rFonts w:ascii="Arial" w:eastAsia="Arial" w:hAnsi="Arial" w:cs="Arial"/>
          <w:sz w:val="22"/>
          <w:szCs w:val="22"/>
        </w:rPr>
        <w:t xml:space="preserve">Bom dia. Somos representantes da empresa </w:t>
      </w:r>
      <w:proofErr w:type="spellStart"/>
      <w:r w:rsidR="78B41F90" w:rsidRPr="630FE380">
        <w:rPr>
          <w:rFonts w:ascii="Arial" w:eastAsia="Arial" w:hAnsi="Arial" w:cs="Arial"/>
          <w:sz w:val="22"/>
          <w:szCs w:val="22"/>
        </w:rPr>
        <w:t>DevionTech</w:t>
      </w:r>
      <w:proofErr w:type="spellEnd"/>
      <w:r w:rsidRPr="630FE380">
        <w:rPr>
          <w:rFonts w:ascii="Arial" w:eastAsia="Arial" w:hAnsi="Arial" w:cs="Arial"/>
          <w:sz w:val="22"/>
          <w:szCs w:val="22"/>
        </w:rPr>
        <w:t>, especializada em desenvolvimento de soluções de software, e estamos conduzindo esta entrevista com o objetivo de identificar a problemática enfrentada por sua organização, de modo a subsidiar o desenvolvimento de um sistema que atenda às suas necessidades. Inicialmente, solicitamos que o senhor se apresente, informando seu nome completo e cargo atual na empresa.</w:t>
      </w:r>
    </w:p>
    <w:p w14:paraId="377E1230" w14:textId="54CA75E7" w:rsidR="013B6320" w:rsidRDefault="013B6320" w:rsidP="4B2DD5BE">
      <w:pPr>
        <w:rPr>
          <w:rFonts w:ascii="Arial" w:eastAsia="Arial" w:hAnsi="Arial" w:cs="Arial"/>
          <w:b/>
          <w:bCs/>
          <w:sz w:val="22"/>
          <w:szCs w:val="22"/>
        </w:rPr>
      </w:pPr>
      <w:r w:rsidRPr="4B2DD5BE">
        <w:rPr>
          <w:rFonts w:ascii="Arial" w:eastAsia="Arial" w:hAnsi="Arial" w:cs="Arial"/>
          <w:b/>
          <w:bCs/>
          <w:sz w:val="22"/>
          <w:szCs w:val="22"/>
        </w:rPr>
        <w:t>Entrevistado:</w:t>
      </w:r>
    </w:p>
    <w:p w14:paraId="4C351CE8" w14:textId="1CE9FD0C" w:rsidR="013B6320" w:rsidRDefault="013B6320" w:rsidP="4B2DD5BE">
      <w:pPr>
        <w:jc w:val="both"/>
        <w:rPr>
          <w:rFonts w:ascii="Arial" w:eastAsia="Arial" w:hAnsi="Arial" w:cs="Arial"/>
          <w:sz w:val="22"/>
          <w:szCs w:val="22"/>
        </w:rPr>
      </w:pPr>
      <w:r w:rsidRPr="4B2DD5BE">
        <w:rPr>
          <w:rFonts w:ascii="Arial" w:eastAsia="Arial" w:hAnsi="Arial" w:cs="Arial"/>
          <w:sz w:val="22"/>
          <w:szCs w:val="22"/>
        </w:rPr>
        <w:t>Bom dia. Meu nome é João Marcos e ocupo o cargo de Coordenador de Tecnologia na Construtora. Sou responsável pela condução dos processos relacionados à inovação tecnológica, automação de rotinas operacionais e controle de qualidade dos sistemas utilizados internamente.</w:t>
      </w:r>
    </w:p>
    <w:p w14:paraId="2D56DBF9" w14:textId="454C2A91" w:rsidR="22D6CD21" w:rsidRDefault="22D6CD21" w:rsidP="4B2DD5BE">
      <w:pPr>
        <w:rPr>
          <w:rFonts w:ascii="Arial" w:eastAsia="Arial" w:hAnsi="Arial" w:cs="Arial"/>
          <w:b/>
          <w:bCs/>
          <w:sz w:val="22"/>
          <w:szCs w:val="22"/>
        </w:rPr>
      </w:pPr>
      <w:r w:rsidRPr="4B2DD5BE">
        <w:rPr>
          <w:rFonts w:ascii="Arial" w:eastAsia="Arial" w:hAnsi="Arial" w:cs="Arial"/>
          <w:b/>
          <w:bCs/>
          <w:sz w:val="22"/>
          <w:szCs w:val="22"/>
        </w:rPr>
        <w:t>Profissional Entrevistador:</w:t>
      </w:r>
    </w:p>
    <w:p w14:paraId="19AB19E7" w14:textId="310456DB" w:rsidR="22D6CD21" w:rsidRDefault="22D6CD21" w:rsidP="4B2DD5BE">
      <w:pPr>
        <w:jc w:val="both"/>
        <w:rPr>
          <w:rFonts w:ascii="Arial" w:eastAsia="Arial" w:hAnsi="Arial" w:cs="Arial"/>
          <w:sz w:val="22"/>
          <w:szCs w:val="22"/>
        </w:rPr>
      </w:pPr>
      <w:r w:rsidRPr="4B2DD5BE">
        <w:rPr>
          <w:rFonts w:ascii="Arial" w:eastAsia="Arial" w:hAnsi="Arial" w:cs="Arial"/>
          <w:sz w:val="22"/>
          <w:szCs w:val="22"/>
        </w:rPr>
        <w:t xml:space="preserve">Agradecemos </w:t>
      </w:r>
      <w:r w:rsidR="364729AC" w:rsidRPr="4B2DD5BE">
        <w:rPr>
          <w:rFonts w:ascii="Arial" w:eastAsia="Arial" w:hAnsi="Arial" w:cs="Arial"/>
          <w:sz w:val="22"/>
          <w:szCs w:val="22"/>
        </w:rPr>
        <w:t>a</w:t>
      </w:r>
      <w:r w:rsidRPr="4B2DD5BE">
        <w:rPr>
          <w:rFonts w:ascii="Arial" w:eastAsia="Arial" w:hAnsi="Arial" w:cs="Arial"/>
          <w:sz w:val="22"/>
          <w:szCs w:val="22"/>
        </w:rPr>
        <w:t xml:space="preserve"> sua apresentação. O senhor possui experiência prévia com atividades relacionadas ao levantamento de requisitos para sistemas de software?</w:t>
      </w:r>
    </w:p>
    <w:p w14:paraId="3D96FBDE" w14:textId="07E14FA3" w:rsidR="22D6CD21" w:rsidRDefault="22D6CD21" w:rsidP="4B2DD5BE">
      <w:pPr>
        <w:rPr>
          <w:rFonts w:ascii="Arial" w:eastAsia="Arial" w:hAnsi="Arial" w:cs="Arial"/>
          <w:b/>
          <w:bCs/>
          <w:sz w:val="22"/>
          <w:szCs w:val="22"/>
        </w:rPr>
      </w:pPr>
      <w:r w:rsidRPr="4B2DD5BE">
        <w:rPr>
          <w:rFonts w:ascii="Arial" w:eastAsia="Arial" w:hAnsi="Arial" w:cs="Arial"/>
          <w:b/>
          <w:bCs/>
          <w:sz w:val="22"/>
          <w:szCs w:val="22"/>
        </w:rPr>
        <w:t xml:space="preserve">Entrevistado: </w:t>
      </w:r>
    </w:p>
    <w:p w14:paraId="40501D13" w14:textId="7ADC804F" w:rsidR="22D6CD21" w:rsidRDefault="22D6CD21" w:rsidP="4B2DD5BE">
      <w:pPr>
        <w:jc w:val="both"/>
        <w:rPr>
          <w:rFonts w:ascii="Arial" w:eastAsia="Arial" w:hAnsi="Arial" w:cs="Arial"/>
          <w:sz w:val="22"/>
          <w:szCs w:val="22"/>
        </w:rPr>
      </w:pPr>
      <w:r w:rsidRPr="4B2DD5BE">
        <w:rPr>
          <w:rFonts w:ascii="Arial" w:eastAsia="Arial" w:hAnsi="Arial" w:cs="Arial"/>
          <w:sz w:val="22"/>
          <w:szCs w:val="22"/>
        </w:rPr>
        <w:t>Sim. Já atuei em diversos projetos, tanto internos quanto externos, que envolveram a implantação de sistemas. Possuo familiaridade com entrevistas, reuniões de levantamentos e validação de requisitos, além de outras práticas vinculadas ao desenvolvimento de soluções tecnológicas.</w:t>
      </w:r>
    </w:p>
    <w:p w14:paraId="393CCE53" w14:textId="19F950D3" w:rsidR="4B2DD5BE" w:rsidRDefault="4B2DD5BE" w:rsidP="4B2DD5BE">
      <w:pPr>
        <w:jc w:val="both"/>
        <w:rPr>
          <w:rFonts w:ascii="Arial" w:eastAsia="Arial" w:hAnsi="Arial" w:cs="Arial"/>
          <w:sz w:val="22"/>
          <w:szCs w:val="22"/>
        </w:rPr>
      </w:pPr>
    </w:p>
    <w:p w14:paraId="6D614118" w14:textId="59B6CDA8" w:rsidR="754F7F9A" w:rsidRDefault="7B655F9A" w:rsidP="4B2DD5BE">
      <w:pPr>
        <w:jc w:val="both"/>
        <w:rPr>
          <w:rFonts w:ascii="Arial" w:eastAsia="Arial" w:hAnsi="Arial" w:cs="Arial"/>
          <w:sz w:val="22"/>
          <w:szCs w:val="22"/>
        </w:rPr>
      </w:pPr>
      <w:r w:rsidRPr="630FE380">
        <w:rPr>
          <w:rFonts w:ascii="Arial" w:eastAsia="Arial" w:hAnsi="Arial" w:cs="Arial"/>
          <w:b/>
          <w:bCs/>
          <w:sz w:val="22"/>
          <w:szCs w:val="22"/>
        </w:rPr>
        <w:t>Parte 2</w:t>
      </w:r>
      <w:r w:rsidR="37AB6857" w:rsidRPr="630FE380">
        <w:rPr>
          <w:rFonts w:ascii="Arial" w:eastAsia="Arial" w:hAnsi="Arial" w:cs="Arial"/>
          <w:b/>
          <w:bCs/>
          <w:sz w:val="22"/>
          <w:szCs w:val="22"/>
        </w:rPr>
        <w:t xml:space="preserve">: </w:t>
      </w:r>
      <w:r w:rsidRPr="630FE380">
        <w:rPr>
          <w:rFonts w:ascii="Arial" w:eastAsia="Arial" w:hAnsi="Arial" w:cs="Arial"/>
          <w:b/>
          <w:bCs/>
          <w:sz w:val="22"/>
          <w:szCs w:val="22"/>
        </w:rPr>
        <w:t xml:space="preserve">Definição e Descrição da Problemática </w:t>
      </w:r>
    </w:p>
    <w:p w14:paraId="0D4D4D5A" w14:textId="202B282F" w:rsidR="03C85EAD" w:rsidRDefault="03C85EAD" w:rsidP="03C85EAD">
      <w:pPr>
        <w:jc w:val="both"/>
        <w:rPr>
          <w:rFonts w:ascii="Arial" w:eastAsia="Arial" w:hAnsi="Arial" w:cs="Arial"/>
          <w:b/>
          <w:bCs/>
          <w:sz w:val="22"/>
          <w:szCs w:val="22"/>
        </w:rPr>
      </w:pPr>
    </w:p>
    <w:p w14:paraId="33BCE6B0" w14:textId="5D5A3F4D" w:rsidR="754F7F9A" w:rsidRDefault="03DF1C29" w:rsidP="319D2E7D">
      <w:pPr>
        <w:jc w:val="both"/>
        <w:rPr>
          <w:rFonts w:ascii="Arial" w:eastAsia="Arial" w:hAnsi="Arial" w:cs="Arial"/>
          <w:sz w:val="22"/>
          <w:szCs w:val="22"/>
        </w:rPr>
      </w:pPr>
      <w:r w:rsidRPr="630FE380">
        <w:rPr>
          <w:rFonts w:ascii="Arial" w:eastAsia="Arial" w:hAnsi="Arial" w:cs="Arial"/>
          <w:b/>
          <w:bCs/>
          <w:sz w:val="22"/>
          <w:szCs w:val="22"/>
        </w:rPr>
        <w:t>Objetivo</w:t>
      </w:r>
      <w:r w:rsidRPr="630FE380">
        <w:rPr>
          <w:rFonts w:ascii="Arial" w:eastAsia="Arial" w:hAnsi="Arial" w:cs="Arial"/>
          <w:sz w:val="22"/>
          <w:szCs w:val="22"/>
        </w:rPr>
        <w:t>: Levar o cliente a definir com suas próprias palavras qual a problemática que ele que o software resolva, explicando como se dá o atual funcionamento, quais são os problemas, onde poderia haver melhoras e por onde não pode haver mudanças.</w:t>
      </w:r>
    </w:p>
    <w:p w14:paraId="3F64AC6B" w14:textId="0EE74429" w:rsidR="5867C156" w:rsidRDefault="5867C156" w:rsidP="630FE380">
      <w:pPr>
        <w:jc w:val="both"/>
        <w:rPr>
          <w:rFonts w:ascii="Arial" w:eastAsia="Arial" w:hAnsi="Arial" w:cs="Arial"/>
          <w:b/>
          <w:bCs/>
          <w:sz w:val="22"/>
          <w:szCs w:val="22"/>
          <w:rPrChange w:id="23" w:author="ELLEN CRISTINA DE SOUSA CASTRO" w:date="2025-05-27T17:38:00Z">
            <w:rPr>
              <w:rFonts w:ascii="Arial" w:eastAsia="Arial" w:hAnsi="Arial" w:cs="Arial"/>
              <w:sz w:val="22"/>
              <w:szCs w:val="22"/>
            </w:rPr>
          </w:rPrChange>
        </w:rPr>
      </w:pPr>
      <w:r w:rsidRPr="630FE380">
        <w:rPr>
          <w:rFonts w:ascii="Arial" w:eastAsia="Arial" w:hAnsi="Arial" w:cs="Arial"/>
          <w:b/>
          <w:bCs/>
          <w:sz w:val="22"/>
          <w:szCs w:val="22"/>
          <w:rPrChange w:id="24" w:author="ELLEN CRISTINA DE SOUSA CASTRO" w:date="2025-05-27T17:38:00Z">
            <w:rPr>
              <w:rFonts w:ascii="Arial" w:eastAsia="Arial" w:hAnsi="Arial" w:cs="Arial"/>
              <w:sz w:val="22"/>
              <w:szCs w:val="22"/>
            </w:rPr>
          </w:rPrChange>
        </w:rPr>
        <w:t>Cenário</w:t>
      </w:r>
      <w:r w:rsidR="0B15669F" w:rsidRPr="630FE380">
        <w:rPr>
          <w:rFonts w:ascii="Arial" w:eastAsia="Arial" w:hAnsi="Arial" w:cs="Arial"/>
          <w:b/>
          <w:bCs/>
          <w:sz w:val="22"/>
          <w:szCs w:val="22"/>
          <w:rPrChange w:id="25" w:author="ELLEN CRISTINA DE SOUSA CASTRO" w:date="2025-05-27T17:38:00Z">
            <w:rPr>
              <w:rFonts w:ascii="Arial" w:eastAsia="Arial" w:hAnsi="Arial" w:cs="Arial"/>
              <w:sz w:val="22"/>
              <w:szCs w:val="22"/>
            </w:rPr>
          </w:rPrChange>
        </w:rPr>
        <w:t xml:space="preserve"> </w:t>
      </w:r>
    </w:p>
    <w:p w14:paraId="6855FD53" w14:textId="012A5C02" w:rsidR="32709D66" w:rsidRDefault="32709D66" w:rsidP="630FE380">
      <w:pPr>
        <w:jc w:val="both"/>
        <w:rPr>
          <w:rFonts w:ascii="Arial" w:eastAsia="Arial" w:hAnsi="Arial" w:cs="Arial"/>
          <w:sz w:val="22"/>
          <w:szCs w:val="22"/>
        </w:rPr>
      </w:pPr>
      <w:r w:rsidRPr="630FE380">
        <w:rPr>
          <w:rFonts w:ascii="Arial" w:eastAsia="Arial" w:hAnsi="Arial" w:cs="Arial"/>
          <w:sz w:val="22"/>
          <w:szCs w:val="22"/>
        </w:rPr>
        <w:t>A Construtora Alfa é uma empresa de médio porte com mais de 20 anos no mercado</w:t>
      </w:r>
      <w:r w:rsidR="0CD63334" w:rsidRPr="630FE380">
        <w:rPr>
          <w:rFonts w:ascii="Arial" w:eastAsia="Arial" w:hAnsi="Arial" w:cs="Arial"/>
          <w:sz w:val="22"/>
          <w:szCs w:val="22"/>
        </w:rPr>
        <w:t xml:space="preserve">, especializada na </w:t>
      </w:r>
      <w:r w:rsidR="7122F8F3" w:rsidRPr="630FE380">
        <w:rPr>
          <w:rFonts w:ascii="Arial" w:eastAsia="Arial" w:hAnsi="Arial" w:cs="Arial"/>
          <w:sz w:val="22"/>
          <w:szCs w:val="22"/>
        </w:rPr>
        <w:t>realização</w:t>
      </w:r>
      <w:r w:rsidR="0CD63334" w:rsidRPr="630FE380">
        <w:rPr>
          <w:rFonts w:ascii="Arial" w:eastAsia="Arial" w:hAnsi="Arial" w:cs="Arial"/>
          <w:sz w:val="22"/>
          <w:szCs w:val="22"/>
        </w:rPr>
        <w:t xml:space="preserve"> de vistorias técnicas e</w:t>
      </w:r>
      <w:r w:rsidR="75866EBD" w:rsidRPr="630FE380">
        <w:rPr>
          <w:rFonts w:ascii="Arial" w:eastAsia="Arial" w:hAnsi="Arial" w:cs="Arial"/>
          <w:sz w:val="22"/>
          <w:szCs w:val="22"/>
        </w:rPr>
        <w:t xml:space="preserve"> inspeções prediais, com atuação em diversas cidades e foco em laudos para entrega de imóveis, manutenção predial e segurança estrutural.</w:t>
      </w:r>
    </w:p>
    <w:p w14:paraId="05219FB5" w14:textId="2F24B249" w:rsidR="5364E972" w:rsidRDefault="5364E972" w:rsidP="630FE380">
      <w:pPr>
        <w:jc w:val="both"/>
        <w:rPr>
          <w:rFonts w:ascii="Arial" w:eastAsia="Arial" w:hAnsi="Arial" w:cs="Arial"/>
          <w:sz w:val="22"/>
          <w:szCs w:val="22"/>
        </w:rPr>
      </w:pPr>
      <w:r w:rsidRPr="630FE380">
        <w:rPr>
          <w:rFonts w:ascii="Arial" w:eastAsia="Arial" w:hAnsi="Arial" w:cs="Arial"/>
          <w:sz w:val="22"/>
          <w:szCs w:val="22"/>
        </w:rPr>
        <w:t>Nos</w:t>
      </w:r>
      <w:r w:rsidR="75866EBD" w:rsidRPr="630FE380">
        <w:rPr>
          <w:rFonts w:ascii="Arial" w:eastAsia="Arial" w:hAnsi="Arial" w:cs="Arial"/>
          <w:sz w:val="22"/>
          <w:szCs w:val="22"/>
        </w:rPr>
        <w:t xml:space="preserve"> </w:t>
      </w:r>
      <w:r w:rsidR="71BD7201" w:rsidRPr="630FE380">
        <w:rPr>
          <w:rFonts w:ascii="Arial" w:eastAsia="Arial" w:hAnsi="Arial" w:cs="Arial"/>
          <w:sz w:val="22"/>
          <w:szCs w:val="22"/>
        </w:rPr>
        <w:t>últimos</w:t>
      </w:r>
      <w:r w:rsidR="75866EBD" w:rsidRPr="630FE380">
        <w:rPr>
          <w:rFonts w:ascii="Arial" w:eastAsia="Arial" w:hAnsi="Arial" w:cs="Arial"/>
          <w:sz w:val="22"/>
          <w:szCs w:val="22"/>
        </w:rPr>
        <w:t xml:space="preserve"> anos, a empresa expandiu sua atuação, aumentando significativamente o número de vistorias realizadas mensalmente.</w:t>
      </w:r>
    </w:p>
    <w:p w14:paraId="17EA6FC9" w14:textId="456FA5DD" w:rsidR="75866EBD" w:rsidRDefault="75866EBD" w:rsidP="630FE380">
      <w:pPr>
        <w:jc w:val="both"/>
        <w:rPr>
          <w:rFonts w:ascii="Arial" w:eastAsia="Arial" w:hAnsi="Arial" w:cs="Arial"/>
          <w:sz w:val="22"/>
          <w:szCs w:val="22"/>
        </w:rPr>
      </w:pPr>
      <w:r w:rsidRPr="630FE380">
        <w:rPr>
          <w:rFonts w:ascii="Arial" w:eastAsia="Arial" w:hAnsi="Arial" w:cs="Arial"/>
          <w:sz w:val="22"/>
          <w:szCs w:val="22"/>
        </w:rPr>
        <w:lastRenderedPageBreak/>
        <w:t>Entretanto, o processo atual, baseado em registros em papel e envio posterior de relatórios por e-mail, começou a apresentar diversa</w:t>
      </w:r>
      <w:r w:rsidR="4136866C" w:rsidRPr="630FE380">
        <w:rPr>
          <w:rFonts w:ascii="Arial" w:eastAsia="Arial" w:hAnsi="Arial" w:cs="Arial"/>
          <w:sz w:val="22"/>
          <w:szCs w:val="22"/>
        </w:rPr>
        <w:t>s limitações</w:t>
      </w:r>
      <w:r w:rsidR="7A7B5814" w:rsidRPr="630FE380">
        <w:rPr>
          <w:rFonts w:ascii="Arial" w:eastAsia="Arial" w:hAnsi="Arial" w:cs="Arial"/>
          <w:sz w:val="22"/>
          <w:szCs w:val="22"/>
        </w:rPr>
        <w:t xml:space="preserve"> que comprometem a eficiência e a qualidade do serviço prestado </w:t>
      </w:r>
      <w:r w:rsidR="7BB2BE4E" w:rsidRPr="630FE380">
        <w:rPr>
          <w:rFonts w:ascii="Arial" w:eastAsia="Arial" w:hAnsi="Arial" w:cs="Arial"/>
          <w:sz w:val="22"/>
          <w:szCs w:val="22"/>
        </w:rPr>
        <w:t>pela empresa</w:t>
      </w:r>
      <w:r w:rsidR="7A7B5814" w:rsidRPr="630FE380">
        <w:rPr>
          <w:rFonts w:ascii="Arial" w:eastAsia="Arial" w:hAnsi="Arial" w:cs="Arial"/>
          <w:sz w:val="22"/>
          <w:szCs w:val="22"/>
        </w:rPr>
        <w:t xml:space="preserve">. A </w:t>
      </w:r>
      <w:r w:rsidR="17529F2D" w:rsidRPr="630FE380">
        <w:rPr>
          <w:rFonts w:ascii="Arial" w:eastAsia="Arial" w:hAnsi="Arial" w:cs="Arial"/>
          <w:sz w:val="22"/>
          <w:szCs w:val="22"/>
        </w:rPr>
        <w:t>seguir, são</w:t>
      </w:r>
      <w:r w:rsidR="08337778" w:rsidRPr="630FE380">
        <w:rPr>
          <w:rFonts w:ascii="Arial" w:eastAsia="Arial" w:hAnsi="Arial" w:cs="Arial"/>
          <w:sz w:val="22"/>
          <w:szCs w:val="22"/>
        </w:rPr>
        <w:t xml:space="preserve"> detalhadas as principais quest</w:t>
      </w:r>
      <w:r w:rsidR="498E8B55" w:rsidRPr="630FE380">
        <w:rPr>
          <w:rFonts w:ascii="Arial" w:eastAsia="Arial" w:hAnsi="Arial" w:cs="Arial"/>
          <w:sz w:val="22"/>
          <w:szCs w:val="22"/>
        </w:rPr>
        <w:t>ões</w:t>
      </w:r>
      <w:r w:rsidR="08337778" w:rsidRPr="630FE380">
        <w:rPr>
          <w:rFonts w:ascii="Arial" w:eastAsia="Arial" w:hAnsi="Arial" w:cs="Arial"/>
          <w:sz w:val="22"/>
          <w:szCs w:val="22"/>
        </w:rPr>
        <w:t xml:space="preserve"> relacionadas à problemática identificada</w:t>
      </w:r>
      <w:r w:rsidR="452F6D16" w:rsidRPr="630FE380">
        <w:rPr>
          <w:rFonts w:ascii="Arial" w:eastAsia="Arial" w:hAnsi="Arial" w:cs="Arial"/>
          <w:sz w:val="22"/>
          <w:szCs w:val="22"/>
        </w:rPr>
        <w:t xml:space="preserve"> pelo cliente João Marcos e os profissionais da empresa </w:t>
      </w:r>
      <w:r w:rsidR="5F078E1E" w:rsidRPr="630FE380">
        <w:rPr>
          <w:rFonts w:ascii="Arial" w:eastAsia="Arial" w:hAnsi="Arial" w:cs="Arial"/>
          <w:sz w:val="22"/>
          <w:szCs w:val="22"/>
        </w:rPr>
        <w:t>Alfa,</w:t>
      </w:r>
      <w:r w:rsidR="08337778" w:rsidRPr="630FE380">
        <w:rPr>
          <w:rFonts w:ascii="Arial" w:eastAsia="Arial" w:hAnsi="Arial" w:cs="Arial"/>
          <w:sz w:val="22"/>
          <w:szCs w:val="22"/>
        </w:rPr>
        <w:t xml:space="preserve"> bem como a forma como a empresa lida atualmente com</w:t>
      </w:r>
      <w:r w:rsidR="6E4E09A1" w:rsidRPr="630FE380">
        <w:rPr>
          <w:rFonts w:ascii="Arial" w:eastAsia="Arial" w:hAnsi="Arial" w:cs="Arial"/>
          <w:sz w:val="22"/>
          <w:szCs w:val="22"/>
        </w:rPr>
        <w:t xml:space="preserve"> </w:t>
      </w:r>
      <w:r w:rsidR="676A1860" w:rsidRPr="630FE380">
        <w:rPr>
          <w:rFonts w:ascii="Arial" w:eastAsia="Arial" w:hAnsi="Arial" w:cs="Arial"/>
          <w:sz w:val="22"/>
          <w:szCs w:val="22"/>
        </w:rPr>
        <w:t>esses obstáculos</w:t>
      </w:r>
      <w:r w:rsidR="6E4E09A1" w:rsidRPr="630FE380">
        <w:rPr>
          <w:rFonts w:ascii="Arial" w:eastAsia="Arial" w:hAnsi="Arial" w:cs="Arial"/>
          <w:sz w:val="22"/>
          <w:szCs w:val="22"/>
        </w:rPr>
        <w:t xml:space="preserve"> e os pontos críticos que precisam ser solucionados com a implantação do novo software.</w:t>
      </w:r>
    </w:p>
    <w:p w14:paraId="30F4CE28" w14:textId="2B47E899" w:rsidR="630FE380" w:rsidRDefault="630FE380" w:rsidP="630FE380">
      <w:pPr>
        <w:jc w:val="both"/>
        <w:rPr>
          <w:rFonts w:ascii="Arial" w:eastAsia="Arial" w:hAnsi="Arial" w:cs="Arial"/>
          <w:sz w:val="22"/>
          <w:szCs w:val="22"/>
        </w:rPr>
      </w:pPr>
    </w:p>
    <w:p w14:paraId="369CD829" w14:textId="15D0108B" w:rsidR="4B2DD5BE" w:rsidRDefault="00072EE6" w:rsidP="319D2E7D">
      <w:pPr>
        <w:jc w:val="both"/>
        <w:rPr>
          <w:rFonts w:ascii="Arial" w:eastAsia="Arial" w:hAnsi="Arial" w:cs="Arial"/>
        </w:rPr>
      </w:pPr>
      <w:r w:rsidRPr="630FE380">
        <w:rPr>
          <w:rFonts w:ascii="Arial" w:eastAsia="Arial" w:hAnsi="Arial" w:cs="Arial"/>
          <w:sz w:val="22"/>
          <w:szCs w:val="22"/>
        </w:rPr>
        <w:t xml:space="preserve"> </w:t>
      </w:r>
      <w:r w:rsidR="03DF1C29" w:rsidRPr="630FE380">
        <w:rPr>
          <w:rFonts w:ascii="Arial" w:eastAsia="Arial" w:hAnsi="Arial" w:cs="Arial"/>
          <w:sz w:val="22"/>
          <w:szCs w:val="22"/>
        </w:rPr>
        <w:t>1.</w:t>
      </w:r>
      <w:r w:rsidR="291FD58C" w:rsidRPr="630FE380">
        <w:rPr>
          <w:rFonts w:ascii="Arial" w:eastAsia="Arial" w:hAnsi="Arial" w:cs="Arial"/>
          <w:sz w:val="22"/>
          <w:szCs w:val="22"/>
        </w:rPr>
        <w:t xml:space="preserve"> </w:t>
      </w:r>
      <w:r w:rsidR="03DF1C29" w:rsidRPr="630FE380">
        <w:rPr>
          <w:rFonts w:ascii="Arial" w:eastAsia="Arial" w:hAnsi="Arial" w:cs="Arial"/>
          <w:sz w:val="22"/>
          <w:szCs w:val="22"/>
        </w:rPr>
        <w:t>Em suas palavras,</w:t>
      </w:r>
      <w:r w:rsidR="52FAA952" w:rsidRPr="630FE380">
        <w:rPr>
          <w:rFonts w:ascii="Arial" w:eastAsia="Arial" w:hAnsi="Arial" w:cs="Arial"/>
          <w:sz w:val="22"/>
          <w:szCs w:val="22"/>
        </w:rPr>
        <w:t xml:space="preserve"> João Marcos</w:t>
      </w:r>
      <w:r w:rsidR="03DF1C29" w:rsidRPr="630FE380">
        <w:rPr>
          <w:rFonts w:ascii="Arial" w:eastAsia="Arial" w:hAnsi="Arial" w:cs="Arial"/>
          <w:sz w:val="22"/>
          <w:szCs w:val="22"/>
        </w:rPr>
        <w:t xml:space="preserve"> qual a problemática existente na empresa que o software será responsável por sanar? Por que isso é considerado um problema hoje?</w:t>
      </w:r>
    </w:p>
    <w:p w14:paraId="5C555EA2" w14:textId="0AC8CB62" w:rsidR="754F7F9A" w:rsidRDefault="3248D1DA" w:rsidP="319D2E7D">
      <w:pPr>
        <w:jc w:val="both"/>
        <w:rPr>
          <w:rFonts w:ascii="Arial" w:eastAsia="Arial" w:hAnsi="Arial" w:cs="Arial"/>
          <w:sz w:val="22"/>
          <w:szCs w:val="22"/>
        </w:rPr>
      </w:pPr>
      <w:r w:rsidRPr="5308A8B2">
        <w:rPr>
          <w:rFonts w:ascii="Arial" w:eastAsia="Arial" w:hAnsi="Arial" w:cs="Arial"/>
          <w:b/>
          <w:bCs/>
          <w:sz w:val="22"/>
          <w:szCs w:val="22"/>
        </w:rPr>
        <w:t>Resposta</w:t>
      </w:r>
      <w:r w:rsidRPr="5308A8B2">
        <w:rPr>
          <w:rFonts w:ascii="Arial" w:eastAsia="Arial" w:hAnsi="Arial" w:cs="Arial"/>
          <w:sz w:val="22"/>
          <w:szCs w:val="22"/>
        </w:rPr>
        <w:t>: O principal problema é que o processo de vistorias é descentralizado e manual. Utilizamos papel, planilhas e comunicação via e-mail ou WhatsApp, o que gera falhas, atrasos, perda de informações e dificuldade de controle. Isso impacta diretamente na qualidade do serviço e na percepção do cliente.</w:t>
      </w:r>
    </w:p>
    <w:p w14:paraId="38E8BDF4" w14:textId="650C7BC4" w:rsidR="4B2DD5BE" w:rsidRDefault="4B2DD5BE" w:rsidP="319D2E7D">
      <w:pPr>
        <w:pStyle w:val="PargrafodaLista"/>
        <w:jc w:val="both"/>
        <w:rPr>
          <w:rFonts w:ascii="Arial" w:eastAsia="Arial" w:hAnsi="Arial" w:cs="Arial"/>
          <w:sz w:val="22"/>
          <w:szCs w:val="22"/>
        </w:rPr>
      </w:pPr>
    </w:p>
    <w:p w14:paraId="648158C0" w14:textId="6F116D7E" w:rsidR="754F7F9A" w:rsidRDefault="2E4839A7" w:rsidP="03C85EAD">
      <w:pPr>
        <w:jc w:val="both"/>
        <w:rPr>
          <w:rFonts w:ascii="Arial" w:eastAsia="Arial" w:hAnsi="Arial" w:cs="Arial"/>
        </w:rPr>
      </w:pPr>
      <w:r w:rsidRPr="630FE380">
        <w:rPr>
          <w:rFonts w:ascii="Arial" w:eastAsia="Arial" w:hAnsi="Arial" w:cs="Arial"/>
          <w:sz w:val="22"/>
          <w:szCs w:val="22"/>
        </w:rPr>
        <w:t xml:space="preserve"> </w:t>
      </w:r>
      <w:r w:rsidR="4BB85966" w:rsidRPr="630FE380">
        <w:rPr>
          <w:rFonts w:ascii="Arial" w:eastAsia="Arial" w:hAnsi="Arial" w:cs="Arial"/>
          <w:sz w:val="22"/>
          <w:szCs w:val="22"/>
        </w:rPr>
        <w:t xml:space="preserve"> </w:t>
      </w:r>
    </w:p>
    <w:p w14:paraId="3A0FEC46" w14:textId="34D92FBC" w:rsidR="754F7F9A" w:rsidRDefault="5176806C" w:rsidP="319D2E7D">
      <w:pPr>
        <w:jc w:val="both"/>
        <w:rPr>
          <w:rFonts w:ascii="Arial" w:eastAsia="Arial" w:hAnsi="Arial" w:cs="Arial"/>
        </w:rPr>
      </w:pPr>
      <w:r w:rsidRPr="03C85EAD">
        <w:rPr>
          <w:rFonts w:ascii="Arial" w:eastAsia="Arial" w:hAnsi="Arial" w:cs="Arial"/>
          <w:sz w:val="22"/>
          <w:szCs w:val="22"/>
        </w:rPr>
        <w:t>2.</w:t>
      </w:r>
      <w:r w:rsidR="24E72B86" w:rsidRPr="03C85EAD">
        <w:rPr>
          <w:rFonts w:ascii="Arial" w:eastAsia="Arial" w:hAnsi="Arial" w:cs="Arial"/>
          <w:sz w:val="22"/>
          <w:szCs w:val="22"/>
        </w:rPr>
        <w:t xml:space="preserve"> </w:t>
      </w:r>
      <w:r w:rsidRPr="03C85EAD">
        <w:rPr>
          <w:rFonts w:ascii="Arial" w:eastAsia="Arial" w:hAnsi="Arial" w:cs="Arial"/>
          <w:sz w:val="22"/>
          <w:szCs w:val="22"/>
        </w:rPr>
        <w:t>Atualmente como a empresa lida com esse problema?</w:t>
      </w:r>
    </w:p>
    <w:p w14:paraId="66D9D049" w14:textId="76B9C60A" w:rsidR="754F7F9A" w:rsidRDefault="3248D1DA" w:rsidP="319D2E7D">
      <w:pPr>
        <w:jc w:val="both"/>
        <w:rPr>
          <w:rFonts w:ascii="Arial" w:eastAsia="Arial" w:hAnsi="Arial" w:cs="Arial"/>
          <w:sz w:val="22"/>
          <w:szCs w:val="22"/>
        </w:rPr>
      </w:pPr>
      <w:r w:rsidRPr="741068A4">
        <w:rPr>
          <w:rFonts w:ascii="Arial" w:eastAsia="Arial" w:hAnsi="Arial" w:cs="Arial"/>
          <w:b/>
          <w:bCs/>
          <w:sz w:val="22"/>
          <w:szCs w:val="22"/>
        </w:rPr>
        <w:t>Resposta</w:t>
      </w:r>
      <w:r w:rsidRPr="741068A4">
        <w:rPr>
          <w:rFonts w:ascii="Arial" w:eastAsia="Arial" w:hAnsi="Arial" w:cs="Arial"/>
          <w:sz w:val="22"/>
          <w:szCs w:val="22"/>
        </w:rPr>
        <w:t xml:space="preserve">: O </w:t>
      </w:r>
      <w:r w:rsidR="2CB92C91" w:rsidRPr="741068A4">
        <w:rPr>
          <w:rFonts w:ascii="Arial" w:eastAsia="Arial" w:hAnsi="Arial" w:cs="Arial"/>
          <w:sz w:val="22"/>
          <w:szCs w:val="22"/>
        </w:rPr>
        <w:t>cliente</w:t>
      </w:r>
      <w:r w:rsidRPr="741068A4">
        <w:rPr>
          <w:rFonts w:ascii="Arial" w:eastAsia="Arial" w:hAnsi="Arial" w:cs="Arial"/>
          <w:sz w:val="22"/>
          <w:szCs w:val="22"/>
        </w:rPr>
        <w:t xml:space="preserve"> agenda a vistoria </w:t>
      </w:r>
      <w:r w:rsidR="2FB80D8F" w:rsidRPr="741068A4">
        <w:rPr>
          <w:rFonts w:ascii="Arial" w:eastAsia="Arial" w:hAnsi="Arial" w:cs="Arial"/>
          <w:sz w:val="22"/>
          <w:szCs w:val="22"/>
        </w:rPr>
        <w:t>pelo aplicativo</w:t>
      </w:r>
      <w:r w:rsidRPr="741068A4">
        <w:rPr>
          <w:rFonts w:ascii="Arial" w:eastAsia="Arial" w:hAnsi="Arial" w:cs="Arial"/>
          <w:sz w:val="22"/>
          <w:szCs w:val="22"/>
        </w:rPr>
        <w:t xml:space="preserve">. O </w:t>
      </w:r>
      <w:r w:rsidR="24B62811" w:rsidRPr="741068A4">
        <w:rPr>
          <w:rFonts w:ascii="Arial" w:eastAsia="Arial" w:hAnsi="Arial" w:cs="Arial"/>
          <w:sz w:val="22"/>
          <w:szCs w:val="22"/>
        </w:rPr>
        <w:t>vistoriador</w:t>
      </w:r>
      <w:r w:rsidRPr="741068A4">
        <w:rPr>
          <w:rFonts w:ascii="Arial" w:eastAsia="Arial" w:hAnsi="Arial" w:cs="Arial"/>
          <w:sz w:val="22"/>
          <w:szCs w:val="22"/>
        </w:rPr>
        <w:t xml:space="preserve"> realiza a vistoria presencial e tira a foto no celular. As observações são feitas à mão e depois entregues à equipe administrativa, que organiza tudo em planilhas e gera um relatório. O cliente só recebe informações se perguntar, e tudo é feito de forma reativa.</w:t>
      </w:r>
    </w:p>
    <w:p w14:paraId="05008FE6" w14:textId="21CAE0A8" w:rsidR="754F7F9A" w:rsidRDefault="3248D1DA" w:rsidP="319D2E7D">
      <w:pPr>
        <w:jc w:val="both"/>
        <w:rPr>
          <w:rFonts w:ascii="Arial" w:eastAsia="Arial" w:hAnsi="Arial" w:cs="Arial"/>
          <w:sz w:val="22"/>
          <w:szCs w:val="22"/>
        </w:rPr>
      </w:pPr>
      <w:r w:rsidRPr="7EFC3AF2">
        <w:rPr>
          <w:rFonts w:ascii="Arial" w:eastAsia="Arial" w:hAnsi="Arial" w:cs="Arial"/>
          <w:b/>
          <w:bCs/>
          <w:sz w:val="22"/>
          <w:szCs w:val="22"/>
        </w:rPr>
        <w:t>Atores envolvidos</w:t>
      </w:r>
      <w:r w:rsidRPr="7EFC3AF2">
        <w:rPr>
          <w:rFonts w:ascii="Arial" w:eastAsia="Arial" w:hAnsi="Arial" w:cs="Arial"/>
          <w:sz w:val="22"/>
          <w:szCs w:val="22"/>
        </w:rPr>
        <w:t>:</w:t>
      </w:r>
      <w:r w:rsidR="13DF3745" w:rsidRPr="7EFC3AF2">
        <w:rPr>
          <w:rFonts w:ascii="Arial" w:eastAsia="Arial" w:hAnsi="Arial" w:cs="Arial"/>
          <w:sz w:val="22"/>
          <w:szCs w:val="22"/>
        </w:rPr>
        <w:t xml:space="preserve"> </w:t>
      </w:r>
      <w:r w:rsidR="5DBFE214" w:rsidRPr="7EFC3AF2">
        <w:rPr>
          <w:rFonts w:ascii="Arial" w:eastAsia="Arial" w:hAnsi="Arial" w:cs="Arial"/>
          <w:sz w:val="22"/>
          <w:szCs w:val="22"/>
        </w:rPr>
        <w:t>Vistoriador</w:t>
      </w:r>
      <w:r w:rsidRPr="7EFC3AF2">
        <w:rPr>
          <w:rFonts w:ascii="Arial" w:eastAsia="Arial" w:hAnsi="Arial" w:cs="Arial"/>
          <w:sz w:val="22"/>
          <w:szCs w:val="22"/>
        </w:rPr>
        <w:t>, Administrador e Cliente.</w:t>
      </w:r>
    </w:p>
    <w:p w14:paraId="289B5196" w14:textId="41854F5F" w:rsidR="4B2DD5BE" w:rsidRDefault="4B2DD5BE" w:rsidP="319D2E7D">
      <w:pPr>
        <w:pStyle w:val="PargrafodaLista"/>
        <w:jc w:val="both"/>
        <w:rPr>
          <w:rFonts w:ascii="Arial" w:eastAsia="Arial" w:hAnsi="Arial" w:cs="Arial"/>
          <w:sz w:val="22"/>
          <w:szCs w:val="22"/>
        </w:rPr>
      </w:pPr>
    </w:p>
    <w:p w14:paraId="1264B3DB" w14:textId="72A50AEE" w:rsidR="754F7F9A" w:rsidRDefault="00F87688" w:rsidP="319D2E7D">
      <w:pPr>
        <w:jc w:val="both"/>
        <w:rPr>
          <w:rFonts w:ascii="Arial" w:eastAsia="Arial" w:hAnsi="Arial" w:cs="Arial"/>
        </w:rPr>
      </w:pPr>
      <w:r w:rsidRPr="5308A8B2">
        <w:rPr>
          <w:rFonts w:ascii="Arial" w:eastAsia="Arial" w:hAnsi="Arial" w:cs="Arial"/>
        </w:rPr>
        <w:t xml:space="preserve"> </w:t>
      </w:r>
      <w:r w:rsidR="3248D1DA" w:rsidRPr="5308A8B2">
        <w:rPr>
          <w:rFonts w:ascii="Arial" w:eastAsia="Arial" w:hAnsi="Arial" w:cs="Arial"/>
        </w:rPr>
        <w:t>3.</w:t>
      </w:r>
      <w:r w:rsidRPr="5308A8B2">
        <w:rPr>
          <w:rFonts w:ascii="Arial" w:eastAsia="Arial" w:hAnsi="Arial" w:cs="Arial"/>
        </w:rPr>
        <w:t xml:space="preserve"> </w:t>
      </w:r>
      <w:r w:rsidR="3248D1DA" w:rsidRPr="5308A8B2">
        <w:rPr>
          <w:rFonts w:ascii="Arial" w:eastAsia="Arial" w:hAnsi="Arial" w:cs="Arial"/>
        </w:rPr>
        <w:t xml:space="preserve">Onde está o maior gargalo que dificulta a execução do processo?     </w:t>
      </w:r>
    </w:p>
    <w:p w14:paraId="602A9264" w14:textId="7F8CFC6D" w:rsidR="754F7F9A" w:rsidRDefault="3248D1DA" w:rsidP="319D2E7D">
      <w:pPr>
        <w:jc w:val="both"/>
        <w:rPr>
          <w:rFonts w:ascii="Arial" w:eastAsia="Arial" w:hAnsi="Arial" w:cs="Arial"/>
        </w:rPr>
      </w:pPr>
      <w:r w:rsidRPr="5308A8B2">
        <w:rPr>
          <w:rFonts w:ascii="Arial" w:eastAsia="Arial" w:hAnsi="Arial" w:cs="Arial"/>
          <w:b/>
          <w:bCs/>
        </w:rPr>
        <w:t>Resposta</w:t>
      </w:r>
      <w:r w:rsidRPr="5308A8B2">
        <w:rPr>
          <w:rFonts w:ascii="Arial" w:eastAsia="Arial" w:hAnsi="Arial" w:cs="Arial"/>
        </w:rPr>
        <w:t>: O gargalo está na comunicação e na consolidação das informações. Fotos, observações e datas chegam separadas, e muitas vezes são enviadas com atraso. A falta de um sistema que centralize tudo causa retrabalho e insatisfação.</w:t>
      </w:r>
    </w:p>
    <w:p w14:paraId="3C45945D" w14:textId="33DDFBEA" w:rsidR="4B2DD5BE" w:rsidRDefault="4B2DD5BE" w:rsidP="319D2E7D">
      <w:pPr>
        <w:jc w:val="both"/>
        <w:rPr>
          <w:rFonts w:ascii="Arial" w:eastAsia="Arial" w:hAnsi="Arial" w:cs="Arial"/>
        </w:rPr>
      </w:pPr>
    </w:p>
    <w:p w14:paraId="2B8EFBB1" w14:textId="5485D5E3" w:rsidR="754F7F9A" w:rsidRDefault="38108557" w:rsidP="319D2E7D">
      <w:pPr>
        <w:jc w:val="both"/>
        <w:rPr>
          <w:rFonts w:ascii="Arial" w:eastAsia="Arial" w:hAnsi="Arial" w:cs="Arial"/>
        </w:rPr>
      </w:pPr>
      <w:r w:rsidRPr="5308A8B2">
        <w:rPr>
          <w:rFonts w:ascii="Arial" w:eastAsia="Arial" w:hAnsi="Arial" w:cs="Arial"/>
        </w:rPr>
        <w:t xml:space="preserve"> </w:t>
      </w:r>
      <w:r w:rsidR="3248D1DA" w:rsidRPr="5308A8B2">
        <w:rPr>
          <w:rFonts w:ascii="Arial" w:eastAsia="Arial" w:hAnsi="Arial" w:cs="Arial"/>
        </w:rPr>
        <w:t xml:space="preserve">4. Existe alguma </w:t>
      </w:r>
      <w:r w:rsidR="23EB8DA2" w:rsidRPr="5308A8B2">
        <w:rPr>
          <w:rFonts w:ascii="Arial" w:eastAsia="Arial" w:hAnsi="Arial" w:cs="Arial"/>
        </w:rPr>
        <w:t>melhoria imprescindível</w:t>
      </w:r>
      <w:r w:rsidR="3248D1DA" w:rsidRPr="5308A8B2">
        <w:rPr>
          <w:rFonts w:ascii="Arial" w:eastAsia="Arial" w:hAnsi="Arial" w:cs="Arial"/>
        </w:rPr>
        <w:t xml:space="preserve"> para o fluxo?</w:t>
      </w:r>
    </w:p>
    <w:p w14:paraId="24F71E06" w14:textId="667CC046" w:rsidR="754F7F9A" w:rsidRDefault="754F7F9A" w:rsidP="4B2DD5BE">
      <w:pPr>
        <w:jc w:val="both"/>
        <w:rPr>
          <w:rFonts w:ascii="Arial" w:eastAsia="Arial" w:hAnsi="Arial" w:cs="Arial"/>
        </w:rPr>
      </w:pPr>
      <w:r w:rsidRPr="741068A4">
        <w:rPr>
          <w:rFonts w:ascii="Arial" w:eastAsia="Arial" w:hAnsi="Arial" w:cs="Arial"/>
          <w:b/>
          <w:bCs/>
        </w:rPr>
        <w:t>Resposta</w:t>
      </w:r>
      <w:r w:rsidRPr="741068A4">
        <w:rPr>
          <w:rFonts w:ascii="Arial" w:eastAsia="Arial" w:hAnsi="Arial" w:cs="Arial"/>
        </w:rPr>
        <w:t xml:space="preserve">: Sim, precisamos de um sistema que integre o agendamento com registro da vistoria, fotos, relatórios automáticos, controle de pendências e acesso ao cliente. É indispensável funcionar offline, especialmente para </w:t>
      </w:r>
      <w:r w:rsidR="59E22030" w:rsidRPr="741068A4">
        <w:rPr>
          <w:rFonts w:ascii="Arial" w:eastAsia="Arial" w:hAnsi="Arial" w:cs="Arial"/>
        </w:rPr>
        <w:t>vistoriadores que</w:t>
      </w:r>
      <w:r w:rsidRPr="741068A4">
        <w:rPr>
          <w:rFonts w:ascii="Arial" w:eastAsia="Arial" w:hAnsi="Arial" w:cs="Arial"/>
        </w:rPr>
        <w:t xml:space="preserve"> estão no campo.</w:t>
      </w:r>
    </w:p>
    <w:p w14:paraId="50A22622" w14:textId="54FB2113" w:rsidR="4B2DD5BE" w:rsidRDefault="4B2DD5BE" w:rsidP="4B2DD5BE">
      <w:pPr>
        <w:jc w:val="both"/>
        <w:rPr>
          <w:rFonts w:ascii="Arial" w:eastAsia="Arial" w:hAnsi="Arial" w:cs="Arial"/>
        </w:rPr>
      </w:pPr>
    </w:p>
    <w:p w14:paraId="789734D7" w14:textId="518A0232" w:rsidR="754F7F9A" w:rsidRDefault="754239E9" w:rsidP="319D2E7D">
      <w:pPr>
        <w:jc w:val="both"/>
        <w:rPr>
          <w:rFonts w:ascii="Arial" w:eastAsia="Arial" w:hAnsi="Arial" w:cs="Arial"/>
        </w:rPr>
      </w:pPr>
      <w:r w:rsidRPr="5308A8B2">
        <w:rPr>
          <w:rFonts w:ascii="Arial" w:eastAsia="Arial" w:hAnsi="Arial" w:cs="Arial"/>
        </w:rPr>
        <w:t xml:space="preserve"> </w:t>
      </w:r>
      <w:r w:rsidR="3248D1DA" w:rsidRPr="5308A8B2">
        <w:rPr>
          <w:rFonts w:ascii="Arial" w:eastAsia="Arial" w:hAnsi="Arial" w:cs="Arial"/>
        </w:rPr>
        <w:t>5. Existe algum requisito legal, normativo ou padrão técnico a ser seguido?</w:t>
      </w:r>
    </w:p>
    <w:p w14:paraId="2560E604" w14:textId="56F06111" w:rsidR="754F7F9A" w:rsidRDefault="754F7F9A" w:rsidP="4B2DD5BE">
      <w:pPr>
        <w:jc w:val="both"/>
        <w:rPr>
          <w:rFonts w:ascii="Arial" w:eastAsia="Arial" w:hAnsi="Arial" w:cs="Arial"/>
        </w:rPr>
      </w:pPr>
      <w:r w:rsidRPr="290EE6B2">
        <w:rPr>
          <w:rFonts w:ascii="Arial" w:eastAsia="Arial" w:hAnsi="Arial" w:cs="Arial"/>
          <w:b/>
          <w:bCs/>
        </w:rPr>
        <w:t>Resposta</w:t>
      </w:r>
      <w:r w:rsidRPr="290EE6B2">
        <w:rPr>
          <w:rFonts w:ascii="Arial" w:eastAsia="Arial" w:hAnsi="Arial" w:cs="Arial"/>
        </w:rPr>
        <w:t xml:space="preserve">: Sim, os relatórios devem estar em conformidade com as normas técnicas da engenharia (como ABNT) e conter assinatura </w:t>
      </w:r>
      <w:r w:rsidR="167D6249" w:rsidRPr="0D021EB3">
        <w:rPr>
          <w:rFonts w:ascii="Arial" w:eastAsia="Arial" w:hAnsi="Arial" w:cs="Arial"/>
        </w:rPr>
        <w:t>digital</w:t>
      </w:r>
      <w:r w:rsidRPr="290EE6B2">
        <w:rPr>
          <w:rFonts w:ascii="Arial" w:eastAsia="Arial" w:hAnsi="Arial" w:cs="Arial"/>
        </w:rPr>
        <w:t xml:space="preserve"> válida, reconhecida por órgãos </w:t>
      </w:r>
      <w:r w:rsidRPr="290EE6B2">
        <w:rPr>
          <w:rFonts w:ascii="Arial" w:eastAsia="Arial" w:hAnsi="Arial" w:cs="Arial"/>
        </w:rPr>
        <w:lastRenderedPageBreak/>
        <w:t>reguladores como o CREA. Também precisamos manter os dados armazenados por pelo menos 5 anos.</w:t>
      </w:r>
    </w:p>
    <w:p w14:paraId="16BE72AD" w14:textId="5D543AA1" w:rsidR="4B2DD5BE" w:rsidRDefault="4B2DD5BE" w:rsidP="4B2DD5BE">
      <w:pPr>
        <w:jc w:val="both"/>
        <w:rPr>
          <w:rFonts w:ascii="Arial" w:eastAsia="Arial" w:hAnsi="Arial" w:cs="Arial"/>
        </w:rPr>
      </w:pPr>
    </w:p>
    <w:p w14:paraId="2933DAF0" w14:textId="1EF639EE" w:rsidR="754F7F9A" w:rsidRDefault="65D7B074" w:rsidP="4B2DD5BE">
      <w:pPr>
        <w:jc w:val="both"/>
        <w:rPr>
          <w:rFonts w:ascii="Arial" w:eastAsia="Arial" w:hAnsi="Arial" w:cs="Arial"/>
        </w:rPr>
      </w:pPr>
      <w:r w:rsidRPr="5308A8B2">
        <w:rPr>
          <w:rFonts w:ascii="Arial" w:eastAsia="Arial" w:hAnsi="Arial" w:cs="Arial"/>
        </w:rPr>
        <w:t xml:space="preserve"> </w:t>
      </w:r>
      <w:r w:rsidR="3248D1DA" w:rsidRPr="5308A8B2">
        <w:rPr>
          <w:rFonts w:ascii="Arial" w:eastAsia="Arial" w:hAnsi="Arial" w:cs="Arial"/>
        </w:rPr>
        <w:t>6. Há mais alguma informação relevante?</w:t>
      </w:r>
    </w:p>
    <w:p w14:paraId="29F43D7D" w14:textId="08267A52" w:rsidR="754F7F9A" w:rsidRDefault="754F7F9A" w:rsidP="4B2DD5BE">
      <w:pPr>
        <w:jc w:val="both"/>
        <w:rPr>
          <w:rFonts w:ascii="Arial" w:eastAsia="Arial" w:hAnsi="Arial" w:cs="Arial"/>
        </w:rPr>
      </w:pPr>
      <w:r w:rsidRPr="4B2DD5BE">
        <w:rPr>
          <w:rFonts w:ascii="Arial" w:eastAsia="Arial" w:hAnsi="Arial" w:cs="Arial"/>
          <w:b/>
          <w:bCs/>
        </w:rPr>
        <w:t>Resposta</w:t>
      </w:r>
      <w:r w:rsidRPr="4B2DD5BE">
        <w:rPr>
          <w:rFonts w:ascii="Arial" w:eastAsia="Arial" w:hAnsi="Arial" w:cs="Arial"/>
        </w:rPr>
        <w:t>: Sim, a possibilidade de alertas automáticos para pendências e notificações para cliente sobre status das vistorias seria um diferencial importante. Isso traria mais transparência e agilidade para todos os envolvidos.</w:t>
      </w:r>
    </w:p>
    <w:p w14:paraId="37474399" w14:textId="0A503863" w:rsidR="4B2DD5BE" w:rsidRDefault="4B2DD5BE" w:rsidP="4B2DD5BE">
      <w:pPr>
        <w:ind w:left="720" w:hanging="360"/>
        <w:jc w:val="both"/>
        <w:rPr>
          <w:rFonts w:ascii="Arial" w:eastAsia="Arial" w:hAnsi="Arial" w:cs="Arial"/>
        </w:rPr>
      </w:pPr>
    </w:p>
    <w:p w14:paraId="4FEFADB8" w14:textId="2E0C2389" w:rsidR="2B80FA8C" w:rsidRDefault="55193BE2" w:rsidP="319D2E7D">
      <w:pPr>
        <w:jc w:val="both"/>
        <w:rPr>
          <w:rFonts w:ascii="Arial" w:eastAsia="Arial" w:hAnsi="Arial" w:cs="Arial"/>
          <w:b/>
          <w:bCs/>
          <w:sz w:val="22"/>
          <w:szCs w:val="22"/>
        </w:rPr>
      </w:pPr>
      <w:r w:rsidRPr="5308A8B2">
        <w:rPr>
          <w:rFonts w:ascii="Arial" w:eastAsia="Arial" w:hAnsi="Arial" w:cs="Arial"/>
          <w:b/>
          <w:bCs/>
          <w:sz w:val="22"/>
          <w:szCs w:val="22"/>
        </w:rPr>
        <w:t>Parte 3: Interação com os Atores</w:t>
      </w:r>
    </w:p>
    <w:p w14:paraId="7E73BF4E" w14:textId="74AA21E8" w:rsidR="2B80FA8C" w:rsidRDefault="2B80FA8C" w:rsidP="4B2DD5BE">
      <w:pPr>
        <w:jc w:val="both"/>
        <w:rPr>
          <w:rFonts w:ascii="Arial" w:eastAsia="Arial" w:hAnsi="Arial" w:cs="Arial"/>
          <w:sz w:val="22"/>
          <w:szCs w:val="22"/>
        </w:rPr>
      </w:pPr>
      <w:r w:rsidRPr="4B2DD5BE">
        <w:rPr>
          <w:rFonts w:ascii="Arial" w:eastAsia="Arial" w:hAnsi="Arial" w:cs="Arial"/>
          <w:sz w:val="22"/>
          <w:szCs w:val="22"/>
        </w:rPr>
        <w:t>O objetivo desta seção é de compreender, de forma segmentada, como cada tipo de usuário do sistema (ator) irá interagir com ele, de acordo com o seu papel no processo de vistoria.</w:t>
      </w:r>
    </w:p>
    <w:p w14:paraId="2E9C3658" w14:textId="65B6D0EA" w:rsidR="2B80FA8C" w:rsidRDefault="55193BE2" w:rsidP="319D2E7D">
      <w:pPr>
        <w:jc w:val="both"/>
        <w:rPr>
          <w:rFonts w:ascii="Arial" w:eastAsia="Arial" w:hAnsi="Arial" w:cs="Arial"/>
          <w:b/>
          <w:bCs/>
          <w:sz w:val="22"/>
          <w:szCs w:val="22"/>
        </w:rPr>
      </w:pPr>
      <w:r w:rsidRPr="5308A8B2">
        <w:rPr>
          <w:rFonts w:ascii="Arial" w:eastAsia="Arial" w:hAnsi="Arial" w:cs="Arial"/>
          <w:b/>
          <w:bCs/>
          <w:sz w:val="22"/>
          <w:szCs w:val="22"/>
        </w:rPr>
        <w:t>Funcionário - Entrevistado: Carlos Silva, assistente administrativo da Construtora</w:t>
      </w:r>
    </w:p>
    <w:p w14:paraId="326B2A4A" w14:textId="765490BE" w:rsidR="478563ED" w:rsidRDefault="0BEE94E4" w:rsidP="4B2DD5BE">
      <w:pPr>
        <w:jc w:val="both"/>
        <w:rPr>
          <w:rFonts w:ascii="Arial" w:eastAsia="Arial" w:hAnsi="Arial" w:cs="Arial"/>
          <w:sz w:val="22"/>
          <w:szCs w:val="22"/>
        </w:rPr>
      </w:pPr>
      <w:r w:rsidRPr="5308A8B2">
        <w:rPr>
          <w:rFonts w:ascii="Arial" w:eastAsia="Arial" w:hAnsi="Arial" w:cs="Arial"/>
          <w:sz w:val="22"/>
          <w:szCs w:val="22"/>
        </w:rPr>
        <w:t xml:space="preserve"> </w:t>
      </w:r>
      <w:r w:rsidR="23C085E5" w:rsidRPr="319D2E7D">
        <w:rPr>
          <w:rFonts w:ascii="Arial" w:eastAsia="Arial" w:hAnsi="Arial" w:cs="Arial"/>
          <w:sz w:val="22"/>
          <w:szCs w:val="22"/>
        </w:rPr>
        <w:t>7</w:t>
      </w:r>
      <w:r w:rsidR="410E46A2" w:rsidRPr="5308A8B2">
        <w:rPr>
          <w:rFonts w:ascii="Arial" w:eastAsia="Arial" w:hAnsi="Arial" w:cs="Arial"/>
          <w:sz w:val="22"/>
          <w:szCs w:val="22"/>
        </w:rPr>
        <w:t>.</w:t>
      </w:r>
      <w:r w:rsidR="67C25693" w:rsidRPr="5308A8B2">
        <w:rPr>
          <w:rFonts w:ascii="Arial" w:eastAsia="Arial" w:hAnsi="Arial" w:cs="Arial"/>
          <w:sz w:val="22"/>
          <w:szCs w:val="22"/>
        </w:rPr>
        <w:t xml:space="preserve"> </w:t>
      </w:r>
      <w:r w:rsidR="55193BE2" w:rsidRPr="5308A8B2">
        <w:rPr>
          <w:rFonts w:ascii="Arial" w:eastAsia="Arial" w:hAnsi="Arial" w:cs="Arial"/>
          <w:sz w:val="22"/>
          <w:szCs w:val="22"/>
        </w:rPr>
        <w:t>Carlos, em relação às suas atividades, como você acredita que o sistema poderia ajudar nas tarefas de listar e editar informações dos imóveis?</w:t>
      </w:r>
    </w:p>
    <w:p w14:paraId="57947231" w14:textId="123D3A40" w:rsidR="503AE76D" w:rsidRDefault="503AE76D"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Hoje usamos planilhas para acompanhar os imóveis e atualizações são feitas manualmente. Seria ótimo ter um sistema onde eu pudesse buscar rapidamente por um imóvel, editar dados como endereço e status, e ver o histórico de alterações. Isso agi</w:t>
      </w:r>
      <w:r w:rsidR="13E1F2E3" w:rsidRPr="4B2DD5BE">
        <w:rPr>
          <w:rFonts w:ascii="Arial" w:eastAsia="Arial" w:hAnsi="Arial" w:cs="Arial"/>
          <w:sz w:val="22"/>
          <w:szCs w:val="22"/>
        </w:rPr>
        <w:t>liza bastante o nosso trabalho.</w:t>
      </w:r>
    </w:p>
    <w:p w14:paraId="057125D8" w14:textId="72E404FE" w:rsidR="13E1F2E3" w:rsidRDefault="13E1F2E3" w:rsidP="4B2DD5BE">
      <w:pPr>
        <w:jc w:val="both"/>
        <w:rPr>
          <w:rFonts w:ascii="Arial" w:eastAsia="Arial" w:hAnsi="Arial" w:cs="Arial"/>
          <w:b/>
          <w:bCs/>
          <w:sz w:val="22"/>
          <w:szCs w:val="22"/>
        </w:rPr>
      </w:pPr>
      <w:r w:rsidRPr="4B2DD5BE">
        <w:rPr>
          <w:rFonts w:ascii="Arial" w:eastAsia="Arial" w:hAnsi="Arial" w:cs="Arial"/>
          <w:b/>
          <w:bCs/>
          <w:sz w:val="22"/>
          <w:szCs w:val="22"/>
        </w:rPr>
        <w:t>Administrador – Entrevistado: Fernando Moura, gerente de operações da Construtora</w:t>
      </w:r>
    </w:p>
    <w:p w14:paraId="658A0202" w14:textId="39DDFA6C" w:rsidR="2C8B969C" w:rsidRDefault="2C3455B2" w:rsidP="319D2E7D">
      <w:pPr>
        <w:jc w:val="both"/>
        <w:rPr>
          <w:rFonts w:ascii="Arial" w:eastAsia="Arial" w:hAnsi="Arial" w:cs="Arial"/>
        </w:rPr>
      </w:pPr>
      <w:r w:rsidRPr="319D2E7D">
        <w:rPr>
          <w:rFonts w:ascii="Arial" w:eastAsia="Arial" w:hAnsi="Arial" w:cs="Arial"/>
          <w:sz w:val="22"/>
          <w:szCs w:val="22"/>
        </w:rPr>
        <w:t xml:space="preserve"> 8</w:t>
      </w:r>
      <w:r w:rsidR="60631B88" w:rsidRPr="319D2E7D">
        <w:rPr>
          <w:rFonts w:ascii="Arial" w:eastAsia="Arial" w:hAnsi="Arial" w:cs="Arial"/>
          <w:sz w:val="22"/>
          <w:szCs w:val="22"/>
        </w:rPr>
        <w:t xml:space="preserve">. </w:t>
      </w:r>
      <w:r w:rsidR="41C3E286" w:rsidRPr="319D2E7D">
        <w:rPr>
          <w:rFonts w:ascii="Arial" w:eastAsia="Arial" w:hAnsi="Arial" w:cs="Arial"/>
          <w:sz w:val="22"/>
          <w:szCs w:val="22"/>
        </w:rPr>
        <w:t>Fernand</w:t>
      </w:r>
      <w:r w:rsidR="66207AE1" w:rsidRPr="319D2E7D">
        <w:rPr>
          <w:rFonts w:ascii="Arial" w:eastAsia="Arial" w:hAnsi="Arial" w:cs="Arial"/>
          <w:sz w:val="22"/>
          <w:szCs w:val="22"/>
        </w:rPr>
        <w:t>o</w:t>
      </w:r>
      <w:r w:rsidR="5B1CBFF8" w:rsidRPr="5308A8B2">
        <w:rPr>
          <w:rFonts w:ascii="Arial" w:eastAsia="Arial" w:hAnsi="Arial" w:cs="Arial"/>
          <w:sz w:val="22"/>
          <w:szCs w:val="22"/>
        </w:rPr>
        <w:t>, como responsável pela gestão dos cadastros de funcionários e imóveis, quais funcionalidades você considera essenciais para o seu perfil de uso no sistema?</w:t>
      </w:r>
    </w:p>
    <w:p w14:paraId="301AFA76" w14:textId="285BD490" w:rsidR="39264E1D" w:rsidRDefault="39264E1D"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 xml:space="preserve">Para mim, é essencial poder </w:t>
      </w:r>
      <w:r w:rsidRPr="4B2DD5BE">
        <w:rPr>
          <w:rFonts w:ascii="Arial" w:eastAsia="Arial" w:hAnsi="Arial" w:cs="Arial"/>
          <w:b/>
          <w:bCs/>
          <w:sz w:val="22"/>
          <w:szCs w:val="22"/>
        </w:rPr>
        <w:t xml:space="preserve">cadastrar, editar e remover funcionários e imóveis </w:t>
      </w:r>
      <w:r w:rsidRPr="4B2DD5BE">
        <w:rPr>
          <w:rFonts w:ascii="Arial" w:eastAsia="Arial" w:hAnsi="Arial" w:cs="Arial"/>
          <w:sz w:val="22"/>
          <w:szCs w:val="22"/>
        </w:rPr>
        <w:t>com facilidade. Um painel de controle com filtros por tipo de usuário e por status de imóvel ajudaria muito. Também seria útil gerar relatórios administrativos e controlar acessos de forma segura.</w:t>
      </w:r>
    </w:p>
    <w:p w14:paraId="4E004363" w14:textId="6ABEB990" w:rsidR="63671058" w:rsidRDefault="3B7C564E" w:rsidP="741068A4">
      <w:pPr>
        <w:jc w:val="both"/>
        <w:rPr>
          <w:rFonts w:ascii="Arial" w:eastAsia="Arial" w:hAnsi="Arial" w:cs="Arial"/>
          <w:sz w:val="22"/>
          <w:szCs w:val="22"/>
        </w:rPr>
      </w:pPr>
      <w:r w:rsidRPr="741068A4">
        <w:rPr>
          <w:rFonts w:ascii="Arial" w:eastAsia="Arial" w:hAnsi="Arial" w:cs="Arial"/>
          <w:b/>
          <w:bCs/>
          <w:sz w:val="22"/>
          <w:szCs w:val="22"/>
        </w:rPr>
        <w:t>Funcionário</w:t>
      </w:r>
      <w:r w:rsidR="19AC887E" w:rsidRPr="741068A4">
        <w:rPr>
          <w:rFonts w:ascii="Arial" w:eastAsia="Arial" w:hAnsi="Arial" w:cs="Arial"/>
          <w:b/>
          <w:bCs/>
          <w:sz w:val="22"/>
          <w:szCs w:val="22"/>
        </w:rPr>
        <w:t xml:space="preserve"> – Entrevistado: Rodrigo Almeida</w:t>
      </w:r>
    </w:p>
    <w:p w14:paraId="28AB42AE" w14:textId="50A37131" w:rsidR="63671058" w:rsidRDefault="7A0E7EF5" w:rsidP="4B2DD5BE">
      <w:pPr>
        <w:jc w:val="both"/>
        <w:rPr>
          <w:rFonts w:ascii="Arial" w:eastAsia="Arial" w:hAnsi="Arial" w:cs="Arial"/>
          <w:sz w:val="22"/>
          <w:szCs w:val="22"/>
        </w:rPr>
      </w:pPr>
      <w:r w:rsidRPr="741068A4">
        <w:rPr>
          <w:rFonts w:ascii="Arial" w:eastAsia="Arial" w:hAnsi="Arial" w:cs="Arial"/>
          <w:sz w:val="22"/>
          <w:szCs w:val="22"/>
        </w:rPr>
        <w:t xml:space="preserve"> </w:t>
      </w:r>
      <w:r w:rsidR="1302012A" w:rsidRPr="741068A4">
        <w:rPr>
          <w:rFonts w:ascii="Arial" w:eastAsia="Arial" w:hAnsi="Arial" w:cs="Arial"/>
          <w:sz w:val="22"/>
          <w:szCs w:val="22"/>
        </w:rPr>
        <w:t>9</w:t>
      </w:r>
      <w:r w:rsidR="7C662923" w:rsidRPr="741068A4">
        <w:rPr>
          <w:rFonts w:ascii="Arial" w:eastAsia="Arial" w:hAnsi="Arial" w:cs="Arial"/>
          <w:sz w:val="22"/>
          <w:szCs w:val="22"/>
        </w:rPr>
        <w:t>.</w:t>
      </w:r>
      <w:r w:rsidR="3AE744F2" w:rsidRPr="741068A4">
        <w:rPr>
          <w:rFonts w:ascii="Arial" w:eastAsia="Arial" w:hAnsi="Arial" w:cs="Arial"/>
          <w:sz w:val="22"/>
          <w:szCs w:val="22"/>
        </w:rPr>
        <w:t xml:space="preserve"> </w:t>
      </w:r>
      <w:r w:rsidR="55FFABAD" w:rsidRPr="741068A4">
        <w:rPr>
          <w:rFonts w:ascii="Arial" w:eastAsia="Arial" w:hAnsi="Arial" w:cs="Arial"/>
          <w:sz w:val="22"/>
          <w:szCs w:val="22"/>
        </w:rPr>
        <w:t xml:space="preserve">Rodrigo, como </w:t>
      </w:r>
      <w:r w:rsidR="3ABB5167" w:rsidRPr="741068A4">
        <w:rPr>
          <w:rFonts w:ascii="Arial" w:eastAsia="Arial" w:hAnsi="Arial" w:cs="Arial"/>
          <w:sz w:val="22"/>
          <w:szCs w:val="22"/>
        </w:rPr>
        <w:t>funcionário</w:t>
      </w:r>
      <w:r w:rsidR="55FFABAD" w:rsidRPr="741068A4">
        <w:rPr>
          <w:rFonts w:ascii="Arial" w:eastAsia="Arial" w:hAnsi="Arial" w:cs="Arial"/>
          <w:sz w:val="22"/>
          <w:szCs w:val="22"/>
        </w:rPr>
        <w:t xml:space="preserve">, você será responsável por </w:t>
      </w:r>
      <w:r w:rsidR="55FFABAD" w:rsidRPr="741068A4">
        <w:rPr>
          <w:rFonts w:ascii="Arial" w:eastAsia="Arial" w:hAnsi="Arial" w:cs="Arial"/>
          <w:b/>
          <w:bCs/>
          <w:sz w:val="22"/>
          <w:szCs w:val="22"/>
        </w:rPr>
        <w:t xml:space="preserve">adicionar, </w:t>
      </w:r>
      <w:r w:rsidR="6862569E" w:rsidRPr="741068A4">
        <w:rPr>
          <w:rFonts w:ascii="Arial" w:eastAsia="Arial" w:hAnsi="Arial" w:cs="Arial"/>
          <w:b/>
          <w:bCs/>
          <w:sz w:val="22"/>
          <w:szCs w:val="22"/>
        </w:rPr>
        <w:t>editar</w:t>
      </w:r>
      <w:r w:rsidR="55FFABAD" w:rsidRPr="741068A4">
        <w:rPr>
          <w:rFonts w:ascii="Arial" w:eastAsia="Arial" w:hAnsi="Arial" w:cs="Arial"/>
          <w:b/>
          <w:bCs/>
          <w:sz w:val="22"/>
          <w:szCs w:val="22"/>
        </w:rPr>
        <w:t xml:space="preserve"> e excluir vistorias, </w:t>
      </w:r>
      <w:r w:rsidR="55FFABAD" w:rsidRPr="741068A4">
        <w:rPr>
          <w:rFonts w:ascii="Arial" w:eastAsia="Arial" w:hAnsi="Arial" w:cs="Arial"/>
          <w:sz w:val="22"/>
          <w:szCs w:val="22"/>
        </w:rPr>
        <w:t xml:space="preserve">além de </w:t>
      </w:r>
      <w:r w:rsidR="55FFABAD" w:rsidRPr="741068A4">
        <w:rPr>
          <w:rFonts w:ascii="Arial" w:eastAsia="Arial" w:hAnsi="Arial" w:cs="Arial"/>
          <w:b/>
          <w:bCs/>
          <w:sz w:val="22"/>
          <w:szCs w:val="22"/>
        </w:rPr>
        <w:t>alterar o status dos imóveis</w:t>
      </w:r>
      <w:r w:rsidR="55FFABAD" w:rsidRPr="741068A4">
        <w:rPr>
          <w:rFonts w:ascii="Arial" w:eastAsia="Arial" w:hAnsi="Arial" w:cs="Arial"/>
          <w:sz w:val="22"/>
          <w:szCs w:val="22"/>
        </w:rPr>
        <w:t>. O que você espera do sistema nesse sentido?</w:t>
      </w:r>
    </w:p>
    <w:p w14:paraId="2461DD71" w14:textId="2B841E4A" w:rsidR="19AC887E" w:rsidRDefault="19AC887E"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 xml:space="preserve">O ideal seria eu conseguir </w:t>
      </w:r>
      <w:r w:rsidRPr="4B2DD5BE">
        <w:rPr>
          <w:rFonts w:ascii="Arial" w:eastAsia="Arial" w:hAnsi="Arial" w:cs="Arial"/>
          <w:b/>
          <w:bCs/>
          <w:sz w:val="22"/>
          <w:szCs w:val="22"/>
        </w:rPr>
        <w:t>registrar uma vistoria diretamente pelo celular</w:t>
      </w:r>
      <w:r w:rsidRPr="4B2DD5BE">
        <w:rPr>
          <w:rFonts w:ascii="Arial" w:eastAsia="Arial" w:hAnsi="Arial" w:cs="Arial"/>
          <w:sz w:val="22"/>
          <w:szCs w:val="22"/>
        </w:rPr>
        <w:t xml:space="preserve">, com fotos, comentários e checklists. Também quero poder </w:t>
      </w:r>
      <w:r w:rsidRPr="4B2DD5BE">
        <w:rPr>
          <w:rFonts w:ascii="Arial" w:eastAsia="Arial" w:hAnsi="Arial" w:cs="Arial"/>
          <w:b/>
          <w:bCs/>
          <w:sz w:val="22"/>
          <w:szCs w:val="22"/>
        </w:rPr>
        <w:t>mudar o status de um imóvel</w:t>
      </w:r>
      <w:r w:rsidRPr="4B2DD5BE">
        <w:rPr>
          <w:rFonts w:ascii="Arial" w:eastAsia="Arial" w:hAnsi="Arial" w:cs="Arial"/>
          <w:sz w:val="22"/>
          <w:szCs w:val="22"/>
        </w:rPr>
        <w:t xml:space="preserve"> de “disponível" para “</w:t>
      </w:r>
      <w:r w:rsidR="64A4DEB7" w:rsidRPr="4B2DD5BE">
        <w:rPr>
          <w:rFonts w:ascii="Arial" w:eastAsia="Arial" w:hAnsi="Arial" w:cs="Arial"/>
          <w:sz w:val="22"/>
          <w:szCs w:val="22"/>
        </w:rPr>
        <w:t>"em vistoria” ou "entregue" com poucos cliques de forma intuitiva. E o sistema deve permitir editar ou excluir uma vistoria se foi feita incorretamente.</w:t>
      </w:r>
    </w:p>
    <w:p w14:paraId="0AF4A009" w14:textId="440491BC" w:rsidR="29CDE853" w:rsidRDefault="20F2605A" w:rsidP="4B2DD5BE">
      <w:pPr>
        <w:jc w:val="both"/>
        <w:rPr>
          <w:rFonts w:ascii="Arial" w:eastAsia="Arial" w:hAnsi="Arial" w:cs="Arial"/>
          <w:b/>
          <w:bCs/>
          <w:sz w:val="22"/>
          <w:szCs w:val="22"/>
        </w:rPr>
      </w:pPr>
      <w:r w:rsidRPr="741068A4">
        <w:rPr>
          <w:rFonts w:ascii="Arial" w:eastAsia="Arial" w:hAnsi="Arial" w:cs="Arial"/>
          <w:b/>
          <w:bCs/>
          <w:sz w:val="22"/>
          <w:szCs w:val="22"/>
        </w:rPr>
        <w:t>Vistoriador</w:t>
      </w:r>
      <w:r w:rsidR="29CDE853" w:rsidRPr="741068A4">
        <w:rPr>
          <w:rFonts w:ascii="Arial" w:eastAsia="Arial" w:hAnsi="Arial" w:cs="Arial"/>
          <w:b/>
          <w:bCs/>
          <w:sz w:val="22"/>
          <w:szCs w:val="22"/>
        </w:rPr>
        <w:t xml:space="preserve"> – Entrevistado: Juliana Ribeiro, </w:t>
      </w:r>
      <w:r w:rsidR="26C37FDB" w:rsidRPr="741068A4">
        <w:rPr>
          <w:rFonts w:ascii="Arial" w:eastAsia="Arial" w:hAnsi="Arial" w:cs="Arial"/>
          <w:b/>
          <w:bCs/>
          <w:sz w:val="22"/>
          <w:szCs w:val="22"/>
        </w:rPr>
        <w:t>funcionário</w:t>
      </w:r>
      <w:r w:rsidR="29CDE853" w:rsidRPr="741068A4">
        <w:rPr>
          <w:rFonts w:ascii="Arial" w:eastAsia="Arial" w:hAnsi="Arial" w:cs="Arial"/>
          <w:b/>
          <w:bCs/>
          <w:sz w:val="22"/>
          <w:szCs w:val="22"/>
        </w:rPr>
        <w:t xml:space="preserve"> da Construtora</w:t>
      </w:r>
    </w:p>
    <w:p w14:paraId="3317B790" w14:textId="6B9FFEE7" w:rsidR="798253FE" w:rsidRDefault="6AEF0D36" w:rsidP="4B2DD5BE">
      <w:pPr>
        <w:jc w:val="both"/>
        <w:rPr>
          <w:rFonts w:ascii="Arial" w:eastAsia="Arial" w:hAnsi="Arial" w:cs="Arial"/>
          <w:sz w:val="22"/>
          <w:szCs w:val="22"/>
        </w:rPr>
      </w:pPr>
      <w:r w:rsidRPr="5308A8B2">
        <w:rPr>
          <w:rFonts w:ascii="Arial" w:eastAsia="Arial" w:hAnsi="Arial" w:cs="Arial"/>
          <w:sz w:val="22"/>
          <w:szCs w:val="22"/>
        </w:rPr>
        <w:t xml:space="preserve"> </w:t>
      </w:r>
      <w:r w:rsidR="2548D3D4" w:rsidRPr="5308A8B2">
        <w:rPr>
          <w:rFonts w:ascii="Arial" w:eastAsia="Arial" w:hAnsi="Arial" w:cs="Arial"/>
          <w:sz w:val="22"/>
          <w:szCs w:val="22"/>
        </w:rPr>
        <w:t>1</w:t>
      </w:r>
      <w:r w:rsidR="23B5A079" w:rsidRPr="5308A8B2">
        <w:rPr>
          <w:rFonts w:ascii="Arial" w:eastAsia="Arial" w:hAnsi="Arial" w:cs="Arial"/>
          <w:sz w:val="22"/>
          <w:szCs w:val="22"/>
        </w:rPr>
        <w:t>0</w:t>
      </w:r>
      <w:r w:rsidR="2548D3D4" w:rsidRPr="5308A8B2">
        <w:rPr>
          <w:rFonts w:ascii="Arial" w:eastAsia="Arial" w:hAnsi="Arial" w:cs="Arial"/>
          <w:sz w:val="22"/>
          <w:szCs w:val="22"/>
        </w:rPr>
        <w:t>.</w:t>
      </w:r>
      <w:r w:rsidR="10340BE3" w:rsidRPr="5308A8B2">
        <w:rPr>
          <w:rFonts w:ascii="Arial" w:eastAsia="Arial" w:hAnsi="Arial" w:cs="Arial"/>
          <w:sz w:val="22"/>
          <w:szCs w:val="22"/>
        </w:rPr>
        <w:t xml:space="preserve"> </w:t>
      </w:r>
      <w:r w:rsidR="4B004CBF" w:rsidRPr="5308A8B2">
        <w:rPr>
          <w:rFonts w:ascii="Arial" w:eastAsia="Arial" w:hAnsi="Arial" w:cs="Arial"/>
          <w:sz w:val="22"/>
          <w:szCs w:val="22"/>
        </w:rPr>
        <w:t xml:space="preserve">Juliana, você será responsável por </w:t>
      </w:r>
      <w:r w:rsidR="4B004CBF" w:rsidRPr="5308A8B2">
        <w:rPr>
          <w:rFonts w:ascii="Arial" w:eastAsia="Arial" w:hAnsi="Arial" w:cs="Arial"/>
          <w:b/>
          <w:bCs/>
          <w:sz w:val="22"/>
          <w:szCs w:val="22"/>
        </w:rPr>
        <w:t xml:space="preserve">avaliar os imóveis e criar relatórios técnicos. </w:t>
      </w:r>
      <w:r w:rsidR="4B004CBF" w:rsidRPr="5308A8B2">
        <w:rPr>
          <w:rFonts w:ascii="Arial" w:eastAsia="Arial" w:hAnsi="Arial" w:cs="Arial"/>
          <w:sz w:val="22"/>
          <w:szCs w:val="22"/>
        </w:rPr>
        <w:t>Como você visualiza sua interação com o sistema?</w:t>
      </w:r>
    </w:p>
    <w:p w14:paraId="41942460" w14:textId="64675DAC" w:rsidR="29CDE853" w:rsidRDefault="29CDE853" w:rsidP="4B2DD5BE">
      <w:pPr>
        <w:jc w:val="both"/>
        <w:rPr>
          <w:rFonts w:ascii="Arial" w:eastAsia="Arial" w:hAnsi="Arial" w:cs="Arial"/>
          <w:sz w:val="22"/>
          <w:szCs w:val="22"/>
        </w:rPr>
      </w:pPr>
      <w:r w:rsidRPr="5D3F15F1">
        <w:rPr>
          <w:rFonts w:ascii="Arial" w:eastAsia="Arial" w:hAnsi="Arial" w:cs="Arial"/>
          <w:b/>
          <w:bCs/>
          <w:sz w:val="22"/>
          <w:szCs w:val="22"/>
        </w:rPr>
        <w:lastRenderedPageBreak/>
        <w:t xml:space="preserve">Resposta: </w:t>
      </w:r>
      <w:r w:rsidRPr="5D3F15F1">
        <w:rPr>
          <w:rFonts w:ascii="Arial" w:eastAsia="Arial" w:hAnsi="Arial" w:cs="Arial"/>
          <w:sz w:val="22"/>
          <w:szCs w:val="22"/>
        </w:rPr>
        <w:t xml:space="preserve"> Eu gostaria de ter formulários padronizados para preencher durante a vistoria, com espaço para comentários técnicos, anexar fotos e indicar pendências. O sistema também deveria permitir </w:t>
      </w:r>
      <w:r w:rsidRPr="5D3F15F1">
        <w:rPr>
          <w:rFonts w:ascii="Arial" w:eastAsia="Arial" w:hAnsi="Arial" w:cs="Arial"/>
          <w:b/>
          <w:bCs/>
          <w:sz w:val="22"/>
          <w:szCs w:val="22"/>
        </w:rPr>
        <w:t>gerar relatórios em PDF</w:t>
      </w:r>
      <w:r w:rsidRPr="0D021EB3">
        <w:rPr>
          <w:rFonts w:ascii="Arial" w:eastAsia="Arial" w:hAnsi="Arial" w:cs="Arial"/>
          <w:sz w:val="22"/>
          <w:szCs w:val="22"/>
        </w:rPr>
        <w:t>,</w:t>
      </w:r>
      <w:r w:rsidRPr="5D3F15F1">
        <w:rPr>
          <w:rFonts w:ascii="Arial" w:eastAsia="Arial" w:hAnsi="Arial" w:cs="Arial"/>
          <w:sz w:val="22"/>
          <w:szCs w:val="22"/>
        </w:rPr>
        <w:t xml:space="preserve"> já formatados para atender normas </w:t>
      </w:r>
      <w:r w:rsidR="454BF50A" w:rsidRPr="5D3F15F1">
        <w:rPr>
          <w:rFonts w:ascii="Arial" w:eastAsia="Arial" w:hAnsi="Arial" w:cs="Arial"/>
          <w:sz w:val="22"/>
          <w:szCs w:val="22"/>
        </w:rPr>
        <w:t>de engenharia.</w:t>
      </w:r>
    </w:p>
    <w:p w14:paraId="154BEB81" w14:textId="3EC03155" w:rsidR="454BF50A" w:rsidRDefault="454BF50A" w:rsidP="4B2DD5BE">
      <w:pPr>
        <w:jc w:val="both"/>
        <w:rPr>
          <w:rFonts w:ascii="Arial" w:eastAsia="Arial" w:hAnsi="Arial" w:cs="Arial"/>
          <w:b/>
          <w:bCs/>
          <w:sz w:val="22"/>
          <w:szCs w:val="22"/>
        </w:rPr>
      </w:pPr>
      <w:r w:rsidRPr="4B2DD5BE">
        <w:rPr>
          <w:rFonts w:ascii="Arial" w:eastAsia="Arial" w:hAnsi="Arial" w:cs="Arial"/>
          <w:b/>
          <w:bCs/>
          <w:sz w:val="22"/>
          <w:szCs w:val="22"/>
        </w:rPr>
        <w:t>Cliente – Entrevistado: André Souza, cliente que comprou uma unidade recentemente</w:t>
      </w:r>
    </w:p>
    <w:p w14:paraId="6C75A43E" w14:textId="4CF4890E" w:rsidR="58672509" w:rsidRDefault="4F03FEBC" w:rsidP="4B2DD5BE">
      <w:pPr>
        <w:jc w:val="both"/>
        <w:rPr>
          <w:rFonts w:ascii="Arial" w:eastAsia="Arial" w:hAnsi="Arial" w:cs="Arial"/>
          <w:sz w:val="22"/>
          <w:szCs w:val="22"/>
        </w:rPr>
      </w:pPr>
      <w:r w:rsidRPr="5308A8B2">
        <w:rPr>
          <w:rFonts w:ascii="Arial" w:eastAsia="Arial" w:hAnsi="Arial" w:cs="Arial"/>
          <w:sz w:val="22"/>
          <w:szCs w:val="22"/>
        </w:rPr>
        <w:t xml:space="preserve"> </w:t>
      </w:r>
      <w:r w:rsidR="7889B6A6" w:rsidRPr="5308A8B2">
        <w:rPr>
          <w:rFonts w:ascii="Arial" w:eastAsia="Arial" w:hAnsi="Arial" w:cs="Arial"/>
          <w:sz w:val="22"/>
          <w:szCs w:val="22"/>
        </w:rPr>
        <w:t>1</w:t>
      </w:r>
      <w:r w:rsidR="7720AC5A" w:rsidRPr="5308A8B2">
        <w:rPr>
          <w:rFonts w:ascii="Arial" w:eastAsia="Arial" w:hAnsi="Arial" w:cs="Arial"/>
          <w:sz w:val="22"/>
          <w:szCs w:val="22"/>
        </w:rPr>
        <w:t>0</w:t>
      </w:r>
      <w:r w:rsidR="7889B6A6" w:rsidRPr="5308A8B2">
        <w:rPr>
          <w:rFonts w:ascii="Arial" w:eastAsia="Arial" w:hAnsi="Arial" w:cs="Arial"/>
          <w:sz w:val="22"/>
          <w:szCs w:val="22"/>
        </w:rPr>
        <w:t>.</w:t>
      </w:r>
      <w:r w:rsidR="1225BE95" w:rsidRPr="5308A8B2">
        <w:rPr>
          <w:rFonts w:ascii="Arial" w:eastAsia="Arial" w:hAnsi="Arial" w:cs="Arial"/>
          <w:sz w:val="22"/>
          <w:szCs w:val="22"/>
        </w:rPr>
        <w:t xml:space="preserve"> </w:t>
      </w:r>
      <w:r w:rsidR="50973D24" w:rsidRPr="5308A8B2">
        <w:rPr>
          <w:rFonts w:ascii="Arial" w:eastAsia="Arial" w:hAnsi="Arial" w:cs="Arial"/>
          <w:sz w:val="22"/>
          <w:szCs w:val="22"/>
        </w:rPr>
        <w:t xml:space="preserve">André, como cliente, você poderá </w:t>
      </w:r>
      <w:r w:rsidR="50973D24" w:rsidRPr="5308A8B2">
        <w:rPr>
          <w:rFonts w:ascii="Arial" w:eastAsia="Arial" w:hAnsi="Arial" w:cs="Arial"/>
          <w:b/>
          <w:bCs/>
          <w:sz w:val="22"/>
          <w:szCs w:val="22"/>
        </w:rPr>
        <w:t xml:space="preserve">ver o status da vistoria do seu imóvel, solicitar uma vistoria e validar os registros feitos. </w:t>
      </w:r>
      <w:r w:rsidR="50973D24" w:rsidRPr="5308A8B2">
        <w:rPr>
          <w:rFonts w:ascii="Arial" w:eastAsia="Arial" w:hAnsi="Arial" w:cs="Arial"/>
          <w:sz w:val="22"/>
          <w:szCs w:val="22"/>
        </w:rPr>
        <w:t>O que você espera do sistema nessa interação?</w:t>
      </w:r>
    </w:p>
    <w:p w14:paraId="58BB3921" w14:textId="0989769C" w:rsidR="4B2DD5BE" w:rsidRDefault="4B2DD5BE" w:rsidP="4B2DD5BE">
      <w:pPr>
        <w:jc w:val="both"/>
        <w:rPr>
          <w:rFonts w:ascii="Arial" w:eastAsia="Arial" w:hAnsi="Arial" w:cs="Arial"/>
          <w:sz w:val="22"/>
          <w:szCs w:val="22"/>
        </w:rPr>
      </w:pPr>
    </w:p>
    <w:p w14:paraId="535529A0" w14:textId="492987FC" w:rsidR="454BF50A" w:rsidRDefault="454BF50A"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 xml:space="preserve">Quero ter acesso fácil ao andamento da vistoria, talvez via aplicativo ou site. Seria ótimo receber notificações por e-mail ou SMS quando a vistoria for marcada, realizada ou quando houver pendências. Também gostaria de poder </w:t>
      </w:r>
      <w:r w:rsidRPr="4B2DD5BE">
        <w:rPr>
          <w:rFonts w:ascii="Arial" w:eastAsia="Arial" w:hAnsi="Arial" w:cs="Arial"/>
          <w:b/>
          <w:bCs/>
          <w:sz w:val="22"/>
          <w:szCs w:val="22"/>
        </w:rPr>
        <w:t>ver as fotos e validar a vistoria digitalmente</w:t>
      </w:r>
      <w:r w:rsidRPr="4B2DD5BE">
        <w:rPr>
          <w:rFonts w:ascii="Arial" w:eastAsia="Arial" w:hAnsi="Arial" w:cs="Arial"/>
          <w:sz w:val="22"/>
          <w:szCs w:val="22"/>
        </w:rPr>
        <w:t xml:space="preserve">, sem eu </w:t>
      </w:r>
      <w:r w:rsidR="50CE762C" w:rsidRPr="4B2DD5BE">
        <w:rPr>
          <w:rFonts w:ascii="Arial" w:eastAsia="Arial" w:hAnsi="Arial" w:cs="Arial"/>
          <w:sz w:val="22"/>
          <w:szCs w:val="22"/>
        </w:rPr>
        <w:t>precisar ir até o local.</w:t>
      </w:r>
    </w:p>
    <w:p w14:paraId="0AD286A8" w14:textId="51FC8404" w:rsidR="0E80ADF1" w:rsidRDefault="0E80ADF1" w:rsidP="4B2DD5BE">
      <w:pPr>
        <w:jc w:val="both"/>
        <w:rPr>
          <w:rFonts w:ascii="Arial" w:eastAsia="Arial" w:hAnsi="Arial" w:cs="Arial"/>
          <w:b/>
          <w:bCs/>
          <w:sz w:val="22"/>
          <w:szCs w:val="22"/>
        </w:rPr>
      </w:pPr>
      <w:r w:rsidRPr="4B2DD5BE">
        <w:rPr>
          <w:rFonts w:ascii="Arial" w:eastAsia="Arial" w:hAnsi="Arial" w:cs="Arial"/>
          <w:b/>
          <w:bCs/>
          <w:sz w:val="22"/>
          <w:szCs w:val="22"/>
        </w:rPr>
        <w:t>Parte 4: Restrições e Condições de Implantação</w:t>
      </w:r>
    </w:p>
    <w:p w14:paraId="281E1487" w14:textId="02B68A94" w:rsidR="0E80ADF1" w:rsidRDefault="0E80ADF1" w:rsidP="4B2DD5BE">
      <w:pPr>
        <w:jc w:val="both"/>
        <w:rPr>
          <w:rFonts w:ascii="Arial" w:eastAsia="Arial" w:hAnsi="Arial" w:cs="Arial"/>
          <w:b/>
          <w:bCs/>
          <w:sz w:val="22"/>
          <w:szCs w:val="22"/>
        </w:rPr>
      </w:pPr>
      <w:r w:rsidRPr="4B2DD5BE">
        <w:rPr>
          <w:rFonts w:ascii="Arial" w:eastAsia="Arial" w:hAnsi="Arial" w:cs="Arial"/>
          <w:b/>
          <w:bCs/>
          <w:sz w:val="22"/>
          <w:szCs w:val="22"/>
        </w:rPr>
        <w:t xml:space="preserve">Objetivo: </w:t>
      </w:r>
      <w:r w:rsidRPr="4B2DD5BE">
        <w:rPr>
          <w:rFonts w:ascii="Arial" w:eastAsia="Arial" w:hAnsi="Arial" w:cs="Arial"/>
          <w:sz w:val="22"/>
          <w:szCs w:val="22"/>
        </w:rPr>
        <w:t>Levantar restrições que possam impactar o desenvolvimento ou implantação do sistema, como infraestrutura, prazos e políticas internas.</w:t>
      </w:r>
    </w:p>
    <w:p w14:paraId="362A1959" w14:textId="0A8D598A" w:rsidR="60085CC5" w:rsidRDefault="04FB4CC9" w:rsidP="0D021EB3">
      <w:pPr>
        <w:jc w:val="both"/>
        <w:rPr>
          <w:rFonts w:ascii="Arial" w:eastAsia="Arial" w:hAnsi="Arial" w:cs="Arial"/>
          <w:sz w:val="22"/>
          <w:szCs w:val="22"/>
        </w:rPr>
      </w:pPr>
      <w:r w:rsidRPr="630FE380">
        <w:rPr>
          <w:rFonts w:ascii="Arial" w:eastAsia="Arial" w:hAnsi="Arial" w:cs="Arial"/>
          <w:sz w:val="22"/>
          <w:szCs w:val="22"/>
        </w:rPr>
        <w:t xml:space="preserve"> </w:t>
      </w:r>
      <w:r w:rsidR="2DAC1B6B" w:rsidRPr="630FE380">
        <w:rPr>
          <w:rFonts w:ascii="Arial" w:eastAsia="Arial" w:hAnsi="Arial" w:cs="Arial"/>
          <w:sz w:val="22"/>
          <w:szCs w:val="22"/>
        </w:rPr>
        <w:t>1</w:t>
      </w:r>
      <w:r w:rsidR="4C964193" w:rsidRPr="630FE380">
        <w:rPr>
          <w:rFonts w:ascii="Arial" w:eastAsia="Arial" w:hAnsi="Arial" w:cs="Arial"/>
          <w:sz w:val="22"/>
          <w:szCs w:val="22"/>
        </w:rPr>
        <w:t>1</w:t>
      </w:r>
      <w:r w:rsidR="2DAC1B6B" w:rsidRPr="630FE380">
        <w:rPr>
          <w:rFonts w:ascii="Arial" w:eastAsia="Arial" w:hAnsi="Arial" w:cs="Arial"/>
          <w:sz w:val="22"/>
          <w:szCs w:val="22"/>
        </w:rPr>
        <w:t>.</w:t>
      </w:r>
      <w:r w:rsidR="7760348D" w:rsidRPr="630FE380">
        <w:rPr>
          <w:rFonts w:ascii="Arial" w:eastAsia="Arial" w:hAnsi="Arial" w:cs="Arial"/>
          <w:sz w:val="22"/>
          <w:szCs w:val="22"/>
        </w:rPr>
        <w:t xml:space="preserve"> </w:t>
      </w:r>
      <w:r w:rsidR="4FD32959" w:rsidRPr="630FE380">
        <w:rPr>
          <w:rFonts w:ascii="Arial" w:eastAsia="Arial" w:hAnsi="Arial" w:cs="Arial"/>
          <w:sz w:val="22"/>
          <w:szCs w:val="22"/>
        </w:rPr>
        <w:t>Há alguma restrição</w:t>
      </w:r>
      <w:r w:rsidR="1AAE95D9" w:rsidRPr="630FE380">
        <w:rPr>
          <w:rFonts w:ascii="Arial" w:eastAsia="Arial" w:hAnsi="Arial" w:cs="Arial"/>
          <w:sz w:val="22"/>
          <w:szCs w:val="22"/>
        </w:rPr>
        <w:t xml:space="preserve"> João Marcos</w:t>
      </w:r>
      <w:r w:rsidR="4FD32959" w:rsidRPr="630FE380">
        <w:rPr>
          <w:rFonts w:ascii="Arial" w:eastAsia="Arial" w:hAnsi="Arial" w:cs="Arial"/>
          <w:sz w:val="22"/>
          <w:szCs w:val="22"/>
        </w:rPr>
        <w:t xml:space="preserve"> de infraestrutura que devemos considerar?</w:t>
      </w:r>
    </w:p>
    <w:p w14:paraId="54A91CF7" w14:textId="4929517A" w:rsidR="34ABC302" w:rsidRDefault="34ABC302" w:rsidP="4B2DD5BE">
      <w:pPr>
        <w:jc w:val="both"/>
        <w:rPr>
          <w:rFonts w:ascii="Arial" w:eastAsia="Arial" w:hAnsi="Arial" w:cs="Arial"/>
          <w:sz w:val="22"/>
          <w:szCs w:val="22"/>
        </w:rPr>
      </w:pPr>
      <w:r w:rsidRPr="4B2DD5BE">
        <w:rPr>
          <w:rFonts w:ascii="Arial" w:eastAsia="Arial" w:hAnsi="Arial" w:cs="Arial"/>
          <w:b/>
          <w:bCs/>
          <w:sz w:val="22"/>
          <w:szCs w:val="22"/>
        </w:rPr>
        <w:t>Resposta:</w:t>
      </w:r>
      <w:r w:rsidRPr="4B2DD5BE">
        <w:rPr>
          <w:rFonts w:ascii="Arial" w:eastAsia="Arial" w:hAnsi="Arial" w:cs="Arial"/>
          <w:sz w:val="22"/>
          <w:szCs w:val="22"/>
        </w:rPr>
        <w:t xml:space="preserve"> A principal restrição é a instabilidade de internet nos canteiros de obra. Por isso o sistema deve funcionar offline. Em relação aos escritórios, temos estrutura suficiente para servidores e internet estável.</w:t>
      </w:r>
    </w:p>
    <w:p w14:paraId="35B1D119" w14:textId="1B9EC11A" w:rsidR="33777207" w:rsidRDefault="7F3B1265" w:rsidP="4B2DD5BE">
      <w:pPr>
        <w:jc w:val="both"/>
        <w:rPr>
          <w:rFonts w:ascii="Arial" w:eastAsia="Arial" w:hAnsi="Arial" w:cs="Arial"/>
          <w:sz w:val="22"/>
          <w:szCs w:val="22"/>
        </w:rPr>
      </w:pPr>
      <w:r w:rsidRPr="5308A8B2">
        <w:rPr>
          <w:rFonts w:ascii="Arial" w:eastAsia="Arial" w:hAnsi="Arial" w:cs="Arial"/>
          <w:sz w:val="22"/>
          <w:szCs w:val="22"/>
        </w:rPr>
        <w:t xml:space="preserve"> 1</w:t>
      </w:r>
      <w:r w:rsidR="56335458" w:rsidRPr="5308A8B2">
        <w:rPr>
          <w:rFonts w:ascii="Arial" w:eastAsia="Arial" w:hAnsi="Arial" w:cs="Arial"/>
          <w:sz w:val="22"/>
          <w:szCs w:val="22"/>
        </w:rPr>
        <w:t>2.</w:t>
      </w:r>
      <w:r w:rsidR="69ED6D07" w:rsidRPr="5308A8B2">
        <w:rPr>
          <w:rFonts w:ascii="Arial" w:eastAsia="Arial" w:hAnsi="Arial" w:cs="Arial"/>
          <w:sz w:val="22"/>
          <w:szCs w:val="22"/>
        </w:rPr>
        <w:t xml:space="preserve"> </w:t>
      </w:r>
      <w:r w:rsidR="507FD82E" w:rsidRPr="5308A8B2">
        <w:rPr>
          <w:rFonts w:ascii="Arial" w:eastAsia="Arial" w:hAnsi="Arial" w:cs="Arial"/>
          <w:sz w:val="22"/>
          <w:szCs w:val="22"/>
        </w:rPr>
        <w:t>Qual o prazo ideal para implantação da primeira versão funcional?</w:t>
      </w:r>
    </w:p>
    <w:p w14:paraId="504F3651" w14:textId="3FB1BAF0" w:rsidR="34ABC302" w:rsidRDefault="34ABC302" w:rsidP="4B2DD5BE">
      <w:pPr>
        <w:jc w:val="both"/>
        <w:rPr>
          <w:rFonts w:ascii="Arial" w:eastAsia="Arial" w:hAnsi="Arial" w:cs="Arial"/>
          <w:sz w:val="22"/>
          <w:szCs w:val="22"/>
        </w:rPr>
      </w:pPr>
      <w:r w:rsidRPr="4B2DD5BE">
        <w:rPr>
          <w:rFonts w:ascii="Arial" w:eastAsia="Arial" w:hAnsi="Arial" w:cs="Arial"/>
          <w:b/>
          <w:bCs/>
          <w:sz w:val="22"/>
          <w:szCs w:val="22"/>
        </w:rPr>
        <w:t>Resposta:</w:t>
      </w:r>
      <w:r w:rsidRPr="4B2DD5BE">
        <w:rPr>
          <w:rFonts w:ascii="Arial" w:eastAsia="Arial" w:hAnsi="Arial" w:cs="Arial"/>
          <w:sz w:val="22"/>
          <w:szCs w:val="22"/>
        </w:rPr>
        <w:t xml:space="preserve"> Seria ideal termos um produto funcional em 3 meses para testes, e uma versão estável em até 6 meses com base no feedback dos usuários.</w:t>
      </w:r>
    </w:p>
    <w:p w14:paraId="708FC96C" w14:textId="361134AD" w:rsidR="58550CA4" w:rsidRDefault="6ACAD3B5" w:rsidP="4B2DD5BE">
      <w:pPr>
        <w:jc w:val="both"/>
        <w:rPr>
          <w:rFonts w:ascii="Arial" w:eastAsia="Arial" w:hAnsi="Arial" w:cs="Arial"/>
          <w:sz w:val="22"/>
          <w:szCs w:val="22"/>
        </w:rPr>
      </w:pPr>
      <w:r w:rsidRPr="5308A8B2">
        <w:rPr>
          <w:rFonts w:ascii="Arial" w:eastAsia="Arial" w:hAnsi="Arial" w:cs="Arial"/>
          <w:sz w:val="22"/>
          <w:szCs w:val="22"/>
        </w:rPr>
        <w:t xml:space="preserve"> </w:t>
      </w:r>
      <w:r w:rsidR="576F9D60" w:rsidRPr="5308A8B2">
        <w:rPr>
          <w:rFonts w:ascii="Arial" w:eastAsia="Arial" w:hAnsi="Arial" w:cs="Arial"/>
          <w:sz w:val="22"/>
          <w:szCs w:val="22"/>
        </w:rPr>
        <w:t>1</w:t>
      </w:r>
      <w:r w:rsidR="64F35B36" w:rsidRPr="5308A8B2">
        <w:rPr>
          <w:rFonts w:ascii="Arial" w:eastAsia="Arial" w:hAnsi="Arial" w:cs="Arial"/>
          <w:sz w:val="22"/>
          <w:szCs w:val="22"/>
        </w:rPr>
        <w:t>3</w:t>
      </w:r>
      <w:r w:rsidR="58550CA4" w:rsidRPr="5308A8B2" w:rsidDel="64F35B36">
        <w:rPr>
          <w:rFonts w:ascii="Arial" w:eastAsia="Arial" w:hAnsi="Arial" w:cs="Arial"/>
          <w:sz w:val="22"/>
          <w:szCs w:val="22"/>
        </w:rPr>
        <w:t>.</w:t>
      </w:r>
      <w:r w:rsidR="1A4176EA" w:rsidRPr="5308A8B2">
        <w:rPr>
          <w:rFonts w:ascii="Arial" w:eastAsia="Arial" w:hAnsi="Arial" w:cs="Arial"/>
          <w:sz w:val="22"/>
          <w:szCs w:val="22"/>
        </w:rPr>
        <w:t xml:space="preserve"> </w:t>
      </w:r>
      <w:r w:rsidR="507FD82E" w:rsidRPr="5308A8B2">
        <w:rPr>
          <w:rFonts w:ascii="Arial" w:eastAsia="Arial" w:hAnsi="Arial" w:cs="Arial"/>
          <w:sz w:val="22"/>
          <w:szCs w:val="22"/>
        </w:rPr>
        <w:t>Há alguma política interna que afete a implantação, como controle de acessos ou sigilo de dados?</w:t>
      </w:r>
    </w:p>
    <w:p w14:paraId="4B4459C2" w14:textId="6A046744" w:rsidR="34ABC302" w:rsidRDefault="34ABC302" w:rsidP="4B2DD5BE">
      <w:pPr>
        <w:jc w:val="both"/>
        <w:rPr>
          <w:rFonts w:ascii="Arial" w:eastAsia="Arial" w:hAnsi="Arial" w:cs="Arial"/>
          <w:sz w:val="22"/>
          <w:szCs w:val="22"/>
        </w:rPr>
      </w:pPr>
      <w:r w:rsidRPr="4B2DD5BE">
        <w:rPr>
          <w:rFonts w:ascii="Arial" w:eastAsia="Arial" w:hAnsi="Arial" w:cs="Arial"/>
          <w:b/>
          <w:bCs/>
          <w:sz w:val="22"/>
          <w:szCs w:val="22"/>
        </w:rPr>
        <w:t>Resposta:</w:t>
      </w:r>
      <w:r w:rsidRPr="4B2DD5BE">
        <w:rPr>
          <w:rFonts w:ascii="Arial" w:eastAsia="Arial" w:hAnsi="Arial" w:cs="Arial"/>
          <w:sz w:val="22"/>
          <w:szCs w:val="22"/>
        </w:rPr>
        <w:t xml:space="preserve"> Sim, todos os dados precisam ser criptografados e armazenados com controle de acesso por usuário e função. O cliente só pode ver os dados do seu imóvel. A LGPD também deve ser respeitada.</w:t>
      </w:r>
    </w:p>
    <w:p w14:paraId="6C51469E" w14:textId="6F0F9ADE" w:rsidR="4B2DD5BE" w:rsidRDefault="4B2DD5BE" w:rsidP="4B2DD5BE">
      <w:pPr>
        <w:jc w:val="both"/>
        <w:rPr>
          <w:rFonts w:ascii="Arial" w:eastAsia="Arial" w:hAnsi="Arial" w:cs="Arial"/>
          <w:sz w:val="22"/>
          <w:szCs w:val="22"/>
        </w:rPr>
      </w:pPr>
    </w:p>
    <w:p w14:paraId="02A3A1D5" w14:textId="2D377322" w:rsidR="1904B25A" w:rsidRDefault="1904B25A" w:rsidP="4B2DD5BE">
      <w:pPr>
        <w:jc w:val="both"/>
        <w:rPr>
          <w:rFonts w:ascii="Arial" w:eastAsia="Arial" w:hAnsi="Arial" w:cs="Arial"/>
          <w:b/>
          <w:bCs/>
          <w:sz w:val="22"/>
          <w:szCs w:val="22"/>
        </w:rPr>
      </w:pPr>
      <w:r w:rsidRPr="4B2DD5BE">
        <w:rPr>
          <w:rFonts w:ascii="Arial" w:eastAsia="Arial" w:hAnsi="Arial" w:cs="Arial"/>
          <w:b/>
          <w:bCs/>
          <w:sz w:val="22"/>
          <w:szCs w:val="22"/>
        </w:rPr>
        <w:t xml:space="preserve">Parte 5: Confirmação e Considerações Finais </w:t>
      </w:r>
    </w:p>
    <w:p w14:paraId="5C13528D" w14:textId="5F41CB4B" w:rsidR="1904B25A" w:rsidRDefault="1904B25A" w:rsidP="4B2DD5BE">
      <w:pPr>
        <w:jc w:val="both"/>
        <w:rPr>
          <w:rFonts w:ascii="Arial" w:eastAsia="Arial" w:hAnsi="Arial" w:cs="Arial"/>
          <w:sz w:val="22"/>
          <w:szCs w:val="22"/>
        </w:rPr>
      </w:pPr>
      <w:r w:rsidRPr="4B2DD5BE">
        <w:rPr>
          <w:rFonts w:ascii="Arial" w:eastAsia="Arial" w:hAnsi="Arial" w:cs="Arial"/>
          <w:b/>
          <w:bCs/>
          <w:sz w:val="22"/>
          <w:szCs w:val="22"/>
        </w:rPr>
        <w:t xml:space="preserve">OBJETIVO: </w:t>
      </w:r>
      <w:r w:rsidRPr="4B2DD5BE">
        <w:rPr>
          <w:rFonts w:ascii="Arial" w:eastAsia="Arial" w:hAnsi="Arial" w:cs="Arial"/>
          <w:sz w:val="22"/>
          <w:szCs w:val="22"/>
        </w:rPr>
        <w:t>Validar as informações coletadas e oferecer espaço para contribuições finais do entrevistado.</w:t>
      </w:r>
    </w:p>
    <w:p w14:paraId="55E2F19A" w14:textId="0AB24ACC" w:rsidR="0E3B57F8" w:rsidRDefault="3E2D2D4E" w:rsidP="4B2DD5BE">
      <w:pPr>
        <w:jc w:val="both"/>
        <w:rPr>
          <w:rFonts w:ascii="Arial" w:eastAsia="Arial" w:hAnsi="Arial" w:cs="Arial"/>
          <w:sz w:val="22"/>
          <w:szCs w:val="22"/>
        </w:rPr>
      </w:pPr>
      <w:r w:rsidRPr="5308A8B2">
        <w:rPr>
          <w:rFonts w:ascii="Arial" w:eastAsia="Arial" w:hAnsi="Arial" w:cs="Arial"/>
          <w:sz w:val="22"/>
          <w:szCs w:val="22"/>
        </w:rPr>
        <w:t xml:space="preserve"> </w:t>
      </w:r>
      <w:r w:rsidR="0469A1F2" w:rsidRPr="5308A8B2">
        <w:rPr>
          <w:rFonts w:ascii="Arial" w:eastAsia="Arial" w:hAnsi="Arial" w:cs="Arial"/>
          <w:sz w:val="22"/>
          <w:szCs w:val="22"/>
        </w:rPr>
        <w:t>1</w:t>
      </w:r>
      <w:r w:rsidR="1300955B" w:rsidRPr="5308A8B2">
        <w:rPr>
          <w:rFonts w:ascii="Arial" w:eastAsia="Arial" w:hAnsi="Arial" w:cs="Arial"/>
          <w:sz w:val="22"/>
          <w:szCs w:val="22"/>
        </w:rPr>
        <w:t>4</w:t>
      </w:r>
      <w:r w:rsidR="0469A1F2" w:rsidRPr="5308A8B2">
        <w:rPr>
          <w:rFonts w:ascii="Arial" w:eastAsia="Arial" w:hAnsi="Arial" w:cs="Arial"/>
          <w:sz w:val="22"/>
          <w:szCs w:val="22"/>
        </w:rPr>
        <w:t>.</w:t>
      </w:r>
      <w:r w:rsidR="431D8B33" w:rsidRPr="5308A8B2">
        <w:rPr>
          <w:rFonts w:ascii="Arial" w:eastAsia="Arial" w:hAnsi="Arial" w:cs="Arial"/>
          <w:sz w:val="22"/>
          <w:szCs w:val="22"/>
        </w:rPr>
        <w:t xml:space="preserve"> </w:t>
      </w:r>
      <w:r w:rsidR="00EA3ED7" w:rsidRPr="5308A8B2">
        <w:rPr>
          <w:rFonts w:ascii="Arial" w:eastAsia="Arial" w:hAnsi="Arial" w:cs="Arial"/>
          <w:sz w:val="22"/>
          <w:szCs w:val="22"/>
        </w:rPr>
        <w:t>As informações discutidas aqui representam bem a realidade da empresa?</w:t>
      </w:r>
    </w:p>
    <w:p w14:paraId="45EC8E35" w14:textId="6AE3C94E" w:rsidR="46F21BA8" w:rsidRDefault="46F21BA8"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 xml:space="preserve">Sim, acredito que foram bem representadas. O processo </w:t>
      </w:r>
      <w:r w:rsidR="7115363F" w:rsidRPr="4B2DD5BE">
        <w:rPr>
          <w:rFonts w:ascii="Arial" w:eastAsia="Arial" w:hAnsi="Arial" w:cs="Arial"/>
          <w:sz w:val="22"/>
          <w:szCs w:val="22"/>
        </w:rPr>
        <w:t>foi bem conduzido.</w:t>
      </w:r>
    </w:p>
    <w:p w14:paraId="2B4B5B78" w14:textId="3E7F2B10" w:rsidR="7115363F" w:rsidRDefault="6D8A29B6" w:rsidP="4B2DD5BE">
      <w:pPr>
        <w:jc w:val="both"/>
        <w:rPr>
          <w:rFonts w:ascii="Arial" w:eastAsia="Arial" w:hAnsi="Arial" w:cs="Arial"/>
          <w:sz w:val="22"/>
          <w:szCs w:val="22"/>
        </w:rPr>
      </w:pPr>
      <w:r w:rsidRPr="5308A8B2">
        <w:rPr>
          <w:rFonts w:ascii="Arial" w:eastAsia="Arial" w:hAnsi="Arial" w:cs="Arial"/>
          <w:sz w:val="22"/>
          <w:szCs w:val="22"/>
        </w:rPr>
        <w:t xml:space="preserve"> </w:t>
      </w:r>
      <w:r w:rsidR="0D81670D" w:rsidRPr="319D2E7D">
        <w:rPr>
          <w:rFonts w:ascii="Arial" w:eastAsia="Arial" w:hAnsi="Arial" w:cs="Arial"/>
          <w:sz w:val="22"/>
          <w:szCs w:val="22"/>
        </w:rPr>
        <w:t>15</w:t>
      </w:r>
      <w:r w:rsidR="5E06C602" w:rsidRPr="5308A8B2">
        <w:rPr>
          <w:rFonts w:ascii="Arial" w:eastAsia="Arial" w:hAnsi="Arial" w:cs="Arial"/>
          <w:sz w:val="22"/>
          <w:szCs w:val="22"/>
        </w:rPr>
        <w:t>.</w:t>
      </w:r>
      <w:r w:rsidR="182974D0" w:rsidRPr="5308A8B2">
        <w:rPr>
          <w:rFonts w:ascii="Arial" w:eastAsia="Arial" w:hAnsi="Arial" w:cs="Arial"/>
          <w:sz w:val="22"/>
          <w:szCs w:val="22"/>
        </w:rPr>
        <w:t xml:space="preserve"> </w:t>
      </w:r>
      <w:r w:rsidRPr="5308A8B2">
        <w:rPr>
          <w:rFonts w:ascii="Arial" w:eastAsia="Arial" w:hAnsi="Arial" w:cs="Arial"/>
          <w:sz w:val="22"/>
          <w:szCs w:val="22"/>
        </w:rPr>
        <w:t>Você gostaria de complementar com mais alguma sugestão</w:t>
      </w:r>
      <w:r w:rsidR="318ED49D" w:rsidRPr="5308A8B2">
        <w:rPr>
          <w:rFonts w:ascii="Arial" w:eastAsia="Arial" w:hAnsi="Arial" w:cs="Arial"/>
          <w:sz w:val="22"/>
          <w:szCs w:val="22"/>
        </w:rPr>
        <w:t>, ideia ou preocupação?</w:t>
      </w:r>
    </w:p>
    <w:p w14:paraId="36479761" w14:textId="5CE0A4EC" w:rsidR="2ABAB076" w:rsidRDefault="2ABAB076" w:rsidP="4B2DD5BE">
      <w:pPr>
        <w:jc w:val="both"/>
        <w:rPr>
          <w:rFonts w:ascii="Arial" w:eastAsia="Arial" w:hAnsi="Arial" w:cs="Arial"/>
          <w:sz w:val="22"/>
          <w:szCs w:val="22"/>
        </w:rPr>
      </w:pPr>
      <w:r w:rsidRPr="4B2DD5BE">
        <w:rPr>
          <w:rFonts w:ascii="Arial" w:eastAsia="Arial" w:hAnsi="Arial" w:cs="Arial"/>
          <w:b/>
          <w:bCs/>
          <w:sz w:val="22"/>
          <w:szCs w:val="22"/>
        </w:rPr>
        <w:t xml:space="preserve">Resposta: </w:t>
      </w:r>
      <w:r w:rsidRPr="4B2DD5BE">
        <w:rPr>
          <w:rFonts w:ascii="Arial" w:eastAsia="Arial" w:hAnsi="Arial" w:cs="Arial"/>
          <w:sz w:val="22"/>
          <w:szCs w:val="22"/>
        </w:rPr>
        <w:t xml:space="preserve">Apenas reforço a importância da facilidade de uso do </w:t>
      </w:r>
      <w:r w:rsidR="0A3D620B" w:rsidRPr="4B2DD5BE">
        <w:rPr>
          <w:rFonts w:ascii="Arial" w:eastAsia="Arial" w:hAnsi="Arial" w:cs="Arial"/>
          <w:sz w:val="22"/>
          <w:szCs w:val="22"/>
        </w:rPr>
        <w:t>sistema, especialmente</w:t>
      </w:r>
      <w:r w:rsidR="4FA1DB50" w:rsidRPr="4B2DD5BE">
        <w:rPr>
          <w:rFonts w:ascii="Arial" w:eastAsia="Arial" w:hAnsi="Arial" w:cs="Arial"/>
          <w:sz w:val="22"/>
          <w:szCs w:val="22"/>
        </w:rPr>
        <w:t xml:space="preserve"> </w:t>
      </w:r>
      <w:r w:rsidRPr="4B2DD5BE">
        <w:rPr>
          <w:rFonts w:ascii="Arial" w:eastAsia="Arial" w:hAnsi="Arial" w:cs="Arial"/>
          <w:sz w:val="22"/>
          <w:szCs w:val="22"/>
        </w:rPr>
        <w:t>para quem está em campo. Quanto mais simples e prático,</w:t>
      </w:r>
      <w:r w:rsidR="412DC353" w:rsidRPr="4B2DD5BE">
        <w:rPr>
          <w:rFonts w:ascii="Arial" w:eastAsia="Arial" w:hAnsi="Arial" w:cs="Arial"/>
          <w:sz w:val="22"/>
          <w:szCs w:val="22"/>
        </w:rPr>
        <w:t xml:space="preserve"> </w:t>
      </w:r>
      <w:r w:rsidRPr="4B2DD5BE">
        <w:rPr>
          <w:rFonts w:ascii="Arial" w:eastAsia="Arial" w:hAnsi="Arial" w:cs="Arial"/>
          <w:sz w:val="22"/>
          <w:szCs w:val="22"/>
        </w:rPr>
        <w:t>melhor será a aceitação dos usuários.</w:t>
      </w:r>
    </w:p>
    <w:p w14:paraId="06693573" w14:textId="503F5040" w:rsidR="677134C8" w:rsidRDefault="2A00E3FB" w:rsidP="4B2DD5BE">
      <w:pPr>
        <w:jc w:val="both"/>
        <w:rPr>
          <w:rFonts w:ascii="Arial" w:eastAsia="Arial" w:hAnsi="Arial" w:cs="Arial"/>
          <w:sz w:val="22"/>
          <w:szCs w:val="22"/>
        </w:rPr>
      </w:pPr>
      <w:r w:rsidRPr="319D2E7D">
        <w:rPr>
          <w:rFonts w:ascii="Arial" w:eastAsia="Arial" w:hAnsi="Arial" w:cs="Arial"/>
          <w:sz w:val="22"/>
          <w:szCs w:val="22"/>
        </w:rPr>
        <w:t>16</w:t>
      </w:r>
      <w:r w:rsidR="63785445" w:rsidRPr="319D2E7D">
        <w:rPr>
          <w:rFonts w:ascii="Arial" w:eastAsia="Arial" w:hAnsi="Arial" w:cs="Arial"/>
          <w:sz w:val="22"/>
          <w:szCs w:val="22"/>
        </w:rPr>
        <w:t>.</w:t>
      </w:r>
      <w:r w:rsidR="38A13767" w:rsidRPr="5308A8B2">
        <w:rPr>
          <w:rFonts w:ascii="Arial" w:eastAsia="Arial" w:hAnsi="Arial" w:cs="Arial"/>
          <w:sz w:val="22"/>
          <w:szCs w:val="22"/>
        </w:rPr>
        <w:t xml:space="preserve"> </w:t>
      </w:r>
      <w:r w:rsidR="7842CB13" w:rsidRPr="5308A8B2">
        <w:rPr>
          <w:rFonts w:ascii="Arial" w:eastAsia="Arial" w:hAnsi="Arial" w:cs="Arial"/>
          <w:sz w:val="22"/>
          <w:szCs w:val="22"/>
        </w:rPr>
        <w:t>Você autoriza que estas informações sejam utilizadas para o desenvolvimento do projeto?</w:t>
      </w:r>
    </w:p>
    <w:p w14:paraId="47BA8258" w14:textId="510A4995" w:rsidR="677134C8" w:rsidRDefault="50F2A990" w:rsidP="4B2DD5BE">
      <w:pPr>
        <w:jc w:val="both"/>
        <w:rPr>
          <w:rFonts w:ascii="Arial" w:eastAsia="Arial" w:hAnsi="Arial" w:cs="Arial"/>
          <w:b/>
          <w:bCs/>
          <w:sz w:val="22"/>
          <w:szCs w:val="22"/>
        </w:rPr>
      </w:pPr>
      <w:r w:rsidRPr="630FE380">
        <w:rPr>
          <w:rFonts w:ascii="Arial" w:eastAsia="Arial" w:hAnsi="Arial" w:cs="Arial"/>
          <w:b/>
          <w:bCs/>
          <w:sz w:val="22"/>
          <w:szCs w:val="22"/>
        </w:rPr>
        <w:lastRenderedPageBreak/>
        <w:t>Resposta:</w:t>
      </w:r>
      <w:r w:rsidR="4B043AA3" w:rsidRPr="630FE380">
        <w:rPr>
          <w:rFonts w:ascii="Arial" w:eastAsia="Arial" w:hAnsi="Arial" w:cs="Arial"/>
          <w:b/>
          <w:bCs/>
          <w:sz w:val="22"/>
          <w:szCs w:val="22"/>
        </w:rPr>
        <w:t xml:space="preserve"> </w:t>
      </w:r>
      <w:r w:rsidRPr="630FE380">
        <w:rPr>
          <w:rFonts w:ascii="Arial" w:eastAsia="Arial" w:hAnsi="Arial" w:cs="Arial"/>
          <w:sz w:val="22"/>
          <w:szCs w:val="22"/>
        </w:rPr>
        <w:t>Sim, autorizo. Podemos seguir com</w:t>
      </w:r>
      <w:r w:rsidR="785AE8CE" w:rsidRPr="630FE380">
        <w:rPr>
          <w:rFonts w:ascii="Arial" w:eastAsia="Arial" w:hAnsi="Arial" w:cs="Arial"/>
          <w:sz w:val="22"/>
          <w:szCs w:val="22"/>
        </w:rPr>
        <w:t xml:space="preserve"> </w:t>
      </w:r>
      <w:r w:rsidRPr="630FE380">
        <w:rPr>
          <w:rFonts w:ascii="Arial" w:eastAsia="Arial" w:hAnsi="Arial" w:cs="Arial"/>
          <w:sz w:val="22"/>
          <w:szCs w:val="22"/>
        </w:rPr>
        <w:t>o</w:t>
      </w:r>
      <w:r w:rsidR="785AE8CE" w:rsidRPr="630FE380">
        <w:rPr>
          <w:rFonts w:ascii="Arial" w:eastAsia="Arial" w:hAnsi="Arial" w:cs="Arial"/>
          <w:sz w:val="22"/>
          <w:szCs w:val="22"/>
        </w:rPr>
        <w:t xml:space="preserve"> </w:t>
      </w:r>
      <w:r w:rsidRPr="630FE380">
        <w:rPr>
          <w:rFonts w:ascii="Arial" w:eastAsia="Arial" w:hAnsi="Arial" w:cs="Arial"/>
          <w:sz w:val="22"/>
          <w:szCs w:val="22"/>
        </w:rPr>
        <w:t>planejamento e desenvolvimento com base nas informações fornecid</w:t>
      </w:r>
      <w:r w:rsidR="7C6B1C3D" w:rsidRPr="630FE380">
        <w:rPr>
          <w:rFonts w:ascii="Arial" w:eastAsia="Arial" w:hAnsi="Arial" w:cs="Arial"/>
          <w:sz w:val="22"/>
          <w:szCs w:val="22"/>
        </w:rPr>
        <w:t>as.</w:t>
      </w:r>
    </w:p>
    <w:p w14:paraId="36AC06D1" w14:textId="75BB691B" w:rsidR="27406021" w:rsidRDefault="27406021" w:rsidP="630FE380">
      <w:pPr>
        <w:jc w:val="both"/>
        <w:rPr>
          <w:rFonts w:ascii="Arial" w:eastAsia="Arial" w:hAnsi="Arial" w:cs="Arial"/>
          <w:sz w:val="22"/>
          <w:szCs w:val="22"/>
        </w:rPr>
      </w:pPr>
      <w:r w:rsidRPr="630FE380">
        <w:rPr>
          <w:rFonts w:ascii="Arial" w:eastAsia="Arial" w:hAnsi="Arial" w:cs="Arial"/>
          <w:sz w:val="22"/>
          <w:szCs w:val="22"/>
        </w:rPr>
        <w:t xml:space="preserve">Diante das informações apresentadas e da autorização expressa para prosseguirmos com o </w:t>
      </w:r>
      <w:r w:rsidR="3C4B58A8" w:rsidRPr="630FE380">
        <w:rPr>
          <w:rFonts w:ascii="Arial" w:eastAsia="Arial" w:hAnsi="Arial" w:cs="Arial"/>
          <w:sz w:val="22"/>
          <w:szCs w:val="22"/>
        </w:rPr>
        <w:t>planejamento</w:t>
      </w:r>
      <w:r w:rsidRPr="630FE380">
        <w:rPr>
          <w:rFonts w:ascii="Arial" w:eastAsia="Arial" w:hAnsi="Arial" w:cs="Arial"/>
          <w:sz w:val="22"/>
          <w:szCs w:val="22"/>
        </w:rPr>
        <w:t xml:space="preserve"> e desenvolvimento do sistema, fica </w:t>
      </w:r>
      <w:r w:rsidR="7DFF73F0" w:rsidRPr="630FE380">
        <w:rPr>
          <w:rFonts w:ascii="Arial" w:eastAsia="Arial" w:hAnsi="Arial" w:cs="Arial"/>
          <w:sz w:val="22"/>
          <w:szCs w:val="22"/>
        </w:rPr>
        <w:t>evidente</w:t>
      </w:r>
      <w:r w:rsidRPr="630FE380">
        <w:rPr>
          <w:rFonts w:ascii="Arial" w:eastAsia="Arial" w:hAnsi="Arial" w:cs="Arial"/>
          <w:sz w:val="22"/>
          <w:szCs w:val="22"/>
        </w:rPr>
        <w:t xml:space="preserve"> </w:t>
      </w:r>
      <w:r w:rsidR="50C05756" w:rsidRPr="630FE380">
        <w:rPr>
          <w:rFonts w:ascii="Arial" w:eastAsia="Arial" w:hAnsi="Arial" w:cs="Arial"/>
          <w:sz w:val="22"/>
          <w:szCs w:val="22"/>
        </w:rPr>
        <w:t>a urgência e a relevância deste projeto.</w:t>
      </w:r>
      <w:r w:rsidR="742E5F15" w:rsidRPr="630FE380">
        <w:rPr>
          <w:rFonts w:ascii="Arial" w:eastAsia="Arial" w:hAnsi="Arial" w:cs="Arial"/>
          <w:sz w:val="22"/>
          <w:szCs w:val="22"/>
        </w:rPr>
        <w:t xml:space="preserve"> </w:t>
      </w:r>
      <w:r w:rsidR="50C05756" w:rsidRPr="630FE380">
        <w:rPr>
          <w:rFonts w:ascii="Arial" w:eastAsia="Arial" w:hAnsi="Arial" w:cs="Arial"/>
          <w:sz w:val="22"/>
          <w:szCs w:val="22"/>
        </w:rPr>
        <w:t xml:space="preserve">A </w:t>
      </w:r>
      <w:r w:rsidR="620A6010" w:rsidRPr="630FE380">
        <w:rPr>
          <w:rFonts w:ascii="Arial" w:eastAsia="Arial" w:hAnsi="Arial" w:cs="Arial"/>
          <w:sz w:val="22"/>
          <w:szCs w:val="22"/>
        </w:rPr>
        <w:t>problemática</w:t>
      </w:r>
      <w:r w:rsidR="50C05756" w:rsidRPr="630FE380">
        <w:rPr>
          <w:rFonts w:ascii="Arial" w:eastAsia="Arial" w:hAnsi="Arial" w:cs="Arial"/>
          <w:sz w:val="22"/>
          <w:szCs w:val="22"/>
        </w:rPr>
        <w:t xml:space="preserve"> relatada marcada pela </w:t>
      </w:r>
      <w:r w:rsidR="7D0FE1D0" w:rsidRPr="630FE380">
        <w:rPr>
          <w:rFonts w:ascii="Arial" w:eastAsia="Arial" w:hAnsi="Arial" w:cs="Arial"/>
          <w:sz w:val="22"/>
          <w:szCs w:val="22"/>
        </w:rPr>
        <w:t>descentralização</w:t>
      </w:r>
      <w:r w:rsidR="50C05756" w:rsidRPr="630FE380">
        <w:rPr>
          <w:rFonts w:ascii="Arial" w:eastAsia="Arial" w:hAnsi="Arial" w:cs="Arial"/>
          <w:sz w:val="22"/>
          <w:szCs w:val="22"/>
        </w:rPr>
        <w:t>, processos manuais, falhas de comunicação e dificulda</w:t>
      </w:r>
      <w:r w:rsidR="5461DB79" w:rsidRPr="630FE380">
        <w:rPr>
          <w:rFonts w:ascii="Arial" w:eastAsia="Arial" w:hAnsi="Arial" w:cs="Arial"/>
          <w:sz w:val="22"/>
          <w:szCs w:val="22"/>
        </w:rPr>
        <w:t xml:space="preserve">de no controle das informações reforça a necessidade de uma solução tecnológica robusta, simples e prática, como bem </w:t>
      </w:r>
      <w:r w:rsidR="4F477F05" w:rsidRPr="630FE380">
        <w:rPr>
          <w:rFonts w:ascii="Arial" w:eastAsia="Arial" w:hAnsi="Arial" w:cs="Arial"/>
          <w:sz w:val="22"/>
          <w:szCs w:val="22"/>
        </w:rPr>
        <w:t>destacado pelo</w:t>
      </w:r>
      <w:r w:rsidR="5461DB79" w:rsidRPr="630FE380">
        <w:rPr>
          <w:rFonts w:ascii="Arial" w:eastAsia="Arial" w:hAnsi="Arial" w:cs="Arial"/>
          <w:sz w:val="22"/>
          <w:szCs w:val="22"/>
        </w:rPr>
        <w:t xml:space="preserve"> cliente.</w:t>
      </w:r>
    </w:p>
    <w:p w14:paraId="788A832F" w14:textId="30E9DD9C" w:rsidR="323342E1" w:rsidRDefault="323342E1" w:rsidP="630FE380">
      <w:pPr>
        <w:jc w:val="both"/>
        <w:rPr>
          <w:rFonts w:ascii="Arial" w:eastAsia="Arial" w:hAnsi="Arial" w:cs="Arial"/>
          <w:sz w:val="22"/>
          <w:szCs w:val="22"/>
        </w:rPr>
      </w:pPr>
      <w:r w:rsidRPr="630FE380">
        <w:rPr>
          <w:rFonts w:ascii="Arial" w:eastAsia="Arial" w:hAnsi="Arial" w:cs="Arial"/>
          <w:sz w:val="22"/>
          <w:szCs w:val="22"/>
        </w:rPr>
        <w:t>Assim, o desenvolvimento de um sistema eficiente, com foco na usabilidade para quem está em campo será fundamental para superar limitações atuais</w:t>
      </w:r>
      <w:r w:rsidR="7905C37A" w:rsidRPr="630FE380">
        <w:rPr>
          <w:rFonts w:ascii="Arial" w:eastAsia="Arial" w:hAnsi="Arial" w:cs="Arial"/>
          <w:sz w:val="22"/>
          <w:szCs w:val="22"/>
        </w:rPr>
        <w:t>, otimizando o fluxo de trabalho e melhorar a qualidade do serviço prestado. Com essa validação seguimos confiante na direç</w:t>
      </w:r>
      <w:r w:rsidR="6C6DD796" w:rsidRPr="630FE380">
        <w:rPr>
          <w:rFonts w:ascii="Arial" w:eastAsia="Arial" w:hAnsi="Arial" w:cs="Arial"/>
          <w:sz w:val="22"/>
          <w:szCs w:val="22"/>
        </w:rPr>
        <w:t xml:space="preserve">ão de uma </w:t>
      </w:r>
      <w:r w:rsidR="3CC0378E" w:rsidRPr="630FE380">
        <w:rPr>
          <w:rFonts w:ascii="Arial" w:eastAsia="Arial" w:hAnsi="Arial" w:cs="Arial"/>
          <w:sz w:val="22"/>
          <w:szCs w:val="22"/>
        </w:rPr>
        <w:t>transformação</w:t>
      </w:r>
      <w:r w:rsidR="6C6DD796" w:rsidRPr="630FE380">
        <w:rPr>
          <w:rFonts w:ascii="Arial" w:eastAsia="Arial" w:hAnsi="Arial" w:cs="Arial"/>
          <w:sz w:val="22"/>
          <w:szCs w:val="22"/>
        </w:rPr>
        <w:t xml:space="preserve"> significativa nos processos da empresa, potencializando seus resultados e a </w:t>
      </w:r>
      <w:r w:rsidR="48965034" w:rsidRPr="630FE380">
        <w:rPr>
          <w:rFonts w:ascii="Arial" w:eastAsia="Arial" w:hAnsi="Arial" w:cs="Arial"/>
          <w:sz w:val="22"/>
          <w:szCs w:val="22"/>
        </w:rPr>
        <w:t>satisfação</w:t>
      </w:r>
      <w:r w:rsidR="6C6DD796" w:rsidRPr="630FE380">
        <w:rPr>
          <w:rFonts w:ascii="Arial" w:eastAsia="Arial" w:hAnsi="Arial" w:cs="Arial"/>
          <w:sz w:val="22"/>
          <w:szCs w:val="22"/>
        </w:rPr>
        <w:t xml:space="preserve"> de seus clientes.</w:t>
      </w:r>
    </w:p>
    <w:p w14:paraId="3964E04F" w14:textId="5824AF67" w:rsidR="4B2DD5BE" w:rsidRDefault="4B2DD5BE" w:rsidP="4B2DD5BE">
      <w:pPr>
        <w:ind w:left="720"/>
        <w:jc w:val="both"/>
        <w:rPr>
          <w:rFonts w:ascii="Arial" w:eastAsia="Arial" w:hAnsi="Arial" w:cs="Arial"/>
          <w:sz w:val="22"/>
          <w:szCs w:val="22"/>
        </w:rPr>
      </w:pPr>
    </w:p>
    <w:p w14:paraId="00512827" w14:textId="4D827502" w:rsidR="728FC47D" w:rsidRDefault="75DE46A8" w:rsidP="4B2DD5BE">
      <w:pPr>
        <w:jc w:val="both"/>
        <w:rPr>
          <w:rFonts w:ascii="Arial" w:eastAsia="Arial" w:hAnsi="Arial" w:cs="Arial"/>
          <w:sz w:val="22"/>
          <w:szCs w:val="22"/>
        </w:rPr>
      </w:pPr>
      <w:r w:rsidRPr="630FE380">
        <w:rPr>
          <w:rFonts w:ascii="Arial" w:eastAsia="Arial" w:hAnsi="Arial" w:cs="Arial"/>
          <w:b/>
          <w:bCs/>
          <w:sz w:val="22"/>
          <w:szCs w:val="22"/>
        </w:rPr>
        <w:t>Entidade</w:t>
      </w:r>
      <w:r w:rsidR="27DBF2A8" w:rsidRPr="630FE380">
        <w:rPr>
          <w:rFonts w:ascii="Arial" w:eastAsia="Arial" w:hAnsi="Arial" w:cs="Arial"/>
          <w:b/>
          <w:bCs/>
          <w:sz w:val="22"/>
          <w:szCs w:val="22"/>
        </w:rPr>
        <w:t>s</w:t>
      </w:r>
      <w:r w:rsidRPr="630FE380">
        <w:rPr>
          <w:rFonts w:ascii="Arial" w:eastAsia="Arial" w:hAnsi="Arial" w:cs="Arial"/>
          <w:b/>
          <w:bCs/>
          <w:sz w:val="22"/>
          <w:szCs w:val="22"/>
        </w:rPr>
        <w:t xml:space="preserve"> e Atributos</w:t>
      </w:r>
    </w:p>
    <w:p w14:paraId="510A1D43" w14:textId="1FB364EF" w:rsidR="35D264EC" w:rsidRDefault="35D264EC" w:rsidP="704E0CF4">
      <w:pPr>
        <w:numPr>
          <w:ilvl w:val="0"/>
          <w:numId w:val="22"/>
        </w:numPr>
        <w:jc w:val="both"/>
        <w:rPr>
          <w:rFonts w:ascii="Arial" w:eastAsia="Arial" w:hAnsi="Arial" w:cs="Arial"/>
          <w:b/>
          <w:bCs/>
        </w:rPr>
      </w:pPr>
      <w:r w:rsidRPr="704E0CF4">
        <w:rPr>
          <w:rFonts w:ascii="Arial" w:eastAsia="Arial" w:hAnsi="Arial" w:cs="Arial"/>
          <w:b/>
          <w:bCs/>
          <w:sz w:val="22"/>
          <w:szCs w:val="22"/>
        </w:rPr>
        <w:t>Funcionários</w:t>
      </w:r>
    </w:p>
    <w:p w14:paraId="1D95AF99" w14:textId="69DF9329" w:rsidR="35D264EC" w:rsidRDefault="35D264EC" w:rsidP="4B2DD5BE">
      <w:pPr>
        <w:pStyle w:val="PargrafodaLista"/>
        <w:numPr>
          <w:ilvl w:val="0"/>
          <w:numId w:val="21"/>
        </w:numPr>
        <w:jc w:val="both"/>
        <w:rPr>
          <w:rFonts w:ascii="Arial" w:eastAsia="Arial" w:hAnsi="Arial" w:cs="Arial"/>
          <w:b/>
          <w:bCs/>
          <w:sz w:val="22"/>
          <w:szCs w:val="22"/>
        </w:rPr>
      </w:pPr>
      <w:r w:rsidRPr="4B2DD5BE">
        <w:rPr>
          <w:rFonts w:ascii="Arial" w:eastAsia="Arial" w:hAnsi="Arial" w:cs="Arial"/>
          <w:sz w:val="22"/>
          <w:szCs w:val="22"/>
        </w:rPr>
        <w:t>Responsáveis pelo gerenciamento dos imóveis, vistoria e relatórios.</w:t>
      </w:r>
    </w:p>
    <w:p w14:paraId="64DB11C2" w14:textId="3FD4A573" w:rsidR="35D264EC" w:rsidRDefault="35D264EC" w:rsidP="4B2DD5BE">
      <w:pPr>
        <w:pStyle w:val="PargrafodaLista"/>
        <w:numPr>
          <w:ilvl w:val="0"/>
          <w:numId w:val="21"/>
        </w:numPr>
        <w:jc w:val="both"/>
        <w:rPr>
          <w:rFonts w:ascii="Arial" w:eastAsia="Arial" w:hAnsi="Arial" w:cs="Arial"/>
          <w:b/>
          <w:bCs/>
          <w:sz w:val="22"/>
          <w:szCs w:val="22"/>
        </w:rPr>
      </w:pPr>
      <w:r w:rsidRPr="741068A4">
        <w:rPr>
          <w:rFonts w:ascii="Arial" w:eastAsia="Arial" w:hAnsi="Arial" w:cs="Arial"/>
          <w:b/>
          <w:bCs/>
          <w:sz w:val="22"/>
          <w:szCs w:val="22"/>
        </w:rPr>
        <w:t xml:space="preserve">Atributos </w:t>
      </w:r>
    </w:p>
    <w:p w14:paraId="21E5724C" w14:textId="7191A074" w:rsidR="7E042C20" w:rsidRDefault="7E042C20" w:rsidP="741068A4">
      <w:pPr>
        <w:pStyle w:val="PargrafodaLista"/>
        <w:ind w:left="1080"/>
        <w:jc w:val="both"/>
        <w:rPr>
          <w:rFonts w:ascii="Arial" w:eastAsia="Arial" w:hAnsi="Arial" w:cs="Arial"/>
          <w:b/>
          <w:bCs/>
          <w:sz w:val="22"/>
          <w:szCs w:val="22"/>
        </w:rPr>
      </w:pPr>
      <w:r w:rsidRPr="741068A4">
        <w:rPr>
          <w:rFonts w:ascii="Arial" w:eastAsia="Arial" w:hAnsi="Arial" w:cs="Arial"/>
          <w:b/>
          <w:bCs/>
          <w:sz w:val="22"/>
          <w:szCs w:val="22"/>
        </w:rPr>
        <w:t xml:space="preserve">  </w:t>
      </w:r>
    </w:p>
    <w:p w14:paraId="0DA0EF29" w14:textId="4E468F5C" w:rsidR="7E042C20" w:rsidRDefault="7E042C20" w:rsidP="741068A4">
      <w:pPr>
        <w:pStyle w:val="PargrafodaLista"/>
        <w:numPr>
          <w:ilvl w:val="0"/>
          <w:numId w:val="20"/>
        </w:numPr>
        <w:jc w:val="both"/>
        <w:rPr>
          <w:rFonts w:ascii="Arial" w:eastAsia="Arial" w:hAnsi="Arial" w:cs="Arial"/>
          <w:sz w:val="22"/>
          <w:szCs w:val="22"/>
        </w:rPr>
      </w:pPr>
      <w:r w:rsidRPr="741068A4">
        <w:rPr>
          <w:rFonts w:ascii="Arial" w:eastAsia="Arial" w:hAnsi="Arial" w:cs="Arial"/>
          <w:sz w:val="22"/>
          <w:szCs w:val="22"/>
        </w:rPr>
        <w:t>Id</w:t>
      </w:r>
    </w:p>
    <w:p w14:paraId="3D2DAC93" w14:textId="113AE7B0" w:rsidR="35D264EC" w:rsidRDefault="35D264EC" w:rsidP="4B2DD5BE">
      <w:pPr>
        <w:pStyle w:val="PargrafodaLista"/>
        <w:numPr>
          <w:ilvl w:val="0"/>
          <w:numId w:val="20"/>
        </w:numPr>
        <w:jc w:val="both"/>
        <w:rPr>
          <w:rFonts w:ascii="Arial" w:eastAsia="Arial" w:hAnsi="Arial" w:cs="Arial"/>
          <w:b/>
          <w:bCs/>
          <w:sz w:val="22"/>
          <w:szCs w:val="22"/>
        </w:rPr>
      </w:pPr>
      <w:r w:rsidRPr="4B2DD5BE">
        <w:rPr>
          <w:rFonts w:ascii="Arial" w:eastAsia="Arial" w:hAnsi="Arial" w:cs="Arial"/>
          <w:sz w:val="22"/>
          <w:szCs w:val="22"/>
        </w:rPr>
        <w:t>Nome</w:t>
      </w:r>
    </w:p>
    <w:p w14:paraId="227BF555" w14:textId="209306FA" w:rsidR="35D264EC" w:rsidRDefault="35D264EC" w:rsidP="4B2DD5BE">
      <w:pPr>
        <w:pStyle w:val="PargrafodaLista"/>
        <w:numPr>
          <w:ilvl w:val="0"/>
          <w:numId w:val="20"/>
        </w:numPr>
        <w:jc w:val="both"/>
        <w:rPr>
          <w:rFonts w:ascii="Arial" w:eastAsia="Arial" w:hAnsi="Arial" w:cs="Arial"/>
          <w:b/>
          <w:bCs/>
          <w:sz w:val="22"/>
          <w:szCs w:val="22"/>
        </w:rPr>
      </w:pPr>
      <w:r w:rsidRPr="4B2DD5BE">
        <w:rPr>
          <w:rFonts w:ascii="Arial" w:eastAsia="Arial" w:hAnsi="Arial" w:cs="Arial"/>
          <w:sz w:val="22"/>
          <w:szCs w:val="22"/>
        </w:rPr>
        <w:t>CPF</w:t>
      </w:r>
    </w:p>
    <w:p w14:paraId="103034AF" w14:textId="30F0702C" w:rsidR="35D264EC" w:rsidRDefault="35D264EC" w:rsidP="704E0CF4">
      <w:pPr>
        <w:pStyle w:val="PargrafodaLista"/>
        <w:numPr>
          <w:ilvl w:val="0"/>
          <w:numId w:val="20"/>
        </w:numPr>
        <w:spacing w:line="240" w:lineRule="auto"/>
        <w:ind w:left="1434" w:hanging="357"/>
        <w:jc w:val="both"/>
        <w:rPr>
          <w:rFonts w:ascii="Arial" w:eastAsia="Arial" w:hAnsi="Arial" w:cs="Arial"/>
          <w:b/>
          <w:bCs/>
          <w:sz w:val="22"/>
          <w:szCs w:val="22"/>
        </w:rPr>
      </w:pPr>
      <w:r w:rsidRPr="704E0CF4">
        <w:rPr>
          <w:rFonts w:ascii="Arial" w:eastAsia="Arial" w:hAnsi="Arial" w:cs="Arial"/>
          <w:sz w:val="22"/>
          <w:szCs w:val="22"/>
        </w:rPr>
        <w:t>E-mail</w:t>
      </w:r>
    </w:p>
    <w:p w14:paraId="600E81C6" w14:textId="083AF5F8" w:rsidR="3B1CDB51" w:rsidRDefault="3B1CDB51" w:rsidP="704E0CF4">
      <w:pPr>
        <w:pStyle w:val="PargrafodaLista"/>
        <w:numPr>
          <w:ilvl w:val="0"/>
          <w:numId w:val="20"/>
        </w:numPr>
        <w:spacing w:line="240" w:lineRule="auto"/>
        <w:ind w:left="1434" w:hanging="357"/>
        <w:jc w:val="both"/>
        <w:rPr>
          <w:rFonts w:ascii="Arial" w:eastAsia="Arial" w:hAnsi="Arial" w:cs="Arial"/>
          <w:sz w:val="22"/>
          <w:szCs w:val="22"/>
        </w:rPr>
      </w:pPr>
      <w:r w:rsidRPr="319D2E7D">
        <w:rPr>
          <w:rFonts w:ascii="Arial" w:eastAsia="Arial" w:hAnsi="Arial" w:cs="Arial"/>
          <w:sz w:val="22"/>
          <w:szCs w:val="22"/>
        </w:rPr>
        <w:t>Telefone</w:t>
      </w:r>
    </w:p>
    <w:p w14:paraId="390763AC" w14:textId="58677EE7" w:rsidR="002517A7" w:rsidRDefault="51CE8E9D" w:rsidP="741068A4">
      <w:pPr>
        <w:pStyle w:val="PargrafodaLista"/>
        <w:numPr>
          <w:ilvl w:val="0"/>
          <w:numId w:val="20"/>
        </w:numPr>
        <w:spacing w:line="240" w:lineRule="auto"/>
        <w:jc w:val="both"/>
        <w:rPr>
          <w:rFonts w:ascii="Arial" w:eastAsia="Arial" w:hAnsi="Arial" w:cs="Arial"/>
          <w:sz w:val="22"/>
          <w:szCs w:val="22"/>
        </w:rPr>
      </w:pPr>
      <w:r w:rsidRPr="741068A4">
        <w:rPr>
          <w:rFonts w:ascii="Arial" w:eastAsia="Arial" w:hAnsi="Arial" w:cs="Arial"/>
          <w:sz w:val="22"/>
          <w:szCs w:val="22"/>
        </w:rPr>
        <w:t>Senha</w:t>
      </w:r>
    </w:p>
    <w:p w14:paraId="215AAFEB" w14:textId="33429860" w:rsidR="704E0CF4" w:rsidRDefault="704E0CF4" w:rsidP="704E0CF4">
      <w:pPr>
        <w:spacing w:line="240" w:lineRule="auto"/>
        <w:ind w:left="708"/>
        <w:jc w:val="both"/>
        <w:rPr>
          <w:rFonts w:ascii="Arial" w:eastAsia="Arial" w:hAnsi="Arial" w:cs="Arial"/>
          <w:sz w:val="22"/>
          <w:szCs w:val="22"/>
        </w:rPr>
      </w:pPr>
    </w:p>
    <w:p w14:paraId="4D212F8F" w14:textId="4B42A4C8" w:rsidR="704E0CF4" w:rsidRDefault="704E0CF4" w:rsidP="704E0CF4">
      <w:pPr>
        <w:spacing w:line="240" w:lineRule="auto"/>
        <w:ind w:left="708"/>
        <w:jc w:val="both"/>
        <w:rPr>
          <w:rFonts w:ascii="Arial" w:eastAsia="Arial" w:hAnsi="Arial" w:cs="Arial"/>
          <w:sz w:val="22"/>
          <w:szCs w:val="22"/>
        </w:rPr>
      </w:pPr>
    </w:p>
    <w:p w14:paraId="35DE3FF6" w14:textId="77777777" w:rsidR="006D144E" w:rsidRDefault="006D144E" w:rsidP="704E0CF4">
      <w:pPr>
        <w:spacing w:line="240" w:lineRule="auto"/>
        <w:ind w:left="708"/>
        <w:jc w:val="both"/>
        <w:rPr>
          <w:rFonts w:ascii="Arial" w:eastAsia="Arial" w:hAnsi="Arial" w:cs="Arial"/>
          <w:sz w:val="22"/>
          <w:szCs w:val="22"/>
        </w:rPr>
      </w:pPr>
    </w:p>
    <w:p w14:paraId="16A0A0F5" w14:textId="7F80E409" w:rsidR="4A69DDFB" w:rsidRDefault="5BA128B9" w:rsidP="319D2E7D">
      <w:pPr>
        <w:jc w:val="both"/>
        <w:rPr>
          <w:rFonts w:ascii="Arial" w:eastAsia="Arial" w:hAnsi="Arial" w:cs="Arial"/>
          <w:b/>
          <w:bCs/>
          <w:sz w:val="22"/>
          <w:szCs w:val="22"/>
        </w:rPr>
      </w:pPr>
      <w:r w:rsidRPr="630FE380">
        <w:rPr>
          <w:rFonts w:ascii="Arial" w:eastAsia="Arial" w:hAnsi="Arial" w:cs="Arial"/>
          <w:b/>
          <w:bCs/>
          <w:sz w:val="22"/>
          <w:szCs w:val="22"/>
        </w:rPr>
        <w:t xml:space="preserve">    </w:t>
      </w:r>
      <w:r w:rsidR="29E6A4DB" w:rsidRPr="630FE380">
        <w:rPr>
          <w:rFonts w:ascii="Arial" w:eastAsia="Arial" w:hAnsi="Arial" w:cs="Arial"/>
          <w:b/>
          <w:bCs/>
          <w:sz w:val="22"/>
          <w:szCs w:val="22"/>
        </w:rPr>
        <w:t xml:space="preserve"> </w:t>
      </w:r>
      <w:r w:rsidR="7A728411" w:rsidRPr="630FE380">
        <w:rPr>
          <w:rFonts w:ascii="Arial" w:eastAsia="Arial" w:hAnsi="Arial" w:cs="Arial"/>
          <w:b/>
          <w:bCs/>
          <w:sz w:val="22"/>
          <w:szCs w:val="22"/>
        </w:rPr>
        <w:t xml:space="preserve">2. </w:t>
      </w:r>
      <w:r w:rsidR="6FA4F042" w:rsidRPr="630FE380">
        <w:rPr>
          <w:rFonts w:ascii="Arial" w:eastAsia="Arial" w:hAnsi="Arial" w:cs="Arial"/>
          <w:b/>
          <w:bCs/>
          <w:sz w:val="22"/>
          <w:szCs w:val="22"/>
        </w:rPr>
        <w:t xml:space="preserve"> </w:t>
      </w:r>
      <w:r w:rsidR="69006446" w:rsidRPr="630FE380">
        <w:rPr>
          <w:rFonts w:ascii="Arial" w:eastAsia="Arial" w:hAnsi="Arial" w:cs="Arial"/>
          <w:b/>
          <w:bCs/>
          <w:sz w:val="22"/>
          <w:szCs w:val="22"/>
        </w:rPr>
        <w:t>Clientes</w:t>
      </w:r>
    </w:p>
    <w:p w14:paraId="0DB27AF8" w14:textId="6F120507" w:rsidR="1E4108FB" w:rsidRDefault="1E4108FB" w:rsidP="4B2DD5BE">
      <w:pPr>
        <w:pStyle w:val="PargrafodaLista"/>
        <w:numPr>
          <w:ilvl w:val="0"/>
          <w:numId w:val="17"/>
        </w:numPr>
        <w:jc w:val="both"/>
        <w:rPr>
          <w:rFonts w:ascii="Arial" w:eastAsia="Arial" w:hAnsi="Arial" w:cs="Arial"/>
          <w:sz w:val="22"/>
          <w:szCs w:val="22"/>
        </w:rPr>
      </w:pPr>
      <w:r w:rsidRPr="4B2DD5BE">
        <w:rPr>
          <w:rFonts w:ascii="Arial" w:eastAsia="Arial" w:hAnsi="Arial" w:cs="Arial"/>
          <w:sz w:val="22"/>
          <w:szCs w:val="22"/>
        </w:rPr>
        <w:t>Compradores ou interessados em unidades.</w:t>
      </w:r>
    </w:p>
    <w:p w14:paraId="39546E31" w14:textId="4099730E" w:rsidR="1E4108FB" w:rsidRDefault="1E4108FB" w:rsidP="4B2DD5BE">
      <w:pPr>
        <w:pStyle w:val="PargrafodaLista"/>
        <w:numPr>
          <w:ilvl w:val="0"/>
          <w:numId w:val="17"/>
        </w:numPr>
        <w:jc w:val="both"/>
        <w:rPr>
          <w:rFonts w:ascii="Arial" w:eastAsia="Arial" w:hAnsi="Arial" w:cs="Arial"/>
          <w:sz w:val="22"/>
          <w:szCs w:val="22"/>
        </w:rPr>
      </w:pPr>
      <w:r w:rsidRPr="4B2DD5BE">
        <w:rPr>
          <w:rFonts w:ascii="Arial" w:eastAsia="Arial" w:hAnsi="Arial" w:cs="Arial"/>
          <w:sz w:val="22"/>
          <w:szCs w:val="22"/>
        </w:rPr>
        <w:t>Podem acompanhar o status da vistoria, validar registros, solicitar visitas.</w:t>
      </w:r>
    </w:p>
    <w:p w14:paraId="661B17ED" w14:textId="7FA06421" w:rsidR="1E4108FB" w:rsidRDefault="1E4108FB" w:rsidP="4B2DD5BE">
      <w:pPr>
        <w:pStyle w:val="PargrafodaLista"/>
        <w:numPr>
          <w:ilvl w:val="0"/>
          <w:numId w:val="17"/>
        </w:numPr>
        <w:jc w:val="both"/>
        <w:rPr>
          <w:rFonts w:ascii="Arial" w:eastAsia="Arial" w:hAnsi="Arial" w:cs="Arial"/>
          <w:sz w:val="22"/>
          <w:szCs w:val="22"/>
        </w:rPr>
      </w:pPr>
      <w:r w:rsidRPr="4B2DD5BE">
        <w:rPr>
          <w:rFonts w:ascii="Arial" w:eastAsia="Arial" w:hAnsi="Arial" w:cs="Arial"/>
          <w:sz w:val="22"/>
          <w:szCs w:val="22"/>
        </w:rPr>
        <w:t>Atributos:</w:t>
      </w:r>
    </w:p>
    <w:p w14:paraId="1E680BEE" w14:textId="3BA8E0C4" w:rsidR="1E4108FB" w:rsidRDefault="1E4108FB" w:rsidP="4B2DD5BE">
      <w:pPr>
        <w:pStyle w:val="PargrafodaLista"/>
        <w:numPr>
          <w:ilvl w:val="0"/>
          <w:numId w:val="14"/>
        </w:numPr>
        <w:jc w:val="both"/>
        <w:rPr>
          <w:rFonts w:ascii="Arial" w:eastAsia="Arial" w:hAnsi="Arial" w:cs="Arial"/>
          <w:sz w:val="22"/>
          <w:szCs w:val="22"/>
        </w:rPr>
      </w:pPr>
      <w:r w:rsidRPr="4B2DD5BE">
        <w:rPr>
          <w:rFonts w:ascii="Arial" w:eastAsia="Arial" w:hAnsi="Arial" w:cs="Arial"/>
          <w:sz w:val="22"/>
          <w:szCs w:val="22"/>
        </w:rPr>
        <w:t xml:space="preserve">Nome </w:t>
      </w:r>
    </w:p>
    <w:p w14:paraId="6983039F" w14:textId="28BFB8B5" w:rsidR="1E4108FB" w:rsidRDefault="1E4108FB" w:rsidP="4B2DD5BE">
      <w:pPr>
        <w:pStyle w:val="PargrafodaLista"/>
        <w:numPr>
          <w:ilvl w:val="0"/>
          <w:numId w:val="14"/>
        </w:numPr>
        <w:jc w:val="both"/>
        <w:rPr>
          <w:rFonts w:ascii="Arial" w:eastAsia="Arial" w:hAnsi="Arial" w:cs="Arial"/>
          <w:sz w:val="22"/>
          <w:szCs w:val="22"/>
        </w:rPr>
      </w:pPr>
      <w:r w:rsidRPr="4B2DD5BE">
        <w:rPr>
          <w:rFonts w:ascii="Arial" w:eastAsia="Arial" w:hAnsi="Arial" w:cs="Arial"/>
          <w:sz w:val="22"/>
          <w:szCs w:val="22"/>
        </w:rPr>
        <w:t>CPF</w:t>
      </w:r>
    </w:p>
    <w:p w14:paraId="5021A707" w14:textId="27B32292" w:rsidR="1E4108FB" w:rsidRDefault="1E4108FB" w:rsidP="4B2DD5BE">
      <w:pPr>
        <w:pStyle w:val="PargrafodaLista"/>
        <w:numPr>
          <w:ilvl w:val="0"/>
          <w:numId w:val="14"/>
        </w:numPr>
        <w:jc w:val="both"/>
        <w:rPr>
          <w:rFonts w:ascii="Arial" w:eastAsia="Arial" w:hAnsi="Arial" w:cs="Arial"/>
          <w:sz w:val="22"/>
          <w:szCs w:val="22"/>
        </w:rPr>
      </w:pPr>
      <w:r w:rsidRPr="4B2DD5BE">
        <w:rPr>
          <w:rFonts w:ascii="Arial" w:eastAsia="Arial" w:hAnsi="Arial" w:cs="Arial"/>
          <w:sz w:val="22"/>
          <w:szCs w:val="22"/>
        </w:rPr>
        <w:t>E-mail</w:t>
      </w:r>
    </w:p>
    <w:p w14:paraId="3897F1C3" w14:textId="1032EE6D" w:rsidR="1E4108FB" w:rsidRDefault="1E4108FB" w:rsidP="4B2DD5BE">
      <w:pPr>
        <w:pStyle w:val="PargrafodaLista"/>
        <w:numPr>
          <w:ilvl w:val="0"/>
          <w:numId w:val="14"/>
        </w:numPr>
        <w:jc w:val="both"/>
        <w:rPr>
          <w:rFonts w:ascii="Arial" w:eastAsia="Arial" w:hAnsi="Arial" w:cs="Arial"/>
          <w:sz w:val="22"/>
          <w:szCs w:val="22"/>
        </w:rPr>
      </w:pPr>
      <w:r w:rsidRPr="741068A4">
        <w:rPr>
          <w:rFonts w:ascii="Arial" w:eastAsia="Arial" w:hAnsi="Arial" w:cs="Arial"/>
          <w:sz w:val="22"/>
          <w:szCs w:val="22"/>
        </w:rPr>
        <w:t>Telefone</w:t>
      </w:r>
    </w:p>
    <w:p w14:paraId="7A6962DB" w14:textId="09125D90" w:rsidR="26A868BF" w:rsidRDefault="26A868BF" w:rsidP="741068A4">
      <w:pPr>
        <w:pStyle w:val="PargrafodaLista"/>
        <w:numPr>
          <w:ilvl w:val="0"/>
          <w:numId w:val="14"/>
        </w:numPr>
        <w:jc w:val="both"/>
        <w:rPr>
          <w:rFonts w:ascii="Arial" w:eastAsia="Arial" w:hAnsi="Arial" w:cs="Arial"/>
          <w:sz w:val="22"/>
          <w:szCs w:val="22"/>
        </w:rPr>
      </w:pPr>
      <w:proofErr w:type="spellStart"/>
      <w:r w:rsidRPr="741068A4">
        <w:rPr>
          <w:rFonts w:ascii="Arial" w:eastAsia="Arial" w:hAnsi="Arial" w:cs="Arial"/>
          <w:sz w:val="22"/>
          <w:szCs w:val="22"/>
        </w:rPr>
        <w:t>idCliente</w:t>
      </w:r>
      <w:proofErr w:type="spellEnd"/>
    </w:p>
    <w:p w14:paraId="21FFABDE" w14:textId="36AFEC1A" w:rsidR="1E4108FB" w:rsidRDefault="787A2A68" w:rsidP="741068A4">
      <w:pPr>
        <w:jc w:val="both"/>
        <w:rPr>
          <w:rFonts w:ascii="Arial" w:eastAsia="Arial" w:hAnsi="Arial" w:cs="Arial"/>
          <w:b/>
          <w:bCs/>
          <w:sz w:val="22"/>
          <w:szCs w:val="22"/>
        </w:rPr>
      </w:pPr>
      <w:r w:rsidRPr="741068A4">
        <w:rPr>
          <w:rFonts w:ascii="Arial" w:eastAsia="Arial" w:hAnsi="Arial" w:cs="Arial"/>
          <w:b/>
          <w:bCs/>
          <w:sz w:val="22"/>
          <w:szCs w:val="22"/>
        </w:rPr>
        <w:t xml:space="preserve">    </w:t>
      </w:r>
      <w:r w:rsidR="2A80D4DA" w:rsidRPr="741068A4">
        <w:rPr>
          <w:rFonts w:ascii="Arial" w:eastAsia="Arial" w:hAnsi="Arial" w:cs="Arial"/>
          <w:b/>
          <w:bCs/>
          <w:sz w:val="22"/>
          <w:szCs w:val="22"/>
        </w:rPr>
        <w:t>3.</w:t>
      </w:r>
      <w:r w:rsidR="36340614" w:rsidRPr="741068A4">
        <w:rPr>
          <w:rFonts w:ascii="Arial" w:eastAsia="Arial" w:hAnsi="Arial" w:cs="Arial"/>
          <w:b/>
          <w:bCs/>
          <w:sz w:val="22"/>
          <w:szCs w:val="22"/>
        </w:rPr>
        <w:t xml:space="preserve">  </w:t>
      </w:r>
      <w:r w:rsidR="2A4E37DA" w:rsidRPr="741068A4">
        <w:rPr>
          <w:rFonts w:ascii="Arial" w:eastAsia="Arial" w:hAnsi="Arial" w:cs="Arial"/>
          <w:b/>
          <w:bCs/>
          <w:sz w:val="22"/>
          <w:szCs w:val="22"/>
        </w:rPr>
        <w:t>Vistoriador</w:t>
      </w:r>
    </w:p>
    <w:p w14:paraId="2E440485" w14:textId="36E5A5AA" w:rsidR="1E4108FB" w:rsidRDefault="1E4108FB" w:rsidP="4B2DD5BE">
      <w:pPr>
        <w:pStyle w:val="PargrafodaLista"/>
        <w:numPr>
          <w:ilvl w:val="0"/>
          <w:numId w:val="17"/>
        </w:numPr>
        <w:jc w:val="both"/>
        <w:rPr>
          <w:rFonts w:ascii="Arial" w:eastAsia="Arial" w:hAnsi="Arial" w:cs="Arial"/>
          <w:sz w:val="22"/>
          <w:szCs w:val="22"/>
        </w:rPr>
      </w:pPr>
      <w:r w:rsidRPr="741068A4">
        <w:rPr>
          <w:rFonts w:ascii="Arial" w:eastAsia="Arial" w:hAnsi="Arial" w:cs="Arial"/>
          <w:sz w:val="22"/>
          <w:szCs w:val="22"/>
        </w:rPr>
        <w:t>Responsáveis por</w:t>
      </w:r>
      <w:r w:rsidR="66A9AE27" w:rsidRPr="741068A4">
        <w:rPr>
          <w:rFonts w:ascii="Arial" w:eastAsia="Arial" w:hAnsi="Arial" w:cs="Arial"/>
          <w:sz w:val="22"/>
          <w:szCs w:val="22"/>
        </w:rPr>
        <w:t xml:space="preserve"> realizar a vistoria </w:t>
      </w:r>
      <w:r w:rsidRPr="741068A4">
        <w:rPr>
          <w:rFonts w:ascii="Arial" w:eastAsia="Arial" w:hAnsi="Arial" w:cs="Arial"/>
          <w:sz w:val="22"/>
          <w:szCs w:val="22"/>
        </w:rPr>
        <w:t>e</w:t>
      </w:r>
      <w:r w:rsidR="5227464B" w:rsidRPr="741068A4">
        <w:rPr>
          <w:rFonts w:ascii="Arial" w:eastAsia="Arial" w:hAnsi="Arial" w:cs="Arial"/>
          <w:sz w:val="22"/>
          <w:szCs w:val="22"/>
        </w:rPr>
        <w:t xml:space="preserve"> criar relatório</w:t>
      </w:r>
      <w:r w:rsidRPr="741068A4">
        <w:rPr>
          <w:rFonts w:ascii="Arial" w:eastAsia="Arial" w:hAnsi="Arial" w:cs="Arial"/>
          <w:sz w:val="22"/>
          <w:szCs w:val="22"/>
        </w:rPr>
        <w:t xml:space="preserve"> acompanhar vistorias.</w:t>
      </w:r>
    </w:p>
    <w:p w14:paraId="6EE1ABFC" w14:textId="59608DE1" w:rsidR="1E4108FB" w:rsidRDefault="1E4108FB" w:rsidP="4B2DD5BE">
      <w:pPr>
        <w:pStyle w:val="PargrafodaLista"/>
        <w:numPr>
          <w:ilvl w:val="0"/>
          <w:numId w:val="17"/>
        </w:numPr>
        <w:jc w:val="both"/>
        <w:rPr>
          <w:rFonts w:ascii="Arial" w:eastAsia="Arial" w:hAnsi="Arial" w:cs="Arial"/>
          <w:sz w:val="22"/>
          <w:szCs w:val="22"/>
        </w:rPr>
      </w:pPr>
      <w:r w:rsidRPr="4B2DD5BE">
        <w:rPr>
          <w:rFonts w:ascii="Arial" w:eastAsia="Arial" w:hAnsi="Arial" w:cs="Arial"/>
          <w:sz w:val="22"/>
          <w:szCs w:val="22"/>
        </w:rPr>
        <w:t>Atributos:</w:t>
      </w:r>
    </w:p>
    <w:p w14:paraId="36F6A88E" w14:textId="0486FF45" w:rsidR="1E4108FB" w:rsidRDefault="1E4108FB" w:rsidP="4B2DD5BE">
      <w:pPr>
        <w:pStyle w:val="PargrafodaLista"/>
        <w:numPr>
          <w:ilvl w:val="0"/>
          <w:numId w:val="11"/>
        </w:numPr>
        <w:jc w:val="both"/>
        <w:rPr>
          <w:rFonts w:ascii="Arial" w:eastAsia="Arial" w:hAnsi="Arial" w:cs="Arial"/>
          <w:sz w:val="22"/>
          <w:szCs w:val="22"/>
        </w:rPr>
      </w:pPr>
      <w:r w:rsidRPr="704E0CF4">
        <w:rPr>
          <w:rFonts w:ascii="Arial" w:eastAsia="Arial" w:hAnsi="Arial" w:cs="Arial"/>
          <w:sz w:val="22"/>
          <w:szCs w:val="22"/>
        </w:rPr>
        <w:t xml:space="preserve">Tudo de Funcionário </w:t>
      </w:r>
    </w:p>
    <w:p w14:paraId="7EF760A6" w14:textId="105781A7" w:rsidR="704E0CF4" w:rsidRDefault="23C34165" w:rsidP="741068A4">
      <w:pPr>
        <w:pStyle w:val="PargrafodaLista"/>
        <w:numPr>
          <w:ilvl w:val="0"/>
          <w:numId w:val="11"/>
        </w:numPr>
        <w:jc w:val="both"/>
        <w:rPr>
          <w:rFonts w:ascii="Arial" w:eastAsia="Arial" w:hAnsi="Arial" w:cs="Arial"/>
          <w:sz w:val="22"/>
          <w:szCs w:val="22"/>
        </w:rPr>
      </w:pPr>
      <w:proofErr w:type="spellStart"/>
      <w:r w:rsidRPr="741068A4">
        <w:rPr>
          <w:rFonts w:ascii="Arial" w:eastAsia="Arial" w:hAnsi="Arial" w:cs="Arial"/>
          <w:sz w:val="22"/>
          <w:szCs w:val="22"/>
        </w:rPr>
        <w:lastRenderedPageBreak/>
        <w:t>idVistoriador</w:t>
      </w:r>
      <w:proofErr w:type="spellEnd"/>
    </w:p>
    <w:p w14:paraId="2629676A" w14:textId="74A9FE30" w:rsidR="002517A7" w:rsidRDefault="002517A7" w:rsidP="319D2E7D">
      <w:pPr>
        <w:jc w:val="both"/>
        <w:rPr>
          <w:rFonts w:ascii="Arial" w:eastAsia="Arial" w:hAnsi="Arial" w:cs="Arial"/>
          <w:sz w:val="22"/>
          <w:szCs w:val="22"/>
        </w:rPr>
      </w:pPr>
    </w:p>
    <w:p w14:paraId="085A9012" w14:textId="4EC2F870" w:rsidR="18EB86D1" w:rsidRDefault="18EB86D1" w:rsidP="47D6C9B9">
      <w:pPr>
        <w:jc w:val="both"/>
        <w:rPr>
          <w:rFonts w:ascii="Arial" w:eastAsia="Arial" w:hAnsi="Arial" w:cs="Arial"/>
          <w:b/>
          <w:bCs/>
          <w:sz w:val="22"/>
          <w:szCs w:val="22"/>
        </w:rPr>
      </w:pPr>
    </w:p>
    <w:p w14:paraId="5C3C6C41" w14:textId="1D7A01A1" w:rsidR="18EB86D1" w:rsidRDefault="1B5DFF9E" w:rsidP="630FE380">
      <w:pPr>
        <w:ind w:left="708"/>
        <w:jc w:val="both"/>
        <w:rPr>
          <w:rFonts w:ascii="Arial" w:eastAsia="Arial" w:hAnsi="Arial" w:cs="Arial"/>
          <w:b/>
          <w:bCs/>
          <w:sz w:val="22"/>
          <w:szCs w:val="22"/>
        </w:rPr>
      </w:pPr>
      <w:r w:rsidRPr="630FE380">
        <w:rPr>
          <w:rFonts w:ascii="Arial" w:eastAsia="Arial" w:hAnsi="Arial" w:cs="Arial"/>
          <w:b/>
          <w:bCs/>
          <w:sz w:val="22"/>
          <w:szCs w:val="22"/>
        </w:rPr>
        <w:t>4</w:t>
      </w:r>
      <w:r w:rsidR="6AC4F7B4" w:rsidRPr="630FE380">
        <w:rPr>
          <w:rFonts w:ascii="Arial" w:eastAsia="Arial" w:hAnsi="Arial" w:cs="Arial"/>
          <w:b/>
          <w:bCs/>
          <w:sz w:val="22"/>
          <w:szCs w:val="22"/>
        </w:rPr>
        <w:t xml:space="preserve">. Administrador do Sistema </w:t>
      </w:r>
    </w:p>
    <w:p w14:paraId="3D9A9C28" w14:textId="0BAB9E87" w:rsidR="2C69EEF2" w:rsidRDefault="2C69EEF2" w:rsidP="4B2DD5BE">
      <w:pPr>
        <w:pStyle w:val="PargrafodaLista"/>
        <w:numPr>
          <w:ilvl w:val="0"/>
          <w:numId w:val="8"/>
        </w:numPr>
        <w:jc w:val="both"/>
        <w:rPr>
          <w:rFonts w:ascii="Arial" w:eastAsia="Arial" w:hAnsi="Arial" w:cs="Arial"/>
          <w:sz w:val="22"/>
          <w:szCs w:val="22"/>
        </w:rPr>
      </w:pPr>
      <w:r w:rsidRPr="4B2DD5BE">
        <w:rPr>
          <w:rFonts w:ascii="Arial" w:eastAsia="Arial" w:hAnsi="Arial" w:cs="Arial"/>
          <w:sz w:val="22"/>
          <w:szCs w:val="22"/>
        </w:rPr>
        <w:t xml:space="preserve">Usuário com acesso total </w:t>
      </w:r>
      <w:r w:rsidRPr="19A3B34F">
        <w:rPr>
          <w:rFonts w:ascii="Arial" w:eastAsia="Arial" w:hAnsi="Arial" w:cs="Arial"/>
          <w:sz w:val="22"/>
          <w:szCs w:val="22"/>
        </w:rPr>
        <w:t>ao</w:t>
      </w:r>
      <w:r w:rsidR="46FF74CE" w:rsidRPr="19A3B34F">
        <w:rPr>
          <w:rFonts w:ascii="Arial" w:eastAsia="Arial" w:hAnsi="Arial" w:cs="Arial"/>
          <w:sz w:val="22"/>
          <w:szCs w:val="22"/>
        </w:rPr>
        <w:t>s atores e imóveis do</w:t>
      </w:r>
      <w:r w:rsidRPr="4B2DD5BE">
        <w:rPr>
          <w:rFonts w:ascii="Arial" w:eastAsia="Arial" w:hAnsi="Arial" w:cs="Arial"/>
          <w:sz w:val="22"/>
          <w:szCs w:val="22"/>
        </w:rPr>
        <w:t xml:space="preserve"> sistema.</w:t>
      </w:r>
    </w:p>
    <w:p w14:paraId="1E75D242" w14:textId="321D34A4" w:rsidR="2C69EEF2" w:rsidRDefault="2C69EEF2" w:rsidP="4B2DD5BE">
      <w:pPr>
        <w:pStyle w:val="PargrafodaLista"/>
        <w:numPr>
          <w:ilvl w:val="0"/>
          <w:numId w:val="8"/>
        </w:numPr>
        <w:jc w:val="both"/>
        <w:rPr>
          <w:rFonts w:ascii="Arial" w:eastAsia="Arial" w:hAnsi="Arial" w:cs="Arial"/>
          <w:b/>
          <w:bCs/>
          <w:sz w:val="22"/>
          <w:szCs w:val="22"/>
        </w:rPr>
      </w:pPr>
      <w:r w:rsidRPr="4B2DD5BE">
        <w:rPr>
          <w:rFonts w:ascii="Arial" w:eastAsia="Arial" w:hAnsi="Arial" w:cs="Arial"/>
          <w:sz w:val="22"/>
          <w:szCs w:val="22"/>
        </w:rPr>
        <w:t>Atributos:</w:t>
      </w:r>
    </w:p>
    <w:p w14:paraId="3F927800" w14:textId="63F067AF" w:rsidR="2C69EEF2" w:rsidRDefault="2C69EEF2" w:rsidP="4B2DD5BE">
      <w:pPr>
        <w:pStyle w:val="PargrafodaLista"/>
        <w:numPr>
          <w:ilvl w:val="0"/>
          <w:numId w:val="11"/>
        </w:numPr>
        <w:jc w:val="both"/>
        <w:rPr>
          <w:rFonts w:ascii="Arial" w:eastAsia="Arial" w:hAnsi="Arial" w:cs="Arial"/>
          <w:sz w:val="22"/>
          <w:szCs w:val="22"/>
        </w:rPr>
      </w:pPr>
      <w:r w:rsidRPr="39D9AE0F">
        <w:rPr>
          <w:rFonts w:ascii="Arial" w:eastAsia="Arial" w:hAnsi="Arial" w:cs="Arial"/>
          <w:sz w:val="22"/>
          <w:szCs w:val="22"/>
        </w:rPr>
        <w:t>Tudo de Funcionário</w:t>
      </w:r>
      <w:r w:rsidR="5183F729" w:rsidRPr="39D9AE0F">
        <w:rPr>
          <w:rFonts w:ascii="Arial" w:eastAsia="Arial" w:hAnsi="Arial" w:cs="Arial"/>
          <w:sz w:val="22"/>
          <w:szCs w:val="22"/>
        </w:rPr>
        <w:t>s</w:t>
      </w:r>
    </w:p>
    <w:p w14:paraId="71234340" w14:textId="4A2C670C" w:rsidR="2C69EEF2" w:rsidRDefault="2C69EEF2" w:rsidP="4B2DD5BE">
      <w:pPr>
        <w:pStyle w:val="PargrafodaLista"/>
        <w:numPr>
          <w:ilvl w:val="0"/>
          <w:numId w:val="11"/>
        </w:numPr>
        <w:jc w:val="both"/>
        <w:rPr>
          <w:rFonts w:ascii="Arial" w:eastAsia="Arial" w:hAnsi="Arial" w:cs="Arial"/>
          <w:sz w:val="22"/>
          <w:szCs w:val="22"/>
        </w:rPr>
      </w:pPr>
      <w:r w:rsidRPr="4B2DD5BE">
        <w:rPr>
          <w:rFonts w:ascii="Arial" w:eastAsia="Arial" w:hAnsi="Arial" w:cs="Arial"/>
          <w:sz w:val="22"/>
          <w:szCs w:val="22"/>
        </w:rPr>
        <w:t xml:space="preserve">Controle total sobre usuários, permissões e registros </w:t>
      </w:r>
    </w:p>
    <w:p w14:paraId="0F662A03" w14:textId="342D2DFE" w:rsidR="4B2DD5BE" w:rsidRDefault="4B2DD5BE" w:rsidP="630FE380">
      <w:pPr>
        <w:ind w:left="1440"/>
        <w:jc w:val="both"/>
        <w:rPr>
          <w:rFonts w:ascii="Arial" w:eastAsia="Arial" w:hAnsi="Arial" w:cs="Arial"/>
          <w:sz w:val="22"/>
          <w:szCs w:val="22"/>
        </w:rPr>
      </w:pPr>
    </w:p>
    <w:p w14:paraId="57619E6A" w14:textId="5F610AC4" w:rsidR="704E0CF4" w:rsidRDefault="704E0CF4" w:rsidP="704E0CF4">
      <w:pPr>
        <w:jc w:val="both"/>
        <w:rPr>
          <w:rFonts w:ascii="Arial" w:eastAsia="Arial" w:hAnsi="Arial" w:cs="Arial"/>
          <w:b/>
          <w:bCs/>
          <w:sz w:val="22"/>
          <w:szCs w:val="22"/>
        </w:rPr>
      </w:pPr>
    </w:p>
    <w:p w14:paraId="6A0E152C" w14:textId="183E6AC4" w:rsidR="2EFEEDF2" w:rsidRDefault="7D35E3EA" w:rsidP="4B2DD5BE">
      <w:pPr>
        <w:jc w:val="both"/>
        <w:rPr>
          <w:rFonts w:ascii="Arial" w:eastAsia="Arial" w:hAnsi="Arial" w:cs="Arial"/>
          <w:b/>
          <w:bCs/>
          <w:sz w:val="22"/>
          <w:szCs w:val="22"/>
        </w:rPr>
      </w:pPr>
      <w:r w:rsidRPr="630FE380">
        <w:rPr>
          <w:rFonts w:ascii="Arial" w:eastAsia="Arial" w:hAnsi="Arial" w:cs="Arial"/>
          <w:b/>
          <w:bCs/>
          <w:sz w:val="22"/>
          <w:szCs w:val="22"/>
        </w:rPr>
        <w:t xml:space="preserve">      </w:t>
      </w:r>
      <w:r w:rsidR="7667C634" w:rsidRPr="630FE380">
        <w:rPr>
          <w:rFonts w:ascii="Arial" w:eastAsia="Arial" w:hAnsi="Arial" w:cs="Arial"/>
          <w:b/>
          <w:bCs/>
          <w:sz w:val="22"/>
          <w:szCs w:val="22"/>
        </w:rPr>
        <w:t>5</w:t>
      </w:r>
      <w:r w:rsidR="6AC4F7B4" w:rsidRPr="630FE380">
        <w:rPr>
          <w:rFonts w:ascii="Arial" w:eastAsia="Arial" w:hAnsi="Arial" w:cs="Arial"/>
          <w:b/>
          <w:bCs/>
          <w:sz w:val="22"/>
          <w:szCs w:val="22"/>
        </w:rPr>
        <w:t>.</w:t>
      </w:r>
      <w:r w:rsidR="70DEF32A" w:rsidRPr="630FE380">
        <w:rPr>
          <w:rFonts w:ascii="Arial" w:eastAsia="Arial" w:hAnsi="Arial" w:cs="Arial"/>
          <w:b/>
          <w:bCs/>
          <w:sz w:val="22"/>
          <w:szCs w:val="22"/>
        </w:rPr>
        <w:t>Imóveis</w:t>
      </w:r>
    </w:p>
    <w:p w14:paraId="132592BE" w14:textId="119C79C9" w:rsidR="53EAB839" w:rsidRDefault="53EAB839" w:rsidP="4B2DD5BE">
      <w:pPr>
        <w:pStyle w:val="PargrafodaLista"/>
        <w:numPr>
          <w:ilvl w:val="0"/>
          <w:numId w:val="19"/>
        </w:numPr>
        <w:jc w:val="both"/>
        <w:rPr>
          <w:rFonts w:ascii="Arial" w:eastAsia="Arial" w:hAnsi="Arial" w:cs="Arial"/>
        </w:rPr>
      </w:pPr>
      <w:r w:rsidRPr="4B2DD5BE">
        <w:rPr>
          <w:rFonts w:ascii="Arial" w:eastAsia="Arial" w:hAnsi="Arial" w:cs="Arial"/>
          <w:sz w:val="22"/>
          <w:szCs w:val="22"/>
        </w:rPr>
        <w:t>Unidades residenciais que passam pelo processo de vistoria.</w:t>
      </w:r>
    </w:p>
    <w:p w14:paraId="7FA6C97E" w14:textId="1E91923C" w:rsidR="53EAB839" w:rsidRPr="002517A7" w:rsidRDefault="53EAB839" w:rsidP="319D2E7D">
      <w:pPr>
        <w:pStyle w:val="PargrafodaLista"/>
        <w:numPr>
          <w:ilvl w:val="0"/>
          <w:numId w:val="19"/>
        </w:numPr>
        <w:jc w:val="both"/>
        <w:rPr>
          <w:rFonts w:ascii="Arial" w:eastAsia="Arial" w:hAnsi="Arial" w:cs="Arial"/>
        </w:rPr>
      </w:pPr>
      <w:r w:rsidRPr="4B2DD5BE">
        <w:rPr>
          <w:rFonts w:ascii="Arial" w:eastAsia="Arial" w:hAnsi="Arial" w:cs="Arial"/>
          <w:sz w:val="22"/>
          <w:szCs w:val="22"/>
        </w:rPr>
        <w:t>Atributos:</w:t>
      </w:r>
    </w:p>
    <w:p w14:paraId="589EE1C3" w14:textId="66219FF4" w:rsidR="0BA60078" w:rsidRDefault="0BA60078" w:rsidP="319D2E7D">
      <w:pPr>
        <w:pStyle w:val="PargrafodaLista"/>
        <w:numPr>
          <w:ilvl w:val="1"/>
          <w:numId w:val="34"/>
        </w:numPr>
        <w:jc w:val="both"/>
        <w:rPr>
          <w:rFonts w:ascii="Arial" w:eastAsia="Arial" w:hAnsi="Arial" w:cs="Arial"/>
        </w:rPr>
      </w:pPr>
      <w:r w:rsidRPr="0ED74AC7">
        <w:rPr>
          <w:rFonts w:ascii="Arial" w:eastAsia="Arial" w:hAnsi="Arial" w:cs="Arial"/>
          <w:sz w:val="22"/>
          <w:szCs w:val="22"/>
        </w:rPr>
        <w:t xml:space="preserve">Id </w:t>
      </w:r>
      <w:r w:rsidRPr="06509162">
        <w:rPr>
          <w:rFonts w:ascii="Arial" w:eastAsia="Arial" w:hAnsi="Arial" w:cs="Arial"/>
          <w:sz w:val="22"/>
          <w:szCs w:val="22"/>
        </w:rPr>
        <w:t>Imóvel</w:t>
      </w:r>
    </w:p>
    <w:p w14:paraId="44D428D7" w14:textId="0F198628" w:rsidR="0BA60078" w:rsidRDefault="0BA60078" w:rsidP="319D2E7D">
      <w:pPr>
        <w:pStyle w:val="PargrafodaLista"/>
        <w:numPr>
          <w:ilvl w:val="1"/>
          <w:numId w:val="34"/>
        </w:numPr>
        <w:jc w:val="both"/>
        <w:rPr>
          <w:rFonts w:ascii="Arial" w:eastAsia="Arial" w:hAnsi="Arial" w:cs="Arial"/>
        </w:rPr>
      </w:pPr>
      <w:r w:rsidRPr="38B9F274">
        <w:rPr>
          <w:rFonts w:ascii="Arial" w:eastAsia="Arial" w:hAnsi="Arial" w:cs="Arial"/>
          <w:sz w:val="22"/>
          <w:szCs w:val="22"/>
        </w:rPr>
        <w:t>Descrição</w:t>
      </w:r>
    </w:p>
    <w:p w14:paraId="59C735A5" w14:textId="64DC1B1D" w:rsidR="38B9F274" w:rsidRDefault="0BA60078" w:rsidP="319D2E7D">
      <w:pPr>
        <w:pStyle w:val="PargrafodaLista"/>
        <w:numPr>
          <w:ilvl w:val="1"/>
          <w:numId w:val="34"/>
        </w:numPr>
        <w:jc w:val="both"/>
        <w:rPr>
          <w:rFonts w:ascii="Arial" w:eastAsia="Arial" w:hAnsi="Arial" w:cs="Arial"/>
        </w:rPr>
      </w:pPr>
      <w:r w:rsidRPr="06509162">
        <w:rPr>
          <w:rFonts w:ascii="Arial" w:eastAsia="Arial" w:hAnsi="Arial" w:cs="Arial"/>
        </w:rPr>
        <w:t>Status</w:t>
      </w:r>
    </w:p>
    <w:p w14:paraId="2480925C" w14:textId="71B0C9B0" w:rsidR="0BA60078" w:rsidRDefault="0BA60078" w:rsidP="319D2E7D">
      <w:pPr>
        <w:pStyle w:val="PargrafodaLista"/>
        <w:numPr>
          <w:ilvl w:val="1"/>
          <w:numId w:val="34"/>
        </w:numPr>
        <w:jc w:val="both"/>
        <w:rPr>
          <w:rFonts w:ascii="Arial" w:eastAsia="Arial" w:hAnsi="Arial" w:cs="Arial"/>
        </w:rPr>
      </w:pPr>
      <w:r w:rsidRPr="06509162">
        <w:rPr>
          <w:rFonts w:ascii="Arial" w:eastAsia="Arial" w:hAnsi="Arial" w:cs="Arial"/>
        </w:rPr>
        <w:t>Vistorias Realizadas</w:t>
      </w:r>
    </w:p>
    <w:p w14:paraId="65AF2C6E" w14:textId="1C908928" w:rsidR="0BA60078" w:rsidRDefault="0225226E" w:rsidP="06509162">
      <w:pPr>
        <w:pStyle w:val="PargrafodaLista"/>
        <w:numPr>
          <w:ilvl w:val="1"/>
          <w:numId w:val="19"/>
        </w:numPr>
        <w:jc w:val="both"/>
        <w:rPr>
          <w:rFonts w:ascii="Arial" w:eastAsia="Arial" w:hAnsi="Arial" w:cs="Arial"/>
        </w:rPr>
      </w:pPr>
      <w:r w:rsidRPr="543C4276">
        <w:rPr>
          <w:rFonts w:ascii="Arial" w:eastAsia="Arial" w:hAnsi="Arial" w:cs="Arial"/>
        </w:rPr>
        <w:t>Observação</w:t>
      </w:r>
    </w:p>
    <w:p w14:paraId="742750CE" w14:textId="5C14991F" w:rsidR="0BA60078" w:rsidRDefault="0BA60078" w:rsidP="06509162">
      <w:pPr>
        <w:pStyle w:val="PargrafodaLista"/>
        <w:numPr>
          <w:ilvl w:val="1"/>
          <w:numId w:val="19"/>
        </w:numPr>
        <w:jc w:val="both"/>
        <w:rPr>
          <w:rFonts w:ascii="Arial" w:eastAsia="Arial" w:hAnsi="Arial" w:cs="Arial"/>
        </w:rPr>
      </w:pPr>
      <w:r w:rsidRPr="741068A4">
        <w:rPr>
          <w:rFonts w:ascii="Arial" w:eastAsia="Arial" w:hAnsi="Arial" w:cs="Arial"/>
        </w:rPr>
        <w:t>Anexos</w:t>
      </w:r>
    </w:p>
    <w:p w14:paraId="7EC199EB" w14:textId="4324FC2E" w:rsidR="6E23962C" w:rsidRDefault="6E23962C" w:rsidP="741068A4">
      <w:pPr>
        <w:pStyle w:val="PargrafodaLista"/>
        <w:numPr>
          <w:ilvl w:val="1"/>
          <w:numId w:val="19"/>
        </w:numPr>
        <w:jc w:val="both"/>
        <w:rPr>
          <w:rFonts w:ascii="Arial" w:eastAsia="Arial" w:hAnsi="Arial" w:cs="Arial"/>
        </w:rPr>
      </w:pPr>
      <w:proofErr w:type="spellStart"/>
      <w:r w:rsidRPr="741068A4">
        <w:rPr>
          <w:rFonts w:ascii="Arial" w:eastAsia="Arial" w:hAnsi="Arial" w:cs="Arial"/>
        </w:rPr>
        <w:t>NumeroUnidade</w:t>
      </w:r>
      <w:proofErr w:type="spellEnd"/>
    </w:p>
    <w:p w14:paraId="50C2B477" w14:textId="17852161" w:rsidR="741068A4" w:rsidRDefault="741068A4" w:rsidP="741068A4">
      <w:pPr>
        <w:ind w:left="720"/>
        <w:jc w:val="both"/>
        <w:rPr>
          <w:rFonts w:ascii="Arial" w:eastAsia="Arial" w:hAnsi="Arial" w:cs="Arial"/>
        </w:rPr>
      </w:pPr>
    </w:p>
    <w:p w14:paraId="2246082C" w14:textId="37BE3A9B" w:rsidR="704E0CF4" w:rsidRDefault="704E0CF4" w:rsidP="496CFEC3">
      <w:pPr>
        <w:pStyle w:val="PargrafodaLista"/>
        <w:ind w:left="1440"/>
        <w:jc w:val="both"/>
      </w:pPr>
      <w:r>
        <w:br/>
      </w:r>
    </w:p>
    <w:p w14:paraId="5EA01E6A" w14:textId="321DBCEB" w:rsidR="5A4BAAF1" w:rsidRDefault="74CF1CFC" w:rsidP="741068A4">
      <w:pPr>
        <w:jc w:val="both"/>
        <w:rPr>
          <w:rFonts w:ascii="Arial" w:eastAsia="Arial" w:hAnsi="Arial" w:cs="Arial"/>
          <w:b/>
          <w:bCs/>
          <w:sz w:val="22"/>
          <w:szCs w:val="22"/>
        </w:rPr>
      </w:pPr>
      <w:r w:rsidRPr="741068A4">
        <w:rPr>
          <w:rFonts w:ascii="Arial" w:eastAsia="Arial" w:hAnsi="Arial" w:cs="Arial"/>
          <w:b/>
          <w:bCs/>
          <w:sz w:val="22"/>
          <w:szCs w:val="22"/>
        </w:rPr>
        <w:t>6.</w:t>
      </w:r>
      <w:r w:rsidR="2DD72422" w:rsidRPr="741068A4">
        <w:rPr>
          <w:rFonts w:ascii="Arial" w:eastAsia="Arial" w:hAnsi="Arial" w:cs="Arial"/>
          <w:b/>
          <w:bCs/>
          <w:sz w:val="22"/>
          <w:szCs w:val="22"/>
        </w:rPr>
        <w:t>Empreendimento</w:t>
      </w:r>
    </w:p>
    <w:p w14:paraId="5F2C4C17" w14:textId="2366359D" w:rsidR="5A4BAAF1" w:rsidRDefault="74CF1CFC" w:rsidP="741068A4">
      <w:pPr>
        <w:pStyle w:val="PargrafodaLista"/>
        <w:numPr>
          <w:ilvl w:val="0"/>
          <w:numId w:val="19"/>
        </w:numPr>
        <w:jc w:val="both"/>
        <w:rPr>
          <w:rFonts w:ascii="Arial" w:eastAsia="Arial" w:hAnsi="Arial" w:cs="Arial"/>
          <w:sz w:val="22"/>
          <w:szCs w:val="22"/>
        </w:rPr>
      </w:pPr>
      <w:r w:rsidRPr="741068A4">
        <w:rPr>
          <w:rFonts w:ascii="Arial" w:eastAsia="Arial" w:hAnsi="Arial" w:cs="Arial"/>
          <w:sz w:val="22"/>
          <w:szCs w:val="22"/>
        </w:rPr>
        <w:t xml:space="preserve">Unidades </w:t>
      </w:r>
      <w:r w:rsidR="3CFF4C01" w:rsidRPr="741068A4">
        <w:rPr>
          <w:rFonts w:ascii="Arial" w:eastAsia="Arial" w:hAnsi="Arial" w:cs="Arial"/>
          <w:sz w:val="22"/>
          <w:szCs w:val="22"/>
        </w:rPr>
        <w:t>de Empreendimento com Imóveis</w:t>
      </w:r>
      <w:r w:rsidRPr="741068A4">
        <w:rPr>
          <w:rFonts w:ascii="Arial" w:eastAsia="Arial" w:hAnsi="Arial" w:cs="Arial"/>
          <w:sz w:val="22"/>
          <w:szCs w:val="22"/>
        </w:rPr>
        <w:t>.</w:t>
      </w:r>
    </w:p>
    <w:p w14:paraId="205D282F" w14:textId="1E91923C" w:rsidR="5A4BAAF1" w:rsidRDefault="74CF1CFC" w:rsidP="741068A4">
      <w:pPr>
        <w:pStyle w:val="PargrafodaLista"/>
        <w:numPr>
          <w:ilvl w:val="0"/>
          <w:numId w:val="19"/>
        </w:numPr>
        <w:jc w:val="both"/>
        <w:rPr>
          <w:rFonts w:ascii="Arial" w:eastAsia="Arial" w:hAnsi="Arial" w:cs="Arial"/>
        </w:rPr>
      </w:pPr>
      <w:r w:rsidRPr="741068A4">
        <w:rPr>
          <w:rFonts w:ascii="Arial" w:eastAsia="Arial" w:hAnsi="Arial" w:cs="Arial"/>
          <w:sz w:val="22"/>
          <w:szCs w:val="22"/>
        </w:rPr>
        <w:t>Atributos:</w:t>
      </w:r>
    </w:p>
    <w:p w14:paraId="6516CCFE" w14:textId="1BA51C8F" w:rsidR="5A4BAAF1" w:rsidRDefault="74CF1CFC" w:rsidP="741068A4">
      <w:pPr>
        <w:pStyle w:val="PargrafodaLista"/>
        <w:numPr>
          <w:ilvl w:val="1"/>
          <w:numId w:val="34"/>
        </w:numPr>
        <w:jc w:val="both"/>
        <w:rPr>
          <w:rFonts w:ascii="Arial" w:eastAsia="Arial" w:hAnsi="Arial" w:cs="Arial"/>
        </w:rPr>
      </w:pPr>
      <w:proofErr w:type="spellStart"/>
      <w:r w:rsidRPr="741068A4">
        <w:rPr>
          <w:rFonts w:ascii="Arial" w:eastAsia="Arial" w:hAnsi="Arial" w:cs="Arial"/>
          <w:sz w:val="22"/>
          <w:szCs w:val="22"/>
        </w:rPr>
        <w:t>Id</w:t>
      </w:r>
      <w:r w:rsidR="0F07F6B0" w:rsidRPr="741068A4">
        <w:rPr>
          <w:rFonts w:ascii="Arial" w:eastAsia="Arial" w:hAnsi="Arial" w:cs="Arial"/>
          <w:sz w:val="22"/>
          <w:szCs w:val="22"/>
        </w:rPr>
        <w:t>Empreendimento</w:t>
      </w:r>
      <w:proofErr w:type="spellEnd"/>
    </w:p>
    <w:p w14:paraId="0404F755" w14:textId="3FBCC2D2" w:rsidR="5A4BAAF1" w:rsidRDefault="0F07F6B0" w:rsidP="741068A4">
      <w:pPr>
        <w:pStyle w:val="PargrafodaLista"/>
        <w:numPr>
          <w:ilvl w:val="1"/>
          <w:numId w:val="34"/>
        </w:numPr>
        <w:jc w:val="both"/>
        <w:rPr>
          <w:rFonts w:ascii="Arial" w:eastAsia="Arial" w:hAnsi="Arial" w:cs="Arial"/>
        </w:rPr>
      </w:pPr>
      <w:proofErr w:type="spellStart"/>
      <w:r w:rsidRPr="741068A4">
        <w:rPr>
          <w:rFonts w:ascii="Arial" w:eastAsia="Arial" w:hAnsi="Arial" w:cs="Arial"/>
          <w:sz w:val="22"/>
          <w:szCs w:val="22"/>
        </w:rPr>
        <w:t>IdEndereco</w:t>
      </w:r>
      <w:proofErr w:type="spellEnd"/>
      <w:r w:rsidRPr="741068A4">
        <w:rPr>
          <w:rFonts w:ascii="Arial" w:eastAsia="Arial" w:hAnsi="Arial" w:cs="Arial"/>
          <w:sz w:val="22"/>
          <w:szCs w:val="22"/>
        </w:rPr>
        <w:t xml:space="preserve">: </w:t>
      </w:r>
      <w:proofErr w:type="spellStart"/>
      <w:r w:rsidRPr="741068A4">
        <w:rPr>
          <w:rFonts w:ascii="Arial" w:eastAsia="Arial" w:hAnsi="Arial" w:cs="Arial"/>
          <w:sz w:val="22"/>
          <w:szCs w:val="22"/>
        </w:rPr>
        <w:t>int</w:t>
      </w:r>
      <w:proofErr w:type="spellEnd"/>
    </w:p>
    <w:p w14:paraId="360E0F4E" w14:textId="7DF7F17A" w:rsidR="5A4BAAF1" w:rsidRDefault="0F07F6B0" w:rsidP="741068A4">
      <w:pPr>
        <w:pStyle w:val="PargrafodaLista"/>
        <w:numPr>
          <w:ilvl w:val="1"/>
          <w:numId w:val="34"/>
        </w:numPr>
        <w:jc w:val="both"/>
        <w:rPr>
          <w:rFonts w:ascii="Arial" w:eastAsia="Arial" w:hAnsi="Arial" w:cs="Arial"/>
        </w:rPr>
      </w:pPr>
      <w:r w:rsidRPr="741068A4">
        <w:rPr>
          <w:rFonts w:ascii="Arial" w:eastAsia="Arial" w:hAnsi="Arial" w:cs="Arial"/>
          <w:sz w:val="22"/>
          <w:szCs w:val="22"/>
        </w:rPr>
        <w:t xml:space="preserve">Nome: </w:t>
      </w:r>
      <w:proofErr w:type="spellStart"/>
      <w:r w:rsidRPr="741068A4">
        <w:rPr>
          <w:rFonts w:ascii="Arial" w:eastAsia="Arial" w:hAnsi="Arial" w:cs="Arial"/>
          <w:sz w:val="22"/>
          <w:szCs w:val="22"/>
        </w:rPr>
        <w:t>int</w:t>
      </w:r>
      <w:proofErr w:type="spellEnd"/>
    </w:p>
    <w:p w14:paraId="17B2C5DB" w14:textId="22C8F1B2" w:rsidR="5A4BAAF1" w:rsidRDefault="74CF1CFC" w:rsidP="741068A4">
      <w:pPr>
        <w:pStyle w:val="PargrafodaLista"/>
        <w:numPr>
          <w:ilvl w:val="1"/>
          <w:numId w:val="34"/>
        </w:numPr>
        <w:jc w:val="both"/>
        <w:rPr>
          <w:rFonts w:ascii="Arial" w:eastAsia="Arial" w:hAnsi="Arial" w:cs="Arial"/>
          <w:sz w:val="22"/>
          <w:szCs w:val="22"/>
        </w:rPr>
      </w:pPr>
      <w:r w:rsidRPr="741068A4">
        <w:rPr>
          <w:rFonts w:ascii="Arial" w:eastAsia="Arial" w:hAnsi="Arial" w:cs="Arial"/>
          <w:sz w:val="22"/>
          <w:szCs w:val="22"/>
        </w:rPr>
        <w:t>Descrição</w:t>
      </w:r>
      <w:r w:rsidR="3680CDCE" w:rsidRPr="741068A4">
        <w:rPr>
          <w:rFonts w:ascii="Arial" w:eastAsia="Arial" w:hAnsi="Arial" w:cs="Arial"/>
          <w:sz w:val="22"/>
          <w:szCs w:val="22"/>
        </w:rPr>
        <w:t xml:space="preserve">: </w:t>
      </w:r>
      <w:proofErr w:type="spellStart"/>
      <w:r w:rsidR="3680CDCE" w:rsidRPr="741068A4">
        <w:rPr>
          <w:rFonts w:ascii="Arial" w:eastAsia="Arial" w:hAnsi="Arial" w:cs="Arial"/>
          <w:sz w:val="22"/>
          <w:szCs w:val="22"/>
        </w:rPr>
        <w:t>string</w:t>
      </w:r>
      <w:proofErr w:type="spellEnd"/>
    </w:p>
    <w:p w14:paraId="796EAD80" w14:textId="109AD87B" w:rsidR="5A4BAAF1" w:rsidRDefault="3680CDCE" w:rsidP="741068A4">
      <w:pPr>
        <w:pStyle w:val="PargrafodaLista"/>
        <w:numPr>
          <w:ilvl w:val="1"/>
          <w:numId w:val="34"/>
        </w:numPr>
        <w:jc w:val="both"/>
        <w:rPr>
          <w:rFonts w:ascii="Arial" w:eastAsia="Arial" w:hAnsi="Arial" w:cs="Arial"/>
        </w:rPr>
      </w:pPr>
      <w:r w:rsidRPr="741068A4">
        <w:rPr>
          <w:rFonts w:ascii="Arial" w:eastAsia="Arial" w:hAnsi="Arial" w:cs="Arial"/>
        </w:rPr>
        <w:t xml:space="preserve">Construtora: </w:t>
      </w:r>
      <w:proofErr w:type="spellStart"/>
      <w:r w:rsidRPr="741068A4">
        <w:rPr>
          <w:rFonts w:ascii="Arial" w:eastAsia="Arial" w:hAnsi="Arial" w:cs="Arial"/>
        </w:rPr>
        <w:t>string</w:t>
      </w:r>
      <w:proofErr w:type="spellEnd"/>
    </w:p>
    <w:p w14:paraId="719CE990" w14:textId="442F6752" w:rsidR="5A4BAAF1" w:rsidRDefault="3680CDCE" w:rsidP="741068A4">
      <w:pPr>
        <w:pStyle w:val="PargrafodaLista"/>
        <w:numPr>
          <w:ilvl w:val="1"/>
          <w:numId w:val="34"/>
        </w:numPr>
        <w:jc w:val="both"/>
        <w:rPr>
          <w:rFonts w:ascii="Arial" w:eastAsia="Arial" w:hAnsi="Arial" w:cs="Arial"/>
        </w:rPr>
      </w:pPr>
      <w:proofErr w:type="spellStart"/>
      <w:r w:rsidRPr="741068A4">
        <w:rPr>
          <w:rFonts w:ascii="Arial" w:eastAsia="Arial" w:hAnsi="Arial" w:cs="Arial"/>
        </w:rPr>
        <w:t>DataEntrega</w:t>
      </w:r>
      <w:proofErr w:type="spellEnd"/>
      <w:r w:rsidRPr="741068A4">
        <w:rPr>
          <w:rFonts w:ascii="Arial" w:eastAsia="Arial" w:hAnsi="Arial" w:cs="Arial"/>
        </w:rPr>
        <w:t>: date</w:t>
      </w:r>
    </w:p>
    <w:p w14:paraId="1CB24C5E" w14:textId="40901C41" w:rsidR="5A4BAAF1" w:rsidRDefault="3680CDCE" w:rsidP="741068A4">
      <w:pPr>
        <w:pStyle w:val="PargrafodaLista"/>
        <w:numPr>
          <w:ilvl w:val="1"/>
          <w:numId w:val="34"/>
        </w:numPr>
        <w:jc w:val="both"/>
        <w:rPr>
          <w:rFonts w:ascii="Arial" w:eastAsia="Arial" w:hAnsi="Arial" w:cs="Arial"/>
        </w:rPr>
      </w:pPr>
      <w:proofErr w:type="spellStart"/>
      <w:r w:rsidRPr="741068A4">
        <w:rPr>
          <w:rFonts w:ascii="Arial" w:eastAsia="Arial" w:hAnsi="Arial" w:cs="Arial"/>
        </w:rPr>
        <w:t>Observacoes</w:t>
      </w:r>
      <w:proofErr w:type="spellEnd"/>
      <w:r w:rsidRPr="741068A4">
        <w:rPr>
          <w:rFonts w:ascii="Arial" w:eastAsia="Arial" w:hAnsi="Arial" w:cs="Arial"/>
        </w:rPr>
        <w:t xml:space="preserve">: </w:t>
      </w:r>
      <w:proofErr w:type="spellStart"/>
      <w:r w:rsidRPr="741068A4">
        <w:rPr>
          <w:rFonts w:ascii="Arial" w:eastAsia="Arial" w:hAnsi="Arial" w:cs="Arial"/>
        </w:rPr>
        <w:t>string</w:t>
      </w:r>
      <w:proofErr w:type="spellEnd"/>
    </w:p>
    <w:p w14:paraId="05AD5879" w14:textId="5C3D47B3" w:rsidR="5A4BAAF1" w:rsidRDefault="3680CDCE" w:rsidP="741068A4">
      <w:pPr>
        <w:pStyle w:val="PargrafodaLista"/>
        <w:numPr>
          <w:ilvl w:val="1"/>
          <w:numId w:val="34"/>
        </w:numPr>
        <w:jc w:val="both"/>
        <w:rPr>
          <w:rFonts w:ascii="Arial" w:eastAsia="Arial" w:hAnsi="Arial" w:cs="Arial"/>
        </w:rPr>
      </w:pPr>
      <w:r w:rsidRPr="741068A4">
        <w:rPr>
          <w:rFonts w:ascii="Arial" w:eastAsia="Arial" w:hAnsi="Arial" w:cs="Arial"/>
        </w:rPr>
        <w:t xml:space="preserve">Cidade: </w:t>
      </w:r>
      <w:proofErr w:type="spellStart"/>
      <w:r w:rsidRPr="741068A4">
        <w:rPr>
          <w:rFonts w:ascii="Arial" w:eastAsia="Arial" w:hAnsi="Arial" w:cs="Arial"/>
        </w:rPr>
        <w:t>string</w:t>
      </w:r>
      <w:proofErr w:type="spellEnd"/>
    </w:p>
    <w:p w14:paraId="0FAF2C60" w14:textId="41D24495" w:rsidR="5A4BAAF1" w:rsidRDefault="2FCB0025" w:rsidP="741068A4">
      <w:pPr>
        <w:pStyle w:val="PargrafodaLista"/>
        <w:numPr>
          <w:ilvl w:val="1"/>
          <w:numId w:val="34"/>
        </w:numPr>
        <w:jc w:val="both"/>
        <w:rPr>
          <w:rFonts w:ascii="Arial" w:eastAsia="Arial" w:hAnsi="Arial" w:cs="Arial"/>
        </w:rPr>
      </w:pPr>
      <w:r w:rsidRPr="741068A4">
        <w:rPr>
          <w:rFonts w:ascii="Arial" w:eastAsia="Arial" w:hAnsi="Arial" w:cs="Arial"/>
        </w:rPr>
        <w:t xml:space="preserve">Estado: </w:t>
      </w:r>
      <w:proofErr w:type="spellStart"/>
      <w:r w:rsidRPr="741068A4">
        <w:rPr>
          <w:rFonts w:ascii="Arial" w:eastAsia="Arial" w:hAnsi="Arial" w:cs="Arial"/>
        </w:rPr>
        <w:t>string</w:t>
      </w:r>
      <w:proofErr w:type="spellEnd"/>
    </w:p>
    <w:p w14:paraId="6287878E" w14:textId="11BF16B6" w:rsidR="5A4BAAF1" w:rsidRDefault="2FCB0025" w:rsidP="741068A4">
      <w:pPr>
        <w:pStyle w:val="PargrafodaLista"/>
        <w:numPr>
          <w:ilvl w:val="1"/>
          <w:numId w:val="34"/>
        </w:numPr>
        <w:jc w:val="both"/>
        <w:rPr>
          <w:rFonts w:ascii="Arial" w:eastAsia="Arial" w:hAnsi="Arial" w:cs="Arial"/>
        </w:rPr>
      </w:pPr>
      <w:r w:rsidRPr="741068A4">
        <w:rPr>
          <w:rFonts w:ascii="Arial" w:eastAsia="Arial" w:hAnsi="Arial" w:cs="Arial"/>
        </w:rPr>
        <w:t xml:space="preserve">Cep: </w:t>
      </w:r>
      <w:proofErr w:type="spellStart"/>
      <w:r w:rsidRPr="741068A4">
        <w:rPr>
          <w:rFonts w:ascii="Arial" w:eastAsia="Arial" w:hAnsi="Arial" w:cs="Arial"/>
        </w:rPr>
        <w:t>string</w:t>
      </w:r>
      <w:proofErr w:type="spellEnd"/>
    </w:p>
    <w:p w14:paraId="7A74D5FD" w14:textId="08009A05" w:rsidR="5A4BAAF1" w:rsidRDefault="2FCB0025" w:rsidP="741068A4">
      <w:pPr>
        <w:pStyle w:val="PargrafodaLista"/>
        <w:numPr>
          <w:ilvl w:val="1"/>
          <w:numId w:val="34"/>
        </w:numPr>
        <w:jc w:val="both"/>
        <w:rPr>
          <w:rFonts w:ascii="Arial" w:eastAsia="Arial" w:hAnsi="Arial" w:cs="Arial"/>
        </w:rPr>
      </w:pPr>
      <w:r w:rsidRPr="741068A4">
        <w:rPr>
          <w:rFonts w:ascii="Arial" w:eastAsia="Arial" w:hAnsi="Arial" w:cs="Arial"/>
        </w:rPr>
        <w:t xml:space="preserve">Rua: </w:t>
      </w:r>
      <w:proofErr w:type="spellStart"/>
      <w:r w:rsidRPr="741068A4">
        <w:rPr>
          <w:rFonts w:ascii="Arial" w:eastAsia="Arial" w:hAnsi="Arial" w:cs="Arial"/>
        </w:rPr>
        <w:t>string</w:t>
      </w:r>
      <w:proofErr w:type="spellEnd"/>
    </w:p>
    <w:p w14:paraId="4C572870" w14:textId="626D499F" w:rsidR="5A4BAAF1" w:rsidRDefault="5A4BAAF1" w:rsidP="319D2E7D">
      <w:pPr>
        <w:jc w:val="both"/>
        <w:rPr>
          <w:rFonts w:ascii="Arial" w:eastAsia="Arial" w:hAnsi="Arial" w:cs="Arial"/>
          <w:sz w:val="22"/>
          <w:szCs w:val="22"/>
        </w:rPr>
      </w:pPr>
    </w:p>
    <w:p w14:paraId="5E102E28" w14:textId="794AD2F8" w:rsidR="794B7398" w:rsidRDefault="452FD88A" w:rsidP="19A3B34F">
      <w:pPr>
        <w:jc w:val="both"/>
        <w:rPr>
          <w:rFonts w:ascii="Arial" w:eastAsia="Arial" w:hAnsi="Arial" w:cs="Arial"/>
          <w:b/>
          <w:bCs/>
          <w:sz w:val="22"/>
          <w:szCs w:val="22"/>
        </w:rPr>
      </w:pPr>
      <w:r w:rsidRPr="741068A4">
        <w:rPr>
          <w:rFonts w:ascii="Arial" w:eastAsia="Arial" w:hAnsi="Arial" w:cs="Arial"/>
          <w:b/>
          <w:bCs/>
          <w:sz w:val="22"/>
          <w:szCs w:val="22"/>
        </w:rPr>
        <w:t xml:space="preserve">    </w:t>
      </w:r>
      <w:r w:rsidR="6F0B62AC" w:rsidRPr="741068A4">
        <w:rPr>
          <w:rFonts w:ascii="Arial" w:eastAsia="Arial" w:hAnsi="Arial" w:cs="Arial"/>
          <w:b/>
          <w:bCs/>
          <w:sz w:val="22"/>
          <w:szCs w:val="22"/>
        </w:rPr>
        <w:t>7</w:t>
      </w:r>
      <w:r w:rsidR="0B281DE7" w:rsidRPr="741068A4">
        <w:rPr>
          <w:rFonts w:ascii="Arial" w:eastAsia="Arial" w:hAnsi="Arial" w:cs="Arial"/>
          <w:b/>
          <w:bCs/>
          <w:sz w:val="22"/>
          <w:szCs w:val="22"/>
        </w:rPr>
        <w:t>.</w:t>
      </w:r>
      <w:r w:rsidR="157A4481" w:rsidRPr="741068A4">
        <w:rPr>
          <w:rFonts w:ascii="Arial" w:eastAsia="Arial" w:hAnsi="Arial" w:cs="Arial"/>
          <w:b/>
          <w:bCs/>
          <w:sz w:val="22"/>
          <w:szCs w:val="22"/>
        </w:rPr>
        <w:t>Endereço</w:t>
      </w:r>
    </w:p>
    <w:p w14:paraId="09E15CE0" w14:textId="119C79C9" w:rsidR="794B7398" w:rsidRDefault="794B7398" w:rsidP="19A3B34F">
      <w:pPr>
        <w:pStyle w:val="PargrafodaLista"/>
        <w:numPr>
          <w:ilvl w:val="0"/>
          <w:numId w:val="19"/>
        </w:numPr>
        <w:jc w:val="both"/>
        <w:rPr>
          <w:rFonts w:ascii="Arial" w:eastAsia="Arial" w:hAnsi="Arial" w:cs="Arial"/>
        </w:rPr>
      </w:pPr>
      <w:r w:rsidRPr="19A3B34F">
        <w:rPr>
          <w:rFonts w:ascii="Arial" w:eastAsia="Arial" w:hAnsi="Arial" w:cs="Arial"/>
          <w:sz w:val="22"/>
          <w:szCs w:val="22"/>
        </w:rPr>
        <w:t>Unidades residenciais que passam pelo processo de vistoria.</w:t>
      </w:r>
    </w:p>
    <w:p w14:paraId="6B7A4DE9" w14:textId="3C396003" w:rsidR="794B7398" w:rsidRDefault="794B7398" w:rsidP="741068A4">
      <w:pPr>
        <w:pStyle w:val="PargrafodaLista"/>
        <w:numPr>
          <w:ilvl w:val="0"/>
          <w:numId w:val="19"/>
        </w:numPr>
        <w:jc w:val="both"/>
        <w:rPr>
          <w:rFonts w:ascii="Arial" w:eastAsia="Arial" w:hAnsi="Arial" w:cs="Arial"/>
        </w:rPr>
      </w:pPr>
      <w:r w:rsidRPr="741068A4">
        <w:rPr>
          <w:rFonts w:ascii="Arial" w:eastAsia="Arial" w:hAnsi="Arial" w:cs="Arial"/>
          <w:sz w:val="22"/>
          <w:szCs w:val="22"/>
        </w:rPr>
        <w:t>Atributos:</w:t>
      </w:r>
    </w:p>
    <w:p w14:paraId="15BE296F" w14:textId="4BB09D72" w:rsidR="191D5DE8" w:rsidRDefault="0CDEFE77" w:rsidP="741068A4">
      <w:pPr>
        <w:pStyle w:val="PargrafodaLista"/>
        <w:numPr>
          <w:ilvl w:val="1"/>
          <w:numId w:val="19"/>
        </w:numPr>
        <w:jc w:val="both"/>
        <w:rPr>
          <w:rFonts w:ascii="Arial" w:eastAsia="Arial" w:hAnsi="Arial" w:cs="Arial"/>
          <w:sz w:val="22"/>
          <w:szCs w:val="22"/>
        </w:rPr>
      </w:pPr>
      <w:proofErr w:type="spellStart"/>
      <w:r w:rsidRPr="741068A4">
        <w:rPr>
          <w:rFonts w:ascii="Arial" w:eastAsia="Arial" w:hAnsi="Arial" w:cs="Arial"/>
          <w:sz w:val="22"/>
          <w:szCs w:val="22"/>
        </w:rPr>
        <w:t>idEndereço</w:t>
      </w:r>
      <w:proofErr w:type="spellEnd"/>
    </w:p>
    <w:p w14:paraId="34EFBB8A" w14:textId="2ACE570E" w:rsidR="269618C3" w:rsidRDefault="269618C3" w:rsidP="0A6DF1C8">
      <w:pPr>
        <w:pStyle w:val="PargrafodaLista"/>
        <w:numPr>
          <w:ilvl w:val="1"/>
          <w:numId w:val="19"/>
        </w:numPr>
        <w:jc w:val="both"/>
        <w:rPr>
          <w:rFonts w:ascii="Arial" w:eastAsia="Arial" w:hAnsi="Arial" w:cs="Arial"/>
        </w:rPr>
      </w:pPr>
      <w:r w:rsidRPr="741068A4">
        <w:rPr>
          <w:rFonts w:ascii="Arial" w:eastAsia="Arial" w:hAnsi="Arial" w:cs="Arial"/>
          <w:sz w:val="22"/>
          <w:szCs w:val="22"/>
        </w:rPr>
        <w:t>Número</w:t>
      </w:r>
    </w:p>
    <w:p w14:paraId="2A350F00" w14:textId="23519E95" w:rsidR="269618C3" w:rsidRDefault="72EEF91D" w:rsidP="0A6DF1C8">
      <w:pPr>
        <w:pStyle w:val="PargrafodaLista"/>
        <w:numPr>
          <w:ilvl w:val="1"/>
          <w:numId w:val="19"/>
        </w:numPr>
        <w:jc w:val="both"/>
        <w:rPr>
          <w:rFonts w:ascii="Arial" w:eastAsia="Arial" w:hAnsi="Arial" w:cs="Arial"/>
          <w:sz w:val="22"/>
          <w:szCs w:val="22"/>
        </w:rPr>
      </w:pPr>
      <w:r w:rsidRPr="319D2E7D">
        <w:rPr>
          <w:rFonts w:ascii="Arial" w:eastAsia="Arial" w:hAnsi="Arial" w:cs="Arial"/>
          <w:sz w:val="22"/>
          <w:szCs w:val="22"/>
        </w:rPr>
        <w:t>Condom</w:t>
      </w:r>
      <w:r w:rsidR="64DD5F17" w:rsidRPr="319D2E7D">
        <w:rPr>
          <w:rFonts w:ascii="Arial" w:eastAsia="Arial" w:hAnsi="Arial" w:cs="Arial"/>
          <w:sz w:val="22"/>
          <w:szCs w:val="22"/>
        </w:rPr>
        <w:t>í</w:t>
      </w:r>
      <w:r w:rsidRPr="319D2E7D">
        <w:rPr>
          <w:rFonts w:ascii="Arial" w:eastAsia="Arial" w:hAnsi="Arial" w:cs="Arial"/>
          <w:sz w:val="22"/>
          <w:szCs w:val="22"/>
        </w:rPr>
        <w:t>nio</w:t>
      </w:r>
    </w:p>
    <w:p w14:paraId="01DA14A4" w14:textId="7DEFA0B2" w:rsidR="0A6DF1C8" w:rsidRDefault="2C0ED985" w:rsidP="1357DD68">
      <w:pPr>
        <w:pStyle w:val="PargrafodaLista"/>
        <w:numPr>
          <w:ilvl w:val="1"/>
          <w:numId w:val="19"/>
        </w:numPr>
        <w:jc w:val="both"/>
        <w:rPr>
          <w:rFonts w:ascii="Arial" w:eastAsia="Arial" w:hAnsi="Arial" w:cs="Arial"/>
          <w:sz w:val="22"/>
          <w:szCs w:val="22"/>
        </w:rPr>
      </w:pPr>
      <w:r w:rsidRPr="630FE380">
        <w:rPr>
          <w:rFonts w:ascii="Arial" w:eastAsia="Arial" w:hAnsi="Arial" w:cs="Arial"/>
          <w:sz w:val="22"/>
          <w:szCs w:val="22"/>
        </w:rPr>
        <w:t>Bloco</w:t>
      </w:r>
    </w:p>
    <w:p w14:paraId="0A81BCA6" w14:textId="69ED62D2" w:rsidR="630FE380" w:rsidRDefault="630FE380" w:rsidP="630FE380">
      <w:pPr>
        <w:pStyle w:val="PargrafodaLista"/>
        <w:ind w:left="1440"/>
        <w:jc w:val="both"/>
        <w:rPr>
          <w:rFonts w:ascii="Arial" w:eastAsia="Arial" w:hAnsi="Arial" w:cs="Arial"/>
          <w:sz w:val="22"/>
          <w:szCs w:val="22"/>
        </w:rPr>
      </w:pPr>
    </w:p>
    <w:p w14:paraId="03283834" w14:textId="14BA7AD1" w:rsidR="19A3B34F" w:rsidRDefault="19A3B34F" w:rsidP="630FE380">
      <w:pPr>
        <w:pStyle w:val="PargrafodaLista"/>
        <w:ind w:left="1440"/>
        <w:jc w:val="both"/>
        <w:rPr>
          <w:rFonts w:ascii="Arial" w:eastAsia="Arial" w:hAnsi="Arial" w:cs="Arial"/>
          <w:sz w:val="22"/>
          <w:szCs w:val="22"/>
        </w:rPr>
      </w:pPr>
      <w:r>
        <w:br/>
      </w:r>
      <w:r>
        <w:br/>
      </w:r>
    </w:p>
    <w:p w14:paraId="4ABF91CB" w14:textId="67A4525D" w:rsidR="3CAEAC61" w:rsidRDefault="3CFA93C2" w:rsidP="0D021EB3">
      <w:pPr>
        <w:jc w:val="both"/>
        <w:rPr>
          <w:rFonts w:ascii="Arial" w:eastAsia="Arial" w:hAnsi="Arial" w:cs="Arial"/>
          <w:b/>
          <w:bCs/>
          <w:sz w:val="22"/>
          <w:szCs w:val="22"/>
        </w:rPr>
      </w:pPr>
      <w:r w:rsidRPr="741068A4">
        <w:rPr>
          <w:rFonts w:ascii="Arial" w:eastAsia="Arial" w:hAnsi="Arial" w:cs="Arial"/>
          <w:b/>
          <w:bCs/>
          <w:sz w:val="22"/>
          <w:szCs w:val="22"/>
        </w:rPr>
        <w:t>8</w:t>
      </w:r>
      <w:r w:rsidR="1D075F7F" w:rsidRPr="741068A4">
        <w:rPr>
          <w:rFonts w:ascii="Arial" w:eastAsia="Arial" w:hAnsi="Arial" w:cs="Arial"/>
          <w:b/>
          <w:bCs/>
          <w:sz w:val="22"/>
          <w:szCs w:val="22"/>
        </w:rPr>
        <w:t>.</w:t>
      </w:r>
      <w:r w:rsidR="76EBA7F1" w:rsidRPr="741068A4">
        <w:rPr>
          <w:rFonts w:ascii="Arial" w:eastAsia="Arial" w:hAnsi="Arial" w:cs="Arial"/>
          <w:b/>
          <w:bCs/>
          <w:sz w:val="22"/>
          <w:szCs w:val="22"/>
        </w:rPr>
        <w:t>Vistorias</w:t>
      </w:r>
    </w:p>
    <w:p w14:paraId="1224F36D" w14:textId="74B7913F" w:rsidR="5A4BAAF1" w:rsidRDefault="5A4BAAF1" w:rsidP="4B2DD5BE">
      <w:pPr>
        <w:pStyle w:val="PargrafodaLista"/>
        <w:numPr>
          <w:ilvl w:val="0"/>
          <w:numId w:val="18"/>
        </w:numPr>
        <w:jc w:val="both"/>
        <w:rPr>
          <w:rFonts w:ascii="Arial" w:eastAsia="Arial" w:hAnsi="Arial" w:cs="Arial"/>
        </w:rPr>
      </w:pPr>
      <w:r w:rsidRPr="4B2DD5BE">
        <w:rPr>
          <w:rFonts w:ascii="Arial" w:eastAsia="Arial" w:hAnsi="Arial" w:cs="Arial"/>
          <w:sz w:val="22"/>
          <w:szCs w:val="22"/>
        </w:rPr>
        <w:t>Registros técnicos e operacionais das avaliações dos imóveis</w:t>
      </w:r>
    </w:p>
    <w:p w14:paraId="1F89F920" w14:textId="1E138166" w:rsidR="778A9150" w:rsidRPr="00A85A57" w:rsidRDefault="76EBA7F1" w:rsidP="630FE380">
      <w:pPr>
        <w:pStyle w:val="PargrafodaLista"/>
        <w:numPr>
          <w:ilvl w:val="0"/>
          <w:numId w:val="18"/>
        </w:numPr>
        <w:jc w:val="both"/>
        <w:rPr>
          <w:rFonts w:ascii="Arial" w:eastAsia="Arial" w:hAnsi="Arial" w:cs="Arial"/>
        </w:rPr>
      </w:pPr>
      <w:r w:rsidRPr="630FE380">
        <w:rPr>
          <w:rFonts w:ascii="Arial" w:eastAsia="Arial" w:hAnsi="Arial" w:cs="Arial"/>
          <w:sz w:val="22"/>
          <w:szCs w:val="22"/>
        </w:rPr>
        <w:t>Atributos:</w:t>
      </w:r>
    </w:p>
    <w:p w14:paraId="2B28E552" w14:textId="0139AA7B" w:rsidR="778A9150" w:rsidRDefault="3A402A4C" w:rsidP="630FE380">
      <w:pPr>
        <w:pStyle w:val="PargrafodaLista"/>
        <w:numPr>
          <w:ilvl w:val="1"/>
          <w:numId w:val="18"/>
        </w:numPr>
        <w:spacing w:after="0" w:line="240" w:lineRule="auto"/>
        <w:ind w:left="1077" w:hanging="357"/>
        <w:jc w:val="both"/>
        <w:rPr>
          <w:rFonts w:ascii="Arial" w:eastAsia="Arial" w:hAnsi="Arial" w:cs="Arial"/>
        </w:rPr>
      </w:pPr>
      <w:r w:rsidRPr="630FE380">
        <w:rPr>
          <w:rFonts w:ascii="Arial" w:eastAsia="Arial" w:hAnsi="Arial" w:cs="Arial"/>
          <w:sz w:val="22"/>
          <w:szCs w:val="22"/>
        </w:rPr>
        <w:t>Id Vistoria</w:t>
      </w:r>
    </w:p>
    <w:p w14:paraId="6A6CDAD0" w14:textId="0CBBE2E7" w:rsidR="3C8837A0" w:rsidRDefault="73586E1F" w:rsidP="630FE380">
      <w:pPr>
        <w:pStyle w:val="PargrafodaLista"/>
        <w:numPr>
          <w:ilvl w:val="1"/>
          <w:numId w:val="18"/>
        </w:numPr>
        <w:spacing w:after="0" w:line="240" w:lineRule="auto"/>
        <w:ind w:left="1077" w:hanging="357"/>
        <w:jc w:val="both"/>
        <w:rPr>
          <w:rFonts w:ascii="Arial" w:eastAsia="Arial" w:hAnsi="Arial" w:cs="Arial"/>
          <w:sz w:val="22"/>
          <w:szCs w:val="22"/>
        </w:rPr>
      </w:pPr>
      <w:r w:rsidRPr="630FE380">
        <w:rPr>
          <w:rFonts w:ascii="Arial" w:eastAsia="Arial" w:hAnsi="Arial" w:cs="Arial"/>
          <w:sz w:val="22"/>
          <w:szCs w:val="22"/>
        </w:rPr>
        <w:t xml:space="preserve">Data </w:t>
      </w:r>
      <w:r w:rsidR="7EFF3C36" w:rsidRPr="630FE380">
        <w:rPr>
          <w:rFonts w:ascii="Arial" w:eastAsia="Arial" w:hAnsi="Arial" w:cs="Arial"/>
          <w:sz w:val="22"/>
          <w:szCs w:val="22"/>
        </w:rPr>
        <w:t>Início</w:t>
      </w:r>
    </w:p>
    <w:p w14:paraId="1E809F7A" w14:textId="083B63CE" w:rsidR="778A9150" w:rsidRDefault="5FE373E0" w:rsidP="630FE380">
      <w:pPr>
        <w:numPr>
          <w:ilvl w:val="1"/>
          <w:numId w:val="18"/>
        </w:numPr>
        <w:spacing w:after="0" w:line="240" w:lineRule="auto"/>
        <w:ind w:left="1077" w:hanging="357"/>
        <w:jc w:val="both"/>
        <w:rPr>
          <w:rFonts w:ascii="Arial" w:eastAsia="Arial" w:hAnsi="Arial" w:cs="Arial"/>
          <w:sz w:val="22"/>
          <w:szCs w:val="22"/>
        </w:rPr>
      </w:pPr>
      <w:r w:rsidRPr="630FE380">
        <w:rPr>
          <w:rFonts w:ascii="Arial" w:eastAsia="Arial" w:hAnsi="Arial" w:cs="Arial"/>
          <w:sz w:val="22"/>
          <w:szCs w:val="22"/>
        </w:rPr>
        <w:t xml:space="preserve">Data </w:t>
      </w:r>
      <w:r w:rsidR="77E7AAEA" w:rsidRPr="630FE380">
        <w:rPr>
          <w:rFonts w:ascii="Arial" w:eastAsia="Arial" w:hAnsi="Arial" w:cs="Arial"/>
          <w:sz w:val="22"/>
          <w:szCs w:val="22"/>
        </w:rPr>
        <w:t>Fim</w:t>
      </w:r>
    </w:p>
    <w:p w14:paraId="5D14CB9F" w14:textId="1E25FF5A" w:rsidR="748ECED2" w:rsidRDefault="18073E80" w:rsidP="630FE380">
      <w:pPr>
        <w:pStyle w:val="PargrafodaLista"/>
        <w:numPr>
          <w:ilvl w:val="1"/>
          <w:numId w:val="18"/>
        </w:numPr>
        <w:spacing w:after="0" w:line="240" w:lineRule="auto"/>
        <w:ind w:left="1077" w:hanging="357"/>
        <w:jc w:val="both"/>
        <w:rPr>
          <w:rFonts w:ascii="Arial" w:eastAsia="Arial" w:hAnsi="Arial" w:cs="Arial"/>
        </w:rPr>
      </w:pPr>
      <w:r w:rsidRPr="630FE380">
        <w:rPr>
          <w:rFonts w:ascii="Arial" w:eastAsia="Arial" w:hAnsi="Arial" w:cs="Arial"/>
          <w:sz w:val="22"/>
          <w:szCs w:val="22"/>
        </w:rPr>
        <w:t>Status</w:t>
      </w:r>
    </w:p>
    <w:p w14:paraId="2371D694" w14:textId="71CCE781" w:rsidR="748ECED2" w:rsidRDefault="748ECED2" w:rsidP="7F82714D">
      <w:pPr>
        <w:pStyle w:val="PargrafodaLista"/>
        <w:numPr>
          <w:ilvl w:val="1"/>
          <w:numId w:val="18"/>
        </w:numPr>
        <w:jc w:val="both"/>
        <w:rPr>
          <w:rFonts w:ascii="Arial" w:eastAsia="Arial" w:hAnsi="Arial" w:cs="Arial"/>
        </w:rPr>
      </w:pPr>
      <w:r w:rsidRPr="7F82714D">
        <w:rPr>
          <w:rFonts w:ascii="Arial" w:eastAsia="Arial" w:hAnsi="Arial" w:cs="Arial"/>
          <w:sz w:val="22"/>
          <w:szCs w:val="22"/>
        </w:rPr>
        <w:t>Crea Engenheiro</w:t>
      </w:r>
    </w:p>
    <w:p w14:paraId="2AD634E1" w14:textId="3B36CC78" w:rsidR="748ECED2" w:rsidRDefault="748ECED2" w:rsidP="741068A4">
      <w:pPr>
        <w:pStyle w:val="PargrafodaLista"/>
        <w:numPr>
          <w:ilvl w:val="1"/>
          <w:numId w:val="18"/>
        </w:numPr>
        <w:jc w:val="both"/>
        <w:rPr>
          <w:rFonts w:ascii="Arial" w:eastAsia="Arial" w:hAnsi="Arial" w:cs="Arial"/>
          <w:sz w:val="22"/>
          <w:szCs w:val="22"/>
        </w:rPr>
      </w:pPr>
      <w:r w:rsidRPr="741068A4">
        <w:rPr>
          <w:rFonts w:ascii="Arial" w:eastAsia="Arial" w:hAnsi="Arial" w:cs="Arial"/>
          <w:sz w:val="22"/>
          <w:szCs w:val="22"/>
        </w:rPr>
        <w:t xml:space="preserve">Id </w:t>
      </w:r>
      <w:r w:rsidR="4090A1AE" w:rsidRPr="741068A4">
        <w:rPr>
          <w:rFonts w:ascii="Arial" w:eastAsia="Arial" w:hAnsi="Arial" w:cs="Arial"/>
          <w:sz w:val="22"/>
          <w:szCs w:val="22"/>
        </w:rPr>
        <w:t>Vistoriador</w:t>
      </w:r>
    </w:p>
    <w:p w14:paraId="3E65690A" w14:textId="5C4D13CE" w:rsidR="748ECED2" w:rsidRDefault="748ECED2" w:rsidP="7F82714D">
      <w:pPr>
        <w:pStyle w:val="PargrafodaLista"/>
        <w:numPr>
          <w:ilvl w:val="1"/>
          <w:numId w:val="18"/>
        </w:numPr>
        <w:jc w:val="both"/>
        <w:rPr>
          <w:rFonts w:ascii="Arial" w:eastAsia="Arial" w:hAnsi="Arial" w:cs="Arial"/>
        </w:rPr>
      </w:pPr>
      <w:r w:rsidRPr="741068A4">
        <w:rPr>
          <w:rFonts w:ascii="Arial" w:eastAsia="Arial" w:hAnsi="Arial" w:cs="Arial"/>
          <w:sz w:val="22"/>
          <w:szCs w:val="22"/>
        </w:rPr>
        <w:t>Id Cliente</w:t>
      </w:r>
    </w:p>
    <w:p w14:paraId="42738C79" w14:textId="4554D968" w:rsidR="5E4B44F7" w:rsidRDefault="5E4B44F7" w:rsidP="741068A4">
      <w:pPr>
        <w:pStyle w:val="PargrafodaLista"/>
        <w:numPr>
          <w:ilvl w:val="1"/>
          <w:numId w:val="18"/>
        </w:numPr>
        <w:jc w:val="both"/>
        <w:rPr>
          <w:rFonts w:ascii="Arial" w:eastAsia="Arial" w:hAnsi="Arial" w:cs="Arial"/>
        </w:rPr>
      </w:pPr>
      <w:r w:rsidRPr="741068A4">
        <w:rPr>
          <w:rFonts w:ascii="Arial" w:eastAsia="Arial" w:hAnsi="Arial" w:cs="Arial"/>
          <w:sz w:val="22"/>
          <w:szCs w:val="22"/>
        </w:rPr>
        <w:t xml:space="preserve">Id </w:t>
      </w:r>
      <w:proofErr w:type="spellStart"/>
      <w:r w:rsidRPr="741068A4">
        <w:rPr>
          <w:rFonts w:ascii="Arial" w:eastAsia="Arial" w:hAnsi="Arial" w:cs="Arial"/>
          <w:sz w:val="22"/>
          <w:szCs w:val="22"/>
        </w:rPr>
        <w:t>Imovel</w:t>
      </w:r>
      <w:proofErr w:type="spellEnd"/>
      <w:r w:rsidRPr="741068A4">
        <w:rPr>
          <w:rFonts w:ascii="Arial" w:eastAsia="Arial" w:hAnsi="Arial" w:cs="Arial"/>
          <w:sz w:val="22"/>
          <w:szCs w:val="22"/>
        </w:rPr>
        <w:t xml:space="preserve"> </w:t>
      </w:r>
    </w:p>
    <w:p w14:paraId="62FDF564" w14:textId="5D49D377" w:rsidR="5E4B44F7" w:rsidRDefault="5E4B44F7" w:rsidP="741068A4">
      <w:pPr>
        <w:pStyle w:val="PargrafodaLista"/>
        <w:numPr>
          <w:ilvl w:val="1"/>
          <w:numId w:val="18"/>
        </w:numPr>
        <w:jc w:val="both"/>
        <w:rPr>
          <w:rFonts w:ascii="Arial" w:eastAsia="Arial" w:hAnsi="Arial" w:cs="Arial"/>
        </w:rPr>
      </w:pPr>
      <w:r w:rsidRPr="741068A4">
        <w:rPr>
          <w:rFonts w:ascii="Arial" w:eastAsia="Arial" w:hAnsi="Arial" w:cs="Arial"/>
        </w:rPr>
        <w:t>Id Relatório</w:t>
      </w:r>
    </w:p>
    <w:p w14:paraId="157F1A0A" w14:textId="2929416F" w:rsidR="543C4276" w:rsidRDefault="18073E80" w:rsidP="741068A4">
      <w:pPr>
        <w:pStyle w:val="PargrafodaLista"/>
        <w:ind w:left="1080"/>
        <w:jc w:val="both"/>
        <w:rPr>
          <w:sz w:val="22"/>
          <w:szCs w:val="22"/>
          <w:rPrChange w:id="26" w:author="" w16du:dateUtc="2025-05-26T01:10:00Z">
            <w:rPr/>
          </w:rPrChange>
        </w:rPr>
      </w:pPr>
      <w:r w:rsidRPr="741068A4">
        <w:rPr>
          <w:rFonts w:ascii="Arial" w:eastAsia="Arial" w:hAnsi="Arial" w:cs="Arial"/>
          <w:sz w:val="22"/>
          <w:szCs w:val="22"/>
        </w:rPr>
        <w:t xml:space="preserve"> </w:t>
      </w:r>
      <w:r w:rsidR="748ECED2">
        <w:br/>
      </w:r>
    </w:p>
    <w:p w14:paraId="598CEC9E" w14:textId="0D017C6E" w:rsidR="487D280C" w:rsidRDefault="5F4D8138" w:rsidP="630FE380">
      <w:pPr>
        <w:jc w:val="both"/>
        <w:rPr>
          <w:rFonts w:ascii="Arial" w:eastAsia="Arial" w:hAnsi="Arial" w:cs="Arial"/>
          <w:b/>
          <w:bCs/>
        </w:rPr>
      </w:pPr>
      <w:r w:rsidRPr="741068A4">
        <w:rPr>
          <w:rFonts w:ascii="Arial" w:eastAsia="Arial" w:hAnsi="Arial" w:cs="Arial"/>
          <w:b/>
          <w:bCs/>
          <w:sz w:val="22"/>
          <w:szCs w:val="22"/>
        </w:rPr>
        <w:t>9</w:t>
      </w:r>
      <w:r w:rsidR="13D84994" w:rsidRPr="741068A4">
        <w:rPr>
          <w:rFonts w:ascii="Arial" w:eastAsia="Arial" w:hAnsi="Arial" w:cs="Arial"/>
          <w:b/>
          <w:bCs/>
          <w:sz w:val="22"/>
          <w:szCs w:val="22"/>
        </w:rPr>
        <w:t>.</w:t>
      </w:r>
      <w:r w:rsidR="11BF806A" w:rsidRPr="741068A4">
        <w:rPr>
          <w:rFonts w:ascii="Arial" w:eastAsia="Arial" w:hAnsi="Arial" w:cs="Arial"/>
          <w:b/>
          <w:bCs/>
          <w:sz w:val="22"/>
          <w:szCs w:val="22"/>
        </w:rPr>
        <w:t>Relatórios Técnicos</w:t>
      </w:r>
    </w:p>
    <w:p w14:paraId="0FC0491D" w14:textId="771D8DB7" w:rsidR="487D280C" w:rsidRDefault="487D280C" w:rsidP="4B2DD5BE">
      <w:pPr>
        <w:pStyle w:val="PargrafodaLista"/>
        <w:numPr>
          <w:ilvl w:val="0"/>
          <w:numId w:val="16"/>
        </w:numPr>
        <w:jc w:val="both"/>
        <w:rPr>
          <w:rFonts w:ascii="Arial" w:eastAsia="Arial" w:hAnsi="Arial" w:cs="Arial"/>
        </w:rPr>
      </w:pPr>
      <w:r w:rsidRPr="4B2DD5BE">
        <w:rPr>
          <w:rFonts w:ascii="Arial" w:eastAsia="Arial" w:hAnsi="Arial" w:cs="Arial"/>
          <w:sz w:val="22"/>
          <w:szCs w:val="22"/>
        </w:rPr>
        <w:t>Documentos gerados com base nas vistorias realizadas</w:t>
      </w:r>
    </w:p>
    <w:p w14:paraId="293E0276" w14:textId="26D9AA36" w:rsidR="487D280C" w:rsidRDefault="487D280C" w:rsidP="4B2DD5BE">
      <w:pPr>
        <w:pStyle w:val="PargrafodaLista"/>
        <w:numPr>
          <w:ilvl w:val="0"/>
          <w:numId w:val="16"/>
        </w:numPr>
        <w:jc w:val="both"/>
        <w:rPr>
          <w:rFonts w:ascii="Arial" w:eastAsia="Arial" w:hAnsi="Arial" w:cs="Arial"/>
        </w:rPr>
      </w:pPr>
      <w:r w:rsidRPr="4B2DD5BE">
        <w:rPr>
          <w:rFonts w:ascii="Arial" w:eastAsia="Arial" w:hAnsi="Arial" w:cs="Arial"/>
          <w:sz w:val="22"/>
          <w:szCs w:val="22"/>
        </w:rPr>
        <w:t>Atributos:</w:t>
      </w:r>
    </w:p>
    <w:p w14:paraId="118D00AE" w14:textId="0B9DB245" w:rsidR="50720205" w:rsidRDefault="521FE63F" w:rsidP="01A374EB">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EstadoConservaçãoEstrutura</w:t>
      </w:r>
      <w:proofErr w:type="spellEnd"/>
    </w:p>
    <w:p w14:paraId="3845FDFD" w14:textId="4887BA16"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EstadoConservaçãoPintura</w:t>
      </w:r>
      <w:proofErr w:type="spellEnd"/>
    </w:p>
    <w:p w14:paraId="4B94D2AA" w14:textId="407F9F46"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EstadoInstalaçãoEletrica</w:t>
      </w:r>
      <w:proofErr w:type="spellEnd"/>
    </w:p>
    <w:p w14:paraId="7BDC2C64" w14:textId="1CA3103E"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EstadoInstalaçãoHidraulica</w:t>
      </w:r>
      <w:proofErr w:type="spellEnd"/>
    </w:p>
    <w:p w14:paraId="0B803679" w14:textId="194619D6"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EstadoTelhado</w:t>
      </w:r>
      <w:proofErr w:type="spellEnd"/>
    </w:p>
    <w:p w14:paraId="381F0586" w14:textId="2466B4D4"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EstadoPiso</w:t>
      </w:r>
      <w:proofErr w:type="spellEnd"/>
    </w:p>
    <w:p w14:paraId="45172FE3" w14:textId="03CECF6B"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SegurançaPortasJanelas</w:t>
      </w:r>
      <w:proofErr w:type="spellEnd"/>
    </w:p>
    <w:p w14:paraId="47AC1842" w14:textId="71E6F773"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FuncionamentoSistemaAlarme</w:t>
      </w:r>
      <w:proofErr w:type="spellEnd"/>
    </w:p>
    <w:p w14:paraId="31F0D8F8" w14:textId="77E07EB0" w:rsidR="50720205" w:rsidRDefault="521FE63F" w:rsidP="319D2E7D">
      <w:pPr>
        <w:pStyle w:val="PargrafodaLista"/>
        <w:numPr>
          <w:ilvl w:val="1"/>
          <w:numId w:val="33"/>
        </w:numPr>
        <w:jc w:val="both"/>
        <w:rPr>
          <w:rFonts w:ascii="Arial" w:eastAsia="Arial" w:hAnsi="Arial" w:cs="Arial"/>
        </w:rPr>
      </w:pPr>
      <w:proofErr w:type="spellStart"/>
      <w:r w:rsidRPr="0A4B132F">
        <w:rPr>
          <w:rFonts w:ascii="Arial" w:eastAsia="Arial" w:hAnsi="Arial" w:cs="Arial"/>
          <w:sz w:val="22"/>
          <w:szCs w:val="22"/>
        </w:rPr>
        <w:t>PresençaPragas</w:t>
      </w:r>
      <w:proofErr w:type="spellEnd"/>
    </w:p>
    <w:p w14:paraId="2CFB091D" w14:textId="6AC53C55" w:rsidR="50720205" w:rsidRDefault="521FE63F" w:rsidP="319D2E7D">
      <w:pPr>
        <w:pStyle w:val="PargrafodaLista"/>
        <w:numPr>
          <w:ilvl w:val="1"/>
          <w:numId w:val="33"/>
        </w:numPr>
        <w:jc w:val="both"/>
        <w:rPr>
          <w:rFonts w:ascii="Arial" w:eastAsia="Arial" w:hAnsi="Arial" w:cs="Arial"/>
        </w:rPr>
      </w:pPr>
      <w:proofErr w:type="spellStart"/>
      <w:r w:rsidRPr="704E0CF4">
        <w:rPr>
          <w:rFonts w:ascii="Arial" w:eastAsia="Arial" w:hAnsi="Arial" w:cs="Arial"/>
          <w:sz w:val="22"/>
          <w:szCs w:val="22"/>
        </w:rPr>
        <w:t>PresençaInfiltrações</w:t>
      </w:r>
      <w:proofErr w:type="spellEnd"/>
    </w:p>
    <w:p w14:paraId="1F460332" w14:textId="3EB0C502" w:rsidR="44121D39" w:rsidRDefault="44121D39" w:rsidP="704E0CF4">
      <w:pPr>
        <w:pStyle w:val="PargrafodaLista"/>
        <w:numPr>
          <w:ilvl w:val="1"/>
          <w:numId w:val="33"/>
        </w:numPr>
        <w:jc w:val="both"/>
        <w:rPr>
          <w:rFonts w:ascii="Arial" w:eastAsia="Arial" w:hAnsi="Arial" w:cs="Arial"/>
        </w:rPr>
      </w:pPr>
      <w:r w:rsidRPr="704E0CF4">
        <w:rPr>
          <w:rFonts w:ascii="Arial" w:eastAsia="Arial" w:hAnsi="Arial" w:cs="Arial"/>
          <w:sz w:val="22"/>
          <w:szCs w:val="22"/>
        </w:rPr>
        <w:t>Anexos</w:t>
      </w:r>
    </w:p>
    <w:p w14:paraId="72030817" w14:textId="309E0A99" w:rsidR="50720205" w:rsidRDefault="50720205" w:rsidP="630FE380">
      <w:pPr>
        <w:ind w:left="1440"/>
        <w:jc w:val="both"/>
        <w:rPr>
          <w:rFonts w:ascii="Arial" w:eastAsia="Arial" w:hAnsi="Arial" w:cs="Arial"/>
          <w:sz w:val="22"/>
          <w:szCs w:val="22"/>
        </w:rPr>
      </w:pPr>
    </w:p>
    <w:p w14:paraId="541A2C31" w14:textId="582A9B94" w:rsidR="627F6613" w:rsidRDefault="627F6613" w:rsidP="319D2E7D">
      <w:pPr>
        <w:ind w:left="1440"/>
        <w:jc w:val="both"/>
        <w:rPr>
          <w:rFonts w:ascii="Arial" w:eastAsia="Arial" w:hAnsi="Arial" w:cs="Arial"/>
          <w:sz w:val="22"/>
          <w:szCs w:val="22"/>
        </w:rPr>
      </w:pPr>
    </w:p>
    <w:p w14:paraId="4CFE69D5" w14:textId="333DFE07" w:rsidR="485AE6CE" w:rsidRDefault="485AE6CE" w:rsidP="319D2E7D">
      <w:pPr>
        <w:pStyle w:val="PargrafodaLista"/>
        <w:ind w:left="1080"/>
        <w:jc w:val="both"/>
        <w:rPr>
          <w:rFonts w:ascii="Arial" w:eastAsia="Arial" w:hAnsi="Arial" w:cs="Arial"/>
          <w:sz w:val="22"/>
          <w:szCs w:val="22"/>
        </w:rPr>
      </w:pPr>
    </w:p>
    <w:p w14:paraId="48FB6189" w14:textId="709426E0" w:rsidR="630FE380" w:rsidRDefault="630FE380" w:rsidP="630FE380">
      <w:pPr>
        <w:pStyle w:val="PargrafodaLista"/>
        <w:ind w:left="1080"/>
        <w:jc w:val="both"/>
        <w:rPr>
          <w:rFonts w:ascii="Arial" w:eastAsia="Arial" w:hAnsi="Arial" w:cs="Arial"/>
          <w:sz w:val="22"/>
          <w:szCs w:val="22"/>
        </w:rPr>
      </w:pPr>
    </w:p>
    <w:p w14:paraId="74D2D018" w14:textId="56D8FCAC" w:rsidR="630FE380" w:rsidRDefault="630FE380" w:rsidP="630FE380">
      <w:pPr>
        <w:pStyle w:val="PargrafodaLista"/>
        <w:ind w:left="1080"/>
        <w:jc w:val="both"/>
        <w:rPr>
          <w:rFonts w:ascii="Arial" w:eastAsia="Arial" w:hAnsi="Arial" w:cs="Arial"/>
          <w:sz w:val="22"/>
          <w:szCs w:val="22"/>
        </w:rPr>
      </w:pPr>
    </w:p>
    <w:p w14:paraId="43183ED2" w14:textId="30A48F4D" w:rsidR="630FE380" w:rsidRDefault="630FE380" w:rsidP="630FE380">
      <w:pPr>
        <w:pStyle w:val="PargrafodaLista"/>
        <w:ind w:left="1080"/>
        <w:jc w:val="both"/>
        <w:rPr>
          <w:rFonts w:ascii="Arial" w:eastAsia="Arial" w:hAnsi="Arial" w:cs="Arial"/>
          <w:sz w:val="22"/>
          <w:szCs w:val="22"/>
        </w:rPr>
      </w:pPr>
    </w:p>
    <w:p w14:paraId="43FD1D57" w14:textId="41EF5710" w:rsidR="630FE380" w:rsidRDefault="630FE380" w:rsidP="630FE380">
      <w:pPr>
        <w:pStyle w:val="PargrafodaLista"/>
        <w:ind w:left="1080"/>
        <w:jc w:val="both"/>
        <w:rPr>
          <w:rFonts w:ascii="Arial" w:eastAsia="Arial" w:hAnsi="Arial" w:cs="Arial"/>
          <w:sz w:val="22"/>
          <w:szCs w:val="22"/>
        </w:rPr>
      </w:pPr>
    </w:p>
    <w:p w14:paraId="730A2AC2" w14:textId="5549CDCD" w:rsidR="630FE380" w:rsidRDefault="630FE380" w:rsidP="630FE380">
      <w:pPr>
        <w:pStyle w:val="PargrafodaLista"/>
        <w:ind w:left="1080"/>
        <w:jc w:val="both"/>
        <w:rPr>
          <w:ins w:id="27" w:author="ELLEN CRISTINA DE SOUSA CASTRO" w:date="2025-05-28T00:22:00Z" w16du:dateUtc="2025-05-28T00:22:12Z"/>
          <w:rFonts w:ascii="Arial" w:eastAsia="Arial" w:hAnsi="Arial" w:cs="Arial"/>
          <w:sz w:val="22"/>
          <w:szCs w:val="22"/>
        </w:rPr>
      </w:pPr>
    </w:p>
    <w:p w14:paraId="512281A6" w14:textId="0C6B2946" w:rsidR="630FE380" w:rsidRDefault="630FE380" w:rsidP="630FE380">
      <w:pPr>
        <w:pStyle w:val="PargrafodaLista"/>
        <w:ind w:left="1080"/>
        <w:jc w:val="both"/>
        <w:rPr>
          <w:ins w:id="28" w:author="ELLEN CRISTINA DE SOUSA CASTRO" w:date="2025-05-28T00:22:00Z" w16du:dateUtc="2025-05-28T00:22:13Z"/>
          <w:rFonts w:ascii="Arial" w:eastAsia="Arial" w:hAnsi="Arial" w:cs="Arial"/>
          <w:sz w:val="22"/>
          <w:szCs w:val="22"/>
        </w:rPr>
      </w:pPr>
    </w:p>
    <w:p w14:paraId="7916DE2E" w14:textId="79039F76" w:rsidR="630FE380" w:rsidRDefault="630FE380" w:rsidP="630FE380">
      <w:pPr>
        <w:pStyle w:val="PargrafodaLista"/>
        <w:ind w:left="1080"/>
        <w:jc w:val="both"/>
        <w:rPr>
          <w:ins w:id="29" w:author="ELLEN CRISTINA DE SOUSA CASTRO" w:date="2025-05-28T00:22:00Z" w16du:dateUtc="2025-05-28T00:22:14Z"/>
          <w:rFonts w:ascii="Arial" w:eastAsia="Arial" w:hAnsi="Arial" w:cs="Arial"/>
          <w:sz w:val="22"/>
          <w:szCs w:val="22"/>
        </w:rPr>
      </w:pPr>
    </w:p>
    <w:p w14:paraId="735B4D6A" w14:textId="2ECA48DF" w:rsidR="630FE380" w:rsidRDefault="630FE380" w:rsidP="630FE380">
      <w:pPr>
        <w:pStyle w:val="PargrafodaLista"/>
        <w:ind w:left="1080"/>
        <w:jc w:val="both"/>
        <w:rPr>
          <w:ins w:id="30" w:author="ELLEN CRISTINA DE SOUSA CASTRO" w:date="2025-05-28T00:22:00Z" w16du:dateUtc="2025-05-28T00:22:14Z"/>
          <w:rFonts w:ascii="Arial" w:eastAsia="Arial" w:hAnsi="Arial" w:cs="Arial"/>
          <w:sz w:val="22"/>
          <w:szCs w:val="22"/>
        </w:rPr>
      </w:pPr>
    </w:p>
    <w:p w14:paraId="3BDB5427" w14:textId="165FE36D" w:rsidR="630FE380" w:rsidRDefault="630FE380" w:rsidP="630FE380">
      <w:pPr>
        <w:pStyle w:val="PargrafodaLista"/>
        <w:ind w:left="1080"/>
        <w:jc w:val="both"/>
        <w:rPr>
          <w:ins w:id="31" w:author="ELLEN CRISTINA DE SOUSA CASTRO" w:date="2025-05-28T00:22:00Z" w16du:dateUtc="2025-05-28T00:22:14Z"/>
          <w:rFonts w:ascii="Arial" w:eastAsia="Arial" w:hAnsi="Arial" w:cs="Arial"/>
          <w:sz w:val="22"/>
          <w:szCs w:val="22"/>
        </w:rPr>
      </w:pPr>
    </w:p>
    <w:p w14:paraId="46E0023B" w14:textId="4A4A27D3" w:rsidR="630FE380" w:rsidRDefault="630FE380" w:rsidP="630FE380">
      <w:pPr>
        <w:pStyle w:val="PargrafodaLista"/>
        <w:ind w:left="1080"/>
        <w:jc w:val="both"/>
        <w:rPr>
          <w:ins w:id="32" w:author="ELLEN CRISTINA DE SOUSA CASTRO" w:date="2025-05-28T00:22:00Z" w16du:dateUtc="2025-05-28T00:22:15Z"/>
          <w:rFonts w:ascii="Arial" w:eastAsia="Arial" w:hAnsi="Arial" w:cs="Arial"/>
          <w:sz w:val="22"/>
          <w:szCs w:val="22"/>
        </w:rPr>
      </w:pPr>
    </w:p>
    <w:p w14:paraId="64AF91E1" w14:textId="1DF6AB54" w:rsidR="630FE380" w:rsidRDefault="630FE380" w:rsidP="630FE380">
      <w:pPr>
        <w:pStyle w:val="PargrafodaLista"/>
        <w:ind w:left="1080"/>
        <w:jc w:val="both"/>
        <w:rPr>
          <w:ins w:id="33" w:author="ELLEN CRISTINA DE SOUSA CASTRO" w:date="2025-05-28T00:22:00Z" w16du:dateUtc="2025-05-28T00:22:15Z"/>
          <w:rFonts w:ascii="Arial" w:eastAsia="Arial" w:hAnsi="Arial" w:cs="Arial"/>
          <w:sz w:val="22"/>
          <w:szCs w:val="22"/>
        </w:rPr>
      </w:pPr>
    </w:p>
    <w:p w14:paraId="741DD4EF" w14:textId="2044EC91" w:rsidR="630FE380" w:rsidRDefault="630FE380" w:rsidP="630FE380">
      <w:pPr>
        <w:pStyle w:val="PargrafodaLista"/>
        <w:ind w:left="1080"/>
        <w:jc w:val="both"/>
        <w:rPr>
          <w:ins w:id="34" w:author="ELLEN CRISTINA DE SOUSA CASTRO" w:date="2025-05-28T00:22:00Z" w16du:dateUtc="2025-05-28T00:22:15Z"/>
          <w:rFonts w:ascii="Arial" w:eastAsia="Arial" w:hAnsi="Arial" w:cs="Arial"/>
          <w:sz w:val="22"/>
          <w:szCs w:val="22"/>
        </w:rPr>
      </w:pPr>
    </w:p>
    <w:p w14:paraId="581CDC94" w14:textId="622EEC81" w:rsidR="630FE380" w:rsidRDefault="630FE380" w:rsidP="630FE380">
      <w:pPr>
        <w:pStyle w:val="PargrafodaLista"/>
        <w:ind w:left="1080"/>
        <w:jc w:val="both"/>
        <w:rPr>
          <w:rFonts w:ascii="Arial" w:eastAsia="Arial" w:hAnsi="Arial" w:cs="Arial"/>
          <w:sz w:val="22"/>
          <w:szCs w:val="22"/>
        </w:rPr>
      </w:pPr>
    </w:p>
    <w:p w14:paraId="2EC483A0" w14:textId="0734E138" w:rsidR="496CFEC3" w:rsidRDefault="496CFEC3" w:rsidP="496CFEC3">
      <w:pPr>
        <w:ind w:left="708"/>
        <w:jc w:val="both"/>
        <w:rPr>
          <w:rFonts w:ascii="Arial" w:eastAsia="Arial" w:hAnsi="Arial" w:cs="Arial"/>
          <w:sz w:val="22"/>
          <w:szCs w:val="22"/>
        </w:rPr>
      </w:pPr>
    </w:p>
    <w:p w14:paraId="528A4186" w14:textId="119DAE53" w:rsidR="496CFEC3" w:rsidRDefault="496CFEC3" w:rsidP="496CFEC3">
      <w:pPr>
        <w:ind w:left="708"/>
        <w:jc w:val="both"/>
        <w:rPr>
          <w:rFonts w:ascii="Arial" w:eastAsia="Arial" w:hAnsi="Arial" w:cs="Arial"/>
          <w:sz w:val="22"/>
          <w:szCs w:val="22"/>
        </w:rPr>
      </w:pPr>
    </w:p>
    <w:p w14:paraId="71AB7854" w14:textId="61927448" w:rsidR="496CFEC3" w:rsidRDefault="496CFEC3" w:rsidP="496CFEC3">
      <w:pPr>
        <w:ind w:left="708"/>
        <w:jc w:val="both"/>
        <w:rPr>
          <w:rFonts w:ascii="Arial" w:eastAsia="Arial" w:hAnsi="Arial" w:cs="Arial"/>
          <w:sz w:val="22"/>
          <w:szCs w:val="22"/>
        </w:rPr>
      </w:pPr>
    </w:p>
    <w:p w14:paraId="24DC97FC" w14:textId="5C5CCFD2" w:rsidR="496CFEC3" w:rsidRDefault="496CFEC3" w:rsidP="496CFEC3">
      <w:pPr>
        <w:ind w:left="708"/>
        <w:jc w:val="both"/>
        <w:rPr>
          <w:rFonts w:ascii="Arial" w:eastAsia="Arial" w:hAnsi="Arial" w:cs="Arial"/>
          <w:sz w:val="22"/>
          <w:szCs w:val="22"/>
        </w:rPr>
      </w:pPr>
    </w:p>
    <w:p w14:paraId="3B662B55" w14:textId="24C838B1" w:rsidR="496CFEC3" w:rsidRDefault="496CFEC3" w:rsidP="496CFEC3">
      <w:pPr>
        <w:ind w:left="708"/>
        <w:jc w:val="both"/>
        <w:rPr>
          <w:rFonts w:ascii="Arial" w:eastAsia="Arial" w:hAnsi="Arial" w:cs="Arial"/>
          <w:sz w:val="22"/>
          <w:szCs w:val="22"/>
        </w:rPr>
      </w:pPr>
    </w:p>
    <w:p w14:paraId="49C0253F" w14:textId="6AF6D6E2" w:rsidR="496CFEC3" w:rsidRDefault="496CFEC3" w:rsidP="496CFEC3">
      <w:pPr>
        <w:ind w:left="708"/>
        <w:jc w:val="both"/>
        <w:rPr>
          <w:rFonts w:ascii="Arial" w:eastAsia="Arial" w:hAnsi="Arial" w:cs="Arial"/>
          <w:sz w:val="22"/>
          <w:szCs w:val="22"/>
        </w:rPr>
      </w:pPr>
    </w:p>
    <w:p w14:paraId="7E7FBE8F" w14:textId="209913D7" w:rsidR="630FE380" w:rsidRDefault="630FE380" w:rsidP="630FE380">
      <w:pPr>
        <w:pStyle w:val="PargrafodaLista"/>
        <w:ind w:left="1080"/>
        <w:jc w:val="both"/>
        <w:rPr>
          <w:rFonts w:ascii="Arial" w:eastAsia="Arial" w:hAnsi="Arial" w:cs="Arial"/>
          <w:sz w:val="22"/>
          <w:szCs w:val="22"/>
        </w:rPr>
      </w:pPr>
    </w:p>
    <w:tbl>
      <w:tblPr>
        <w:tblW w:w="9015" w:type="dxa"/>
        <w:tblLayout w:type="fixed"/>
        <w:tblLook w:val="06A0" w:firstRow="1" w:lastRow="0" w:firstColumn="1" w:lastColumn="0" w:noHBand="1" w:noVBand="1"/>
      </w:tblPr>
      <w:tblGrid>
        <w:gridCol w:w="1485"/>
        <w:gridCol w:w="1350"/>
        <w:gridCol w:w="4037"/>
        <w:gridCol w:w="2143"/>
      </w:tblGrid>
      <w:tr w:rsidR="704E0CF4" w14:paraId="27724C9D" w14:textId="77777777" w:rsidTr="741068A4">
        <w:trPr>
          <w:trHeight w:val="495"/>
        </w:trPr>
        <w:tc>
          <w:tcPr>
            <w:tcW w:w="9015" w:type="dxa"/>
            <w:gridSpan w:val="4"/>
            <w:tcBorders>
              <w:top w:val="single" w:sz="8" w:space="0" w:color="000000" w:themeColor="text1"/>
              <w:left w:val="single" w:sz="8"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40A2A9BC" w14:textId="34C4E759" w:rsidR="704E0CF4" w:rsidRDefault="704E0CF4" w:rsidP="319D2E7D">
            <w:pPr>
              <w:spacing w:after="0"/>
              <w:jc w:val="center"/>
              <w:rPr>
                <w:rFonts w:ascii="Times New Roman" w:eastAsia="Times New Roman" w:hAnsi="Times New Roman" w:cs="Times New Roman"/>
                <w:b/>
                <w:bCs/>
                <w:color w:val="000000" w:themeColor="text1"/>
                <w:sz w:val="36"/>
                <w:szCs w:val="36"/>
              </w:rPr>
            </w:pPr>
            <w:r w:rsidRPr="704E0CF4">
              <w:rPr>
                <w:rFonts w:ascii="Times New Roman" w:eastAsia="Times New Roman" w:hAnsi="Times New Roman" w:cs="Times New Roman"/>
                <w:b/>
                <w:bCs/>
                <w:color w:val="000000" w:themeColor="text1"/>
                <w:sz w:val="36"/>
                <w:szCs w:val="36"/>
              </w:rPr>
              <w:t>Tabela de Requisitos do Sistema de Vistorias</w:t>
            </w:r>
          </w:p>
        </w:tc>
      </w:tr>
      <w:tr w:rsidR="00BF6BB6" w14:paraId="473E42A7"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4C44B7CA" w14:textId="03BD0B44"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Tipo</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79097C22" w14:textId="6C535084"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Código</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47E03F47" w14:textId="11DE947B"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Descrição</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8E8E8" w:themeFill="background2"/>
            <w:tcMar>
              <w:top w:w="15" w:type="dxa"/>
              <w:left w:w="15" w:type="dxa"/>
              <w:right w:w="15" w:type="dxa"/>
            </w:tcMar>
            <w:vAlign w:val="center"/>
          </w:tcPr>
          <w:p w14:paraId="5D2FF35B" w14:textId="13EBDCA2"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Comentários</w:t>
            </w:r>
          </w:p>
        </w:tc>
      </w:tr>
      <w:tr w:rsidR="704E0CF4" w14:paraId="572A676F"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09198F" w14:textId="3DB4370A"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2DBD24" w14:textId="6EBA7179"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RF001</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6126C4" w14:textId="0F87F80C" w:rsidR="704E0CF4" w:rsidRDefault="025975EA" w:rsidP="319D2E7D">
            <w:pPr>
              <w:spacing w:after="0"/>
              <w:rPr>
                <w:rFonts w:ascii="Times New Roman" w:eastAsia="Times New Roman" w:hAnsi="Times New Roman" w:cs="Times New Roman"/>
                <w:color w:val="000000" w:themeColor="text1"/>
                <w:sz w:val="28"/>
                <w:szCs w:val="28"/>
              </w:rPr>
            </w:pPr>
            <w:r w:rsidRPr="630FE380">
              <w:rPr>
                <w:rFonts w:ascii="Times New Roman" w:eastAsia="Times New Roman" w:hAnsi="Times New Roman" w:cs="Times New Roman"/>
                <w:color w:val="000000" w:themeColor="text1"/>
                <w:sz w:val="28"/>
                <w:szCs w:val="28"/>
              </w:rPr>
              <w:t>Adicionar</w:t>
            </w:r>
            <w:r w:rsidR="36F81DE1" w:rsidRPr="630FE380">
              <w:rPr>
                <w:rFonts w:ascii="Times New Roman" w:eastAsia="Times New Roman" w:hAnsi="Times New Roman" w:cs="Times New Roman"/>
                <w:color w:val="000000" w:themeColor="text1"/>
                <w:sz w:val="28"/>
                <w:szCs w:val="28"/>
              </w:rPr>
              <w:t xml:space="preserve"> o agendamento de vistorias</w:t>
            </w:r>
            <w:r w:rsidR="7B5AFD07" w:rsidRPr="630FE380">
              <w:rPr>
                <w:rFonts w:ascii="Times New Roman" w:eastAsia="Times New Roman" w:hAnsi="Times New Roman" w:cs="Times New Roman"/>
                <w:color w:val="000000" w:themeColor="text1"/>
                <w:sz w:val="28"/>
                <w:szCs w:val="28"/>
              </w:rPr>
              <w:t>.</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3ADE5F4" w14:textId="6868FF23"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Deve integrar agenda com sistema.</w:t>
            </w:r>
          </w:p>
        </w:tc>
      </w:tr>
      <w:tr w:rsidR="704E0CF4" w14:paraId="20A06E62"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67F4360" w14:textId="065AB9D8"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C3F222" w14:textId="50A2CACD"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RF002</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3827CF0" w14:textId="4C2C6CBB" w:rsidR="704E0CF4" w:rsidRDefault="74C8DEA3" w:rsidP="741068A4">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Adicionar</w:t>
            </w:r>
            <w:r w:rsidR="1A5404DA" w:rsidRPr="741068A4">
              <w:rPr>
                <w:rFonts w:ascii="Times New Roman" w:eastAsia="Times New Roman" w:hAnsi="Times New Roman" w:cs="Times New Roman"/>
                <w:color w:val="000000" w:themeColor="text1"/>
                <w:sz w:val="28"/>
                <w:szCs w:val="28"/>
              </w:rPr>
              <w:t xml:space="preserve"> </w:t>
            </w:r>
            <w:r w:rsidR="27E9AA86" w:rsidRPr="741068A4">
              <w:rPr>
                <w:rFonts w:ascii="Times New Roman" w:eastAsia="Times New Roman" w:hAnsi="Times New Roman" w:cs="Times New Roman"/>
                <w:color w:val="000000" w:themeColor="text1"/>
                <w:sz w:val="28"/>
                <w:szCs w:val="28"/>
              </w:rPr>
              <w:t xml:space="preserve">o registro de vistorias com anexos de fotos, comentários e checklists pelos </w:t>
            </w:r>
          </w:p>
          <w:p w14:paraId="19E47E4E" w14:textId="7A3DD484" w:rsidR="704E0CF4" w:rsidRDefault="2B7E7935" w:rsidP="319D2E7D">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vistoriador</w:t>
            </w:r>
            <w:r w:rsidR="27E9AA86" w:rsidRPr="741068A4">
              <w:rPr>
                <w:rFonts w:ascii="Times New Roman" w:eastAsia="Times New Roman" w:hAnsi="Times New Roman" w:cs="Times New Roman"/>
                <w:color w:val="000000" w:themeColor="text1"/>
                <w:sz w:val="28"/>
                <w:szCs w:val="28"/>
              </w:rPr>
              <w:t>.</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9AF2358" w14:textId="4503D6E9"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Formulários padronizados.</w:t>
            </w:r>
          </w:p>
        </w:tc>
      </w:tr>
      <w:tr w:rsidR="704E0CF4" w14:paraId="488F357E"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4EBDC9" w14:textId="71D163F4"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152479" w14:textId="14890A27"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RF003**</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3F5BC5" w14:textId="57B2C198" w:rsidR="704E0CF4" w:rsidRDefault="27E9AA86" w:rsidP="319D2E7D">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 xml:space="preserve">Gerar relatórios técnicos em PDF com assinatura digital válida, conforme normas da </w:t>
            </w:r>
            <w:proofErr w:type="gramStart"/>
            <w:r w:rsidRPr="741068A4">
              <w:rPr>
                <w:rFonts w:ascii="Times New Roman" w:eastAsia="Times New Roman" w:hAnsi="Times New Roman" w:cs="Times New Roman"/>
                <w:color w:val="000000" w:themeColor="text1"/>
                <w:sz w:val="28"/>
                <w:szCs w:val="28"/>
              </w:rPr>
              <w:t>ABNT .</w:t>
            </w:r>
            <w:proofErr w:type="gramEnd"/>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EC58F58" w14:textId="4F7AA76D"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Relatórios automatizados e padrão técnico.</w:t>
            </w:r>
          </w:p>
        </w:tc>
      </w:tr>
      <w:tr w:rsidR="704E0CF4" w14:paraId="6946AB03"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5646B7" w14:textId="2B744CC7"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lastRenderedPageBreak/>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C51C04" w14:textId="3FD087B1"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RF004</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7EA6AB" w14:textId="1F9E7D73" w:rsidR="704E0CF4" w:rsidRDefault="704E0CF4" w:rsidP="319D2E7D">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Permitir edição</w:t>
            </w:r>
            <w:r w:rsidR="63DC632E" w:rsidRPr="741068A4">
              <w:rPr>
                <w:rFonts w:ascii="Times New Roman" w:eastAsia="Times New Roman" w:hAnsi="Times New Roman" w:cs="Times New Roman"/>
                <w:color w:val="000000" w:themeColor="text1"/>
                <w:sz w:val="28"/>
                <w:szCs w:val="28"/>
              </w:rPr>
              <w:t xml:space="preserve"> de </w:t>
            </w:r>
            <w:r w:rsidRPr="741068A4">
              <w:rPr>
                <w:rFonts w:ascii="Times New Roman" w:eastAsia="Times New Roman" w:hAnsi="Times New Roman" w:cs="Times New Roman"/>
                <w:color w:val="000000" w:themeColor="text1"/>
                <w:sz w:val="28"/>
                <w:szCs w:val="28"/>
              </w:rPr>
              <w:t>funcionários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6F545A23" w14:textId="213BA1A5"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Controle de versões e histórico desejável.</w:t>
            </w:r>
          </w:p>
        </w:tc>
      </w:tr>
      <w:tr w:rsidR="704E0CF4" w14:paraId="4B7398D5"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FB28A1" w14:textId="6B6E1B5B"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1CE97D" w14:textId="22181C43"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RF005</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B176B3" w14:textId="22134192"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Enviar notificações e alertas automáticos para pendências e status da vistoria para clientes e equipe.</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364F3EF" w14:textId="6D3EB5DB"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Notificações por e-mail, SMS ou aplicativo.</w:t>
            </w:r>
          </w:p>
        </w:tc>
      </w:tr>
      <w:tr w:rsidR="704E0CF4" w14:paraId="1A5DD471"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E68E02" w14:textId="42D3CF1C"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83EF8D" w14:textId="551CF9B2"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RF006</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E4ECC7E" w14:textId="6362493E"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Permitir consulta do status da vistoria e validação digital por parte dos clientes.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7BBECB4" w14:textId="1878A4C4"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Acesso via app ou site.</w:t>
            </w:r>
          </w:p>
        </w:tc>
      </w:tr>
      <w:tr w:rsidR="704E0CF4" w14:paraId="7036B342"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05F2F9" w14:textId="38AEFCD5"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17FC09" w14:textId="7108FFA3"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RF007</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D7FDFF" w14:textId="65B32689" w:rsidR="704E0CF4" w:rsidRDefault="704E0CF4" w:rsidP="319D2E7D">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 xml:space="preserve">Gerenciar o cadastro de usuários com diferentes perfis: </w:t>
            </w:r>
            <w:r w:rsidR="78665FBA" w:rsidRPr="741068A4">
              <w:rPr>
                <w:rFonts w:ascii="Times New Roman" w:eastAsia="Times New Roman" w:hAnsi="Times New Roman" w:cs="Times New Roman"/>
                <w:color w:val="000000" w:themeColor="text1"/>
                <w:sz w:val="28"/>
                <w:szCs w:val="28"/>
              </w:rPr>
              <w:t>vistoriador, administrativo</w:t>
            </w:r>
            <w:r w:rsidRPr="741068A4">
              <w:rPr>
                <w:rFonts w:ascii="Times New Roman" w:eastAsia="Times New Roman" w:hAnsi="Times New Roman" w:cs="Times New Roman"/>
                <w:color w:val="000000" w:themeColor="text1"/>
                <w:sz w:val="28"/>
                <w:szCs w:val="28"/>
              </w:rPr>
              <w:t>, cliente.</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2418C7E" w14:textId="263E7375"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Controle de acesso por função.</w:t>
            </w:r>
          </w:p>
        </w:tc>
      </w:tr>
      <w:tr w:rsidR="704E0CF4" w14:paraId="57F3037B"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DDF435" w14:textId="3EB10179"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1DFF34" w14:textId="217767D1" w:rsidR="704E0CF4" w:rsidRDefault="1665B889" w:rsidP="319D2E7D">
            <w:pPr>
              <w:spacing w:after="0"/>
              <w:jc w:val="center"/>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RF008</w:t>
            </w:r>
            <w:r w:rsidR="24FC2068" w:rsidRPr="5308A8B2">
              <w:rPr>
                <w:rFonts w:ascii="Times New Roman" w:eastAsia="Times New Roman" w:hAnsi="Times New Roman" w:cs="Times New Roman"/>
                <w:color w:val="000000" w:themeColor="text1"/>
                <w:sz w:val="28"/>
                <w:szCs w:val="28"/>
              </w:rPr>
              <w:t>**</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A6DF0C1" w14:textId="324B2B05"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Registrar e manter histórico completo das vistorias realizadas e seus respectivos dados.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58E6C352" w14:textId="209BDB70"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Armazenamento mínimo de 5 anos.</w:t>
            </w:r>
          </w:p>
        </w:tc>
      </w:tr>
      <w:tr w:rsidR="704E0CF4" w14:paraId="39C7763C"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C39811" w14:textId="1E6BC043"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2A3C44" w14:textId="11274D98"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RF009</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D56213" w14:textId="78C28948"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Sistema deve funcionar offline, sincronizando dados automaticamente quando a conexão for restabelecida.</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95888D9" w14:textId="6E7CC260"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Fundamental para uso em campo.</w:t>
            </w:r>
          </w:p>
        </w:tc>
      </w:tr>
      <w:tr w:rsidR="704E0CF4" w14:paraId="01D7BCE0"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12BCE6" w14:textId="1F0A9725"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E733B3" w14:textId="626FF850"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RF010</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0381B3" w14:textId="6FCFB2DD"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Permitir busca rápida por imóveis e histórico de alterações pelos usuários administrativos.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A03C06C" w14:textId="1DA18FC1"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Agiliza tarefas do administrativo.</w:t>
            </w:r>
          </w:p>
        </w:tc>
      </w:tr>
      <w:tr w:rsidR="704E0CF4" w14:paraId="44DE90FA"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8E4526" w14:textId="707313DF" w:rsidR="704E0CF4" w:rsidRDefault="704E0CF4"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C2E7CF" w14:textId="78742E65"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RF011</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7C5926" w14:textId="706A0589" w:rsidR="704E0CF4" w:rsidRDefault="704E0CF4"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Controlar acesso dos clientes, permitindo que vejam apenas os dados relacionados ao seu imóvel.</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6CF3EA3C" w14:textId="356D2F50" w:rsidR="704E0CF4" w:rsidRDefault="704E0CF4"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Atendimento à LGPD e políticas internas.</w:t>
            </w:r>
          </w:p>
        </w:tc>
      </w:tr>
      <w:tr w:rsidR="00A206D9" w14:paraId="7EC95CEA"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BC264C" w14:textId="3A4C8197" w:rsidR="00A206D9" w:rsidRPr="704E0CF4" w:rsidRDefault="00A206D9" w:rsidP="00A206D9">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15E216" w14:textId="2C89197C" w:rsidR="00A206D9" w:rsidRPr="704E0CF4" w:rsidRDefault="00A206D9" w:rsidP="00A206D9">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RF01</w:t>
            </w:r>
            <w:r>
              <w:rPr>
                <w:rFonts w:ascii="Times New Roman" w:eastAsia="Times New Roman" w:hAnsi="Times New Roman" w:cs="Times New Roman"/>
                <w:color w:val="000000" w:themeColor="text1"/>
                <w:sz w:val="28"/>
                <w:szCs w:val="28"/>
              </w:rPr>
              <w:t>2**</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A8F53D6" w14:textId="656C93F4" w:rsidR="00A206D9" w:rsidRPr="704E0CF4" w:rsidRDefault="45C901B4" w:rsidP="00A206D9">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 xml:space="preserve">Aplicar uma IA Generativa para </w:t>
            </w:r>
            <w:r w:rsidR="1C9243EB" w:rsidRPr="741068A4">
              <w:rPr>
                <w:rFonts w:ascii="Times New Roman" w:eastAsia="Times New Roman" w:hAnsi="Times New Roman" w:cs="Times New Roman"/>
                <w:color w:val="000000" w:themeColor="text1"/>
                <w:sz w:val="28"/>
                <w:szCs w:val="28"/>
              </w:rPr>
              <w:t>Analisar</w:t>
            </w:r>
            <w:r w:rsidRPr="741068A4">
              <w:rPr>
                <w:rFonts w:ascii="Times New Roman" w:eastAsia="Times New Roman" w:hAnsi="Times New Roman" w:cs="Times New Roman"/>
                <w:color w:val="000000" w:themeColor="text1"/>
                <w:sz w:val="28"/>
                <w:szCs w:val="28"/>
              </w:rPr>
              <w:t xml:space="preserve"> os Relatórios Feitos pelo </w:t>
            </w:r>
            <w:r w:rsidR="6482DF06" w:rsidRPr="741068A4">
              <w:rPr>
                <w:rFonts w:ascii="Times New Roman" w:eastAsia="Times New Roman" w:hAnsi="Times New Roman" w:cs="Times New Roman"/>
                <w:color w:val="000000" w:themeColor="text1"/>
                <w:sz w:val="28"/>
                <w:szCs w:val="28"/>
              </w:rPr>
              <w:t>Vistoriador</w:t>
            </w:r>
            <w:r w:rsidRPr="741068A4">
              <w:rPr>
                <w:rFonts w:ascii="Times New Roman" w:eastAsia="Times New Roman" w:hAnsi="Times New Roman" w:cs="Times New Roman"/>
                <w:color w:val="000000" w:themeColor="text1"/>
                <w:sz w:val="28"/>
                <w:szCs w:val="28"/>
              </w:rPr>
              <w:t xml:space="preserve"> no Momento da Vistoria</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7901D85" w14:textId="2140964E" w:rsidR="00A206D9" w:rsidRPr="704E0CF4" w:rsidRDefault="00A206D9" w:rsidP="00A206D9">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Melhoria na Validação dos Resultado do Relatório.</w:t>
            </w:r>
          </w:p>
        </w:tc>
      </w:tr>
      <w:tr w:rsidR="741068A4" w14:paraId="75E2695D" w14:textId="77777777" w:rsidTr="741068A4">
        <w:trPr>
          <w:trHeight w:val="300"/>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1795FC" w14:textId="3A4C8197" w:rsidR="7168F561" w:rsidRDefault="7168F561" w:rsidP="741068A4">
            <w:pPr>
              <w:spacing w:after="0"/>
              <w:jc w:val="center"/>
              <w:rPr>
                <w:rFonts w:ascii="Times New Roman" w:eastAsia="Times New Roman" w:hAnsi="Times New Roman" w:cs="Times New Roman"/>
                <w:b/>
                <w:bCs/>
                <w:color w:val="000000" w:themeColor="text1"/>
                <w:sz w:val="28"/>
                <w:szCs w:val="28"/>
              </w:rPr>
            </w:pPr>
            <w:r w:rsidRPr="741068A4">
              <w:rPr>
                <w:rFonts w:ascii="Times New Roman" w:eastAsia="Times New Roman" w:hAnsi="Times New Roman" w:cs="Times New Roman"/>
                <w:b/>
                <w:bCs/>
                <w:color w:val="000000" w:themeColor="text1"/>
                <w:sz w:val="28"/>
                <w:szCs w:val="28"/>
              </w:rPr>
              <w:t>Requisito Funcional</w:t>
            </w:r>
          </w:p>
          <w:p w14:paraId="686B5780" w14:textId="33A75695" w:rsidR="741068A4" w:rsidRDefault="741068A4" w:rsidP="741068A4">
            <w:pPr>
              <w:jc w:val="center"/>
              <w:rPr>
                <w:rFonts w:ascii="Times New Roman" w:eastAsia="Times New Roman" w:hAnsi="Times New Roman" w:cs="Times New Roman"/>
                <w:b/>
                <w:bCs/>
                <w:color w:val="000000" w:themeColor="text1"/>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D626DA" w14:textId="7A27134D" w:rsidR="7168F561" w:rsidRDefault="7168F561" w:rsidP="741068A4">
            <w:pPr>
              <w:spacing w:after="0"/>
              <w:jc w:val="center"/>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RF013</w:t>
            </w:r>
          </w:p>
          <w:p w14:paraId="71184C73" w14:textId="66E580F9" w:rsidR="741068A4" w:rsidRDefault="741068A4" w:rsidP="741068A4">
            <w:pPr>
              <w:jc w:val="center"/>
              <w:rPr>
                <w:rFonts w:ascii="Times New Roman" w:eastAsia="Times New Roman" w:hAnsi="Times New Roman" w:cs="Times New Roman"/>
                <w:color w:val="000000" w:themeColor="text1"/>
                <w:sz w:val="28"/>
                <w:szCs w:val="28"/>
              </w:rPr>
            </w:pP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12F86D" w14:textId="17A9DBB2" w:rsidR="6D83E101" w:rsidRDefault="6D83E101" w:rsidP="741068A4">
            <w:pPr>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E</w:t>
            </w:r>
            <w:r w:rsidR="7168F561" w:rsidRPr="741068A4">
              <w:rPr>
                <w:rFonts w:ascii="Times New Roman" w:eastAsia="Times New Roman" w:hAnsi="Times New Roman" w:cs="Times New Roman"/>
                <w:color w:val="000000" w:themeColor="text1"/>
                <w:sz w:val="28"/>
                <w:szCs w:val="28"/>
              </w:rPr>
              <w:t>xclusão e atualização das informações de imóveis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F8CB620" w14:textId="2F7E692C" w:rsidR="6C437926" w:rsidRDefault="6C437926" w:rsidP="741068A4">
            <w:pPr>
              <w:spacing w:after="0"/>
              <w:jc w:val="center"/>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Controle de versões e histórico desejável.</w:t>
            </w:r>
          </w:p>
        </w:tc>
      </w:tr>
      <w:tr w:rsidR="741068A4" w14:paraId="693B8901" w14:textId="77777777" w:rsidTr="741068A4">
        <w:trPr>
          <w:trHeight w:val="300"/>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F4F9F9" w14:textId="3A4C8197" w:rsidR="7168F561" w:rsidRDefault="7168F561" w:rsidP="741068A4">
            <w:pPr>
              <w:spacing w:after="0"/>
              <w:jc w:val="center"/>
              <w:rPr>
                <w:rFonts w:ascii="Times New Roman" w:eastAsia="Times New Roman" w:hAnsi="Times New Roman" w:cs="Times New Roman"/>
                <w:b/>
                <w:bCs/>
                <w:color w:val="000000" w:themeColor="text1"/>
                <w:sz w:val="28"/>
                <w:szCs w:val="28"/>
              </w:rPr>
            </w:pPr>
            <w:r w:rsidRPr="741068A4">
              <w:rPr>
                <w:rFonts w:ascii="Times New Roman" w:eastAsia="Times New Roman" w:hAnsi="Times New Roman" w:cs="Times New Roman"/>
                <w:b/>
                <w:bCs/>
                <w:color w:val="000000" w:themeColor="text1"/>
                <w:sz w:val="28"/>
                <w:szCs w:val="28"/>
              </w:rPr>
              <w:t>Requisito Funcional</w:t>
            </w:r>
          </w:p>
          <w:p w14:paraId="68562080" w14:textId="5BD815BC" w:rsidR="741068A4" w:rsidRDefault="741068A4" w:rsidP="741068A4">
            <w:pPr>
              <w:jc w:val="center"/>
              <w:rPr>
                <w:rFonts w:ascii="Times New Roman" w:eastAsia="Times New Roman" w:hAnsi="Times New Roman" w:cs="Times New Roman"/>
                <w:b/>
                <w:bCs/>
                <w:color w:val="000000" w:themeColor="text1"/>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87339E" w14:textId="108220BA" w:rsidR="7168F561" w:rsidRDefault="7168F561" w:rsidP="741068A4">
            <w:pPr>
              <w:spacing w:after="0"/>
              <w:jc w:val="center"/>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lastRenderedPageBreak/>
              <w:t>RF014</w:t>
            </w:r>
          </w:p>
          <w:p w14:paraId="1AF21E34" w14:textId="07DAD464" w:rsidR="741068A4" w:rsidRDefault="741068A4" w:rsidP="741068A4">
            <w:pPr>
              <w:jc w:val="center"/>
              <w:rPr>
                <w:rFonts w:ascii="Times New Roman" w:eastAsia="Times New Roman" w:hAnsi="Times New Roman" w:cs="Times New Roman"/>
                <w:color w:val="000000" w:themeColor="text1"/>
                <w:sz w:val="28"/>
                <w:szCs w:val="28"/>
              </w:rPr>
            </w:pP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0B68A5" w14:textId="51FB536C" w:rsidR="718E0B0E" w:rsidRDefault="718E0B0E" w:rsidP="741068A4">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Permitir edição de vistorias.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75809C0F" w14:textId="586600B4" w:rsidR="6C437926" w:rsidRDefault="6C437926" w:rsidP="741068A4">
            <w:pPr>
              <w:spacing w:after="0"/>
              <w:jc w:val="center"/>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Controle de versões e histórico desejável.</w:t>
            </w:r>
          </w:p>
        </w:tc>
      </w:tr>
      <w:tr w:rsidR="00A206D9" w14:paraId="2165A8C9" w14:textId="77777777" w:rsidTr="741068A4">
        <w:trPr>
          <w:trHeight w:val="495"/>
        </w:trPr>
        <w:tc>
          <w:tcPr>
            <w:tcW w:w="9015" w:type="dxa"/>
            <w:gridSpan w:val="4"/>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4BFE6669" w14:textId="0B80E5E6"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 xml:space="preserve"> </w:t>
            </w:r>
          </w:p>
        </w:tc>
      </w:tr>
      <w:tr w:rsidR="00A206D9" w14:paraId="3CF826B3"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CEE0FF" w14:textId="6A5CA293"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D55295" w14:textId="1B435FFB"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RNF001</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CD4710" w14:textId="51B28064" w:rsidR="00A206D9" w:rsidRDefault="00A206D9"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Sistema deve garantir a criptografia dos dados armazenados e transmitidos.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4CB66D6" w14:textId="00F91812"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Segurança e conformidade com LGPD.</w:t>
            </w:r>
          </w:p>
        </w:tc>
      </w:tr>
      <w:tr w:rsidR="00A206D9" w14:paraId="49DBE0A8"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F2446D" w14:textId="1D65D0F6"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C009C8" w14:textId="7D61B7FD"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RNF002</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53904FB" w14:textId="2EC6369C" w:rsidR="00A206D9" w:rsidRDefault="0FCEBB51" w:rsidP="319D2E7D">
            <w:pPr>
              <w:spacing w:after="0"/>
              <w:rPr>
                <w:rFonts w:ascii="Times New Roman" w:eastAsia="Times New Roman" w:hAnsi="Times New Roman" w:cs="Times New Roman"/>
                <w:color w:val="000000" w:themeColor="text1"/>
                <w:sz w:val="28"/>
                <w:szCs w:val="28"/>
              </w:rPr>
            </w:pPr>
            <w:r w:rsidRPr="741068A4">
              <w:rPr>
                <w:rFonts w:ascii="Times New Roman" w:eastAsia="Times New Roman" w:hAnsi="Times New Roman" w:cs="Times New Roman"/>
                <w:color w:val="000000" w:themeColor="text1"/>
                <w:sz w:val="28"/>
                <w:szCs w:val="28"/>
              </w:rPr>
              <w:t>A interface deve ser intuitiva e de fácil uso, especialmente para usuários em campo (</w:t>
            </w:r>
            <w:r w:rsidR="6FDE86E4" w:rsidRPr="741068A4">
              <w:rPr>
                <w:rFonts w:ascii="Times New Roman" w:eastAsia="Times New Roman" w:hAnsi="Times New Roman" w:cs="Times New Roman"/>
                <w:color w:val="000000" w:themeColor="text1"/>
                <w:sz w:val="28"/>
                <w:szCs w:val="28"/>
              </w:rPr>
              <w:t>vistoriador e cliente</w:t>
            </w:r>
            <w:r w:rsidRPr="741068A4">
              <w:rPr>
                <w:rFonts w:ascii="Times New Roman" w:eastAsia="Times New Roman" w:hAnsi="Times New Roman" w:cs="Times New Roman"/>
                <w:color w:val="000000" w:themeColor="text1"/>
                <w:sz w:val="28"/>
                <w:szCs w:val="28"/>
              </w:rPr>
              <w:t>).</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25AD8D8" w14:textId="52A557CC"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Usabilidade para aceitação dos usuários.</w:t>
            </w:r>
          </w:p>
        </w:tc>
      </w:tr>
      <w:tr w:rsidR="00A206D9" w14:paraId="21B6AAA9"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60CB70" w14:textId="0E7CCFEC"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E54906" w14:textId="5EFC5A93"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RNF003</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29F34EC" w14:textId="666F75D0" w:rsidR="00A206D9" w:rsidRDefault="00A206D9"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O sistema deve estar disponível 99,5% do tempo, considerando possíveis manutenções planejadas.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76C7C9C" w14:textId="392364DB"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Alta disponibilidade necessária.</w:t>
            </w:r>
          </w:p>
        </w:tc>
      </w:tr>
      <w:tr w:rsidR="00A206D9" w14:paraId="221C1295"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DC50885" w14:textId="5259EE46"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14D60A1" w14:textId="33B93907"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RNF004</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2B29EF" w14:textId="790627C6" w:rsidR="00A206D9" w:rsidRDefault="004645F5" w:rsidP="319D2E7D">
            <w:pPr>
              <w:spacing w:after="0"/>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 xml:space="preserve">Tempo máximo de resposta para operações principais (busca, cadastro, alteração) deve ser inferior a </w:t>
            </w:r>
            <w:r w:rsidR="5AB6C323" w:rsidRPr="319D2E7D">
              <w:rPr>
                <w:rFonts w:ascii="Times New Roman" w:eastAsia="Times New Roman" w:hAnsi="Times New Roman" w:cs="Times New Roman"/>
                <w:color w:val="000000" w:themeColor="text1"/>
                <w:sz w:val="28"/>
                <w:szCs w:val="28"/>
              </w:rPr>
              <w:t>3</w:t>
            </w:r>
            <w:r w:rsidRPr="5308A8B2">
              <w:rPr>
                <w:rFonts w:ascii="Times New Roman" w:eastAsia="Times New Roman" w:hAnsi="Times New Roman" w:cs="Times New Roman"/>
                <w:color w:val="000000" w:themeColor="text1"/>
                <w:sz w:val="28"/>
                <w:szCs w:val="28"/>
              </w:rPr>
              <w:t xml:space="preserve"> segundos.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3ECDCDC" w14:textId="1B63232B"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Performance adequada para produtividade.</w:t>
            </w:r>
          </w:p>
        </w:tc>
      </w:tr>
      <w:tr w:rsidR="00A206D9" w14:paraId="1502392E"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2C921A" w14:textId="4C87C35C"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F02837" w14:textId="7205EDCE"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RNF005</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903B49" w14:textId="0AD72C8A" w:rsidR="00A206D9" w:rsidRDefault="00A206D9"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O sistema deve armazenar dados por no mínimo 5 anos, conforme requisitos legais.</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6F46908" w14:textId="473C4C5A"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Compliance com normas e arquivamento.</w:t>
            </w:r>
          </w:p>
        </w:tc>
      </w:tr>
      <w:tr w:rsidR="00A206D9" w14:paraId="723D378A"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F43B4B" w14:textId="77D39A7E"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6337EBF" w14:textId="1808438E"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RNF006</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0BBE630" w14:textId="50724AED" w:rsidR="00A206D9" w:rsidRDefault="00A206D9"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Compatibilidade com dispositivos móveis (smartphones e tablets) para uso em campo.</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7BD13A3A" w14:textId="3506DADE"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Fundamental para usuários externos.</w:t>
            </w:r>
          </w:p>
        </w:tc>
      </w:tr>
      <w:tr w:rsidR="00A206D9" w14:paraId="3735F5A0"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1E2D9A" w14:textId="21E6D969"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1EAD95" w14:textId="6A9D650F" w:rsidR="00A206D9" w:rsidRDefault="004645F5" w:rsidP="319D2E7D">
            <w:pPr>
              <w:spacing w:after="0"/>
              <w:jc w:val="center"/>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RNF00</w:t>
            </w:r>
            <w:r w:rsidR="3177F6ED" w:rsidRPr="5308A8B2">
              <w:rPr>
                <w:rFonts w:ascii="Times New Roman" w:eastAsia="Times New Roman" w:hAnsi="Times New Roman" w:cs="Times New Roman"/>
                <w:color w:val="000000" w:themeColor="text1"/>
                <w:sz w:val="28"/>
                <w:szCs w:val="28"/>
              </w:rPr>
              <w:t>7</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B47990" w14:textId="5721ED22" w:rsidR="00A206D9" w:rsidRDefault="004645F5" w:rsidP="319D2E7D">
            <w:pPr>
              <w:spacing w:after="0"/>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O sistema deve permitir sincronização de dados eficiente e segura quando operar offline.</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AA6829A" w14:textId="1C61BFD1"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Evitar perda ou duplicidade de dados.</w:t>
            </w:r>
          </w:p>
        </w:tc>
      </w:tr>
      <w:tr w:rsidR="00A206D9" w14:paraId="2DF7B9D2"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0F3472" w14:textId="46301B3E" w:rsidR="00A206D9" w:rsidDel="00A206D9" w:rsidRDefault="00A206D9" w:rsidP="319D2E7D">
            <w:pPr>
              <w:spacing w:after="0"/>
              <w:jc w:val="center"/>
              <w:rPr>
                <w:rFonts w:ascii="Times New Roman" w:eastAsia="Times New Roman" w:hAnsi="Times New Roman" w:cs="Times New Roman"/>
                <w:b/>
                <w:bCs/>
                <w:color w:val="000000" w:themeColor="text1"/>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1CAA8B" w14:textId="016B5A5D" w:rsidR="00A206D9" w:rsidDel="00A206D9" w:rsidRDefault="00A206D9" w:rsidP="319D2E7D">
            <w:pPr>
              <w:spacing w:after="0"/>
              <w:jc w:val="center"/>
              <w:rPr>
                <w:rFonts w:ascii="Times New Roman" w:eastAsia="Times New Roman" w:hAnsi="Times New Roman" w:cs="Times New Roman"/>
                <w:color w:val="000000" w:themeColor="text1"/>
                <w:sz w:val="28"/>
                <w:szCs w:val="28"/>
              </w:rPr>
            </w:pP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4CE9BD" w14:textId="70301B50" w:rsidR="00A206D9" w:rsidDel="00A206D9" w:rsidRDefault="00A206D9" w:rsidP="319D2E7D">
            <w:pPr>
              <w:spacing w:after="0"/>
              <w:rPr>
                <w:rFonts w:ascii="Times New Roman" w:eastAsia="Times New Roman" w:hAnsi="Times New Roman" w:cs="Times New Roman"/>
                <w:color w:val="000000" w:themeColor="text1"/>
                <w:sz w:val="28"/>
                <w:szCs w:val="28"/>
              </w:rPr>
            </w:pP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7DF595E" w14:textId="1B01172C" w:rsidR="00A206D9" w:rsidDel="00A206D9" w:rsidRDefault="00A206D9" w:rsidP="319D2E7D">
            <w:pPr>
              <w:spacing w:after="0"/>
              <w:jc w:val="center"/>
              <w:rPr>
                <w:rFonts w:ascii="Times New Roman" w:eastAsia="Times New Roman" w:hAnsi="Times New Roman" w:cs="Times New Roman"/>
                <w:color w:val="000000" w:themeColor="text1"/>
                <w:sz w:val="28"/>
                <w:szCs w:val="28"/>
              </w:rPr>
            </w:pPr>
          </w:p>
        </w:tc>
      </w:tr>
      <w:tr w:rsidR="00A206D9" w14:paraId="07CF213B" w14:textId="77777777" w:rsidTr="741068A4">
        <w:trPr>
          <w:trHeight w:val="495"/>
        </w:trPr>
        <w:tc>
          <w:tcPr>
            <w:tcW w:w="1485"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C51325" w14:textId="65A42C69" w:rsidR="00A206D9" w:rsidRDefault="00A206D9" w:rsidP="319D2E7D">
            <w:pPr>
              <w:spacing w:after="0"/>
              <w:jc w:val="center"/>
              <w:rPr>
                <w:rFonts w:ascii="Times New Roman" w:eastAsia="Times New Roman" w:hAnsi="Times New Roman" w:cs="Times New Roman"/>
                <w:b/>
                <w:bCs/>
                <w:color w:val="000000" w:themeColor="text1"/>
                <w:sz w:val="28"/>
                <w:szCs w:val="28"/>
              </w:rPr>
            </w:pPr>
            <w:r w:rsidRPr="704E0CF4">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822474" w14:textId="640E8158" w:rsidR="00A206D9" w:rsidRDefault="004645F5" w:rsidP="319D2E7D">
            <w:pPr>
              <w:spacing w:after="0"/>
              <w:jc w:val="center"/>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RNF00</w:t>
            </w:r>
            <w:r w:rsidR="3F50C295" w:rsidRPr="5308A8B2">
              <w:rPr>
                <w:rFonts w:ascii="Times New Roman" w:eastAsia="Times New Roman" w:hAnsi="Times New Roman" w:cs="Times New Roman"/>
                <w:color w:val="000000" w:themeColor="text1"/>
                <w:sz w:val="28"/>
                <w:szCs w:val="28"/>
              </w:rPr>
              <w:t>8</w:t>
            </w:r>
          </w:p>
        </w:tc>
        <w:tc>
          <w:tcPr>
            <w:tcW w:w="4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0E1074" w14:textId="7D7B4A58" w:rsidR="00A206D9" w:rsidRDefault="00A206D9" w:rsidP="319D2E7D">
            <w:pPr>
              <w:spacing w:after="0"/>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Deve seguir padrões técnicos e normativos da engenharia (ABNT, CREA).</w:t>
            </w:r>
          </w:p>
        </w:tc>
        <w:tc>
          <w:tcPr>
            <w:tcW w:w="2143"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D2CEAAC" w14:textId="523A0A25" w:rsidR="00A206D9" w:rsidRDefault="00A206D9" w:rsidP="319D2E7D">
            <w:pPr>
              <w:spacing w:after="0"/>
              <w:jc w:val="center"/>
              <w:rPr>
                <w:rFonts w:ascii="Times New Roman" w:eastAsia="Times New Roman" w:hAnsi="Times New Roman" w:cs="Times New Roman"/>
                <w:color w:val="000000" w:themeColor="text1"/>
                <w:sz w:val="28"/>
                <w:szCs w:val="28"/>
              </w:rPr>
            </w:pPr>
            <w:r w:rsidRPr="704E0CF4">
              <w:rPr>
                <w:rFonts w:ascii="Times New Roman" w:eastAsia="Times New Roman" w:hAnsi="Times New Roman" w:cs="Times New Roman"/>
                <w:color w:val="000000" w:themeColor="text1"/>
                <w:sz w:val="28"/>
                <w:szCs w:val="28"/>
              </w:rPr>
              <w:t>Qualidade técnica e validação legal.</w:t>
            </w:r>
          </w:p>
        </w:tc>
      </w:tr>
      <w:tr w:rsidR="00A206D9" w14:paraId="2147ED17" w14:textId="77777777" w:rsidTr="741068A4">
        <w:trPr>
          <w:trHeight w:val="495"/>
        </w:trPr>
        <w:tc>
          <w:tcPr>
            <w:tcW w:w="1485" w:type="dxa"/>
            <w:tcBorders>
              <w:top w:val="single" w:sz="4"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30F02DE" w14:textId="7599FA7C" w:rsidR="00A206D9" w:rsidDel="00A206D9" w:rsidRDefault="55F02A9E" w:rsidP="319D2E7D">
            <w:pPr>
              <w:spacing w:after="0"/>
              <w:jc w:val="center"/>
              <w:rPr>
                <w:rFonts w:ascii="Times New Roman" w:eastAsia="Times New Roman" w:hAnsi="Times New Roman" w:cs="Times New Roman"/>
                <w:b/>
                <w:bCs/>
                <w:color w:val="000000" w:themeColor="text1"/>
                <w:sz w:val="28"/>
                <w:szCs w:val="28"/>
              </w:rPr>
            </w:pPr>
            <w:r w:rsidRPr="55F02A9E">
              <w:rPr>
                <w:rFonts w:ascii="Times New Roman" w:eastAsia="Times New Roman" w:hAnsi="Times New Roman" w:cs="Times New Roman"/>
                <w:b/>
                <w:bCs/>
                <w:color w:val="000000" w:themeColor="text1"/>
                <w:sz w:val="28"/>
                <w:szCs w:val="28"/>
              </w:rPr>
              <w:t>Requisito Não Funcional</w:t>
            </w:r>
          </w:p>
        </w:tc>
        <w:tc>
          <w:tcPr>
            <w:tcW w:w="1350"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174E531" w14:textId="19BE4CC4" w:rsidR="00A206D9" w:rsidDel="00A206D9" w:rsidRDefault="17895F83" w:rsidP="319D2E7D">
            <w:pPr>
              <w:spacing w:after="0"/>
              <w:jc w:val="center"/>
              <w:rPr>
                <w:rFonts w:ascii="Times New Roman" w:eastAsia="Times New Roman" w:hAnsi="Times New Roman" w:cs="Times New Roman"/>
                <w:color w:val="000000" w:themeColor="text1"/>
                <w:sz w:val="28"/>
                <w:szCs w:val="28"/>
              </w:rPr>
            </w:pPr>
            <w:r w:rsidRPr="5308A8B2">
              <w:rPr>
                <w:rFonts w:ascii="Times New Roman" w:eastAsia="Times New Roman" w:hAnsi="Times New Roman" w:cs="Times New Roman"/>
                <w:color w:val="000000" w:themeColor="text1"/>
                <w:sz w:val="28"/>
                <w:szCs w:val="28"/>
              </w:rPr>
              <w:t>RNF0</w:t>
            </w:r>
            <w:r w:rsidR="1B35329A" w:rsidRPr="5308A8B2">
              <w:rPr>
                <w:rFonts w:ascii="Times New Roman" w:eastAsia="Times New Roman" w:hAnsi="Times New Roman" w:cs="Times New Roman"/>
                <w:color w:val="000000" w:themeColor="text1"/>
                <w:sz w:val="28"/>
                <w:szCs w:val="28"/>
              </w:rPr>
              <w:t>09</w:t>
            </w:r>
          </w:p>
        </w:tc>
        <w:tc>
          <w:tcPr>
            <w:tcW w:w="4037"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7975CE3" w14:textId="30CB8498" w:rsidR="00A206D9" w:rsidDel="00A206D9" w:rsidRDefault="55F02A9E" w:rsidP="319D2E7D">
            <w:pPr>
              <w:spacing w:after="0"/>
              <w:rPr>
                <w:rFonts w:ascii="Times New Roman" w:eastAsia="Times New Roman" w:hAnsi="Times New Roman" w:cs="Times New Roman"/>
                <w:color w:val="000000" w:themeColor="text1"/>
                <w:sz w:val="28"/>
                <w:szCs w:val="28"/>
              </w:rPr>
            </w:pPr>
            <w:r w:rsidRPr="55F02A9E">
              <w:rPr>
                <w:rFonts w:ascii="Times New Roman" w:eastAsia="Times New Roman" w:hAnsi="Times New Roman" w:cs="Times New Roman"/>
                <w:color w:val="000000" w:themeColor="text1"/>
                <w:sz w:val="28"/>
                <w:szCs w:val="28"/>
              </w:rPr>
              <w:t>Deve garantir controle de acesso com base em perfis de usuário e políticas internas da empresa.</w:t>
            </w:r>
          </w:p>
        </w:tc>
        <w:tc>
          <w:tcPr>
            <w:tcW w:w="2143" w:type="dxa"/>
            <w:tcBorders>
              <w:top w:val="single" w:sz="4"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41610EB" w14:textId="6D60AE9B" w:rsidR="00A206D9" w:rsidDel="00A206D9" w:rsidRDefault="55F02A9E" w:rsidP="319D2E7D">
            <w:pPr>
              <w:spacing w:after="0"/>
              <w:jc w:val="center"/>
              <w:rPr>
                <w:rFonts w:ascii="Times New Roman" w:eastAsia="Times New Roman" w:hAnsi="Times New Roman" w:cs="Times New Roman"/>
                <w:color w:val="000000" w:themeColor="text1"/>
                <w:sz w:val="28"/>
                <w:szCs w:val="28"/>
              </w:rPr>
            </w:pPr>
            <w:r w:rsidRPr="55F02A9E">
              <w:rPr>
                <w:rFonts w:ascii="Times New Roman" w:eastAsia="Times New Roman" w:hAnsi="Times New Roman" w:cs="Times New Roman"/>
                <w:color w:val="000000" w:themeColor="text1"/>
                <w:sz w:val="28"/>
                <w:szCs w:val="28"/>
              </w:rPr>
              <w:t>Segurança e restrição de acesso.</w:t>
            </w:r>
          </w:p>
        </w:tc>
      </w:tr>
    </w:tbl>
    <w:p w14:paraId="22B97469" w14:textId="0150225A" w:rsidR="62CFB28A" w:rsidRDefault="62CFB28A" w:rsidP="712C645F">
      <w:pPr>
        <w:ind w:left="1440"/>
        <w:jc w:val="both"/>
        <w:rPr>
          <w:rFonts w:ascii="Arial" w:eastAsia="Arial" w:hAnsi="Arial" w:cs="Arial"/>
          <w:sz w:val="22"/>
          <w:szCs w:val="22"/>
        </w:rPr>
      </w:pPr>
    </w:p>
    <w:p w14:paraId="27AB1769" w14:textId="5C64DA9E" w:rsidR="66939464" w:rsidRPr="009A4DA3" w:rsidDel="009A4DA3" w:rsidRDefault="66939464" w:rsidP="009A4DA3">
      <w:pPr>
        <w:rPr>
          <w:del w:id="35" w:author="BRUNO KAUAN RODRIGUES SILVA" w:date="2025-06-13T18:17:00Z" w16du:dateUtc="2025-06-13T21:17:00Z"/>
          <w:rFonts w:ascii="Arial" w:eastAsia="Arial" w:hAnsi="Arial" w:cs="Arial"/>
          <w:sz w:val="22"/>
          <w:szCs w:val="22"/>
        </w:rPr>
        <w:pPrChange w:id="36" w:author="BRUNO KAUAN RODRIGUES SILVA" w:date="2025-06-13T18:17:00Z" w16du:dateUtc="2025-06-13T21:17:00Z">
          <w:pPr>
            <w:pStyle w:val="PargrafodaLista"/>
            <w:spacing w:after="0"/>
            <w:ind w:left="1440"/>
            <w:jc w:val="both"/>
          </w:pPr>
        </w:pPrChange>
      </w:pPr>
      <w:del w:id="37" w:author="BRUNO KAUAN RODRIGUES SILVA" w:date="2025-06-13T18:17:00Z" w16du:dateUtc="2025-06-13T21:17:00Z">
        <w:r w:rsidDel="009A4DA3">
          <w:br/>
        </w:r>
      </w:del>
    </w:p>
    <w:p w14:paraId="1F66472D" w14:textId="2F237E6F" w:rsidR="4B2DD5BE" w:rsidDel="009A4DA3" w:rsidRDefault="4B2DD5BE" w:rsidP="009A4DA3">
      <w:pPr>
        <w:pStyle w:val="PargrafodaLista"/>
        <w:spacing w:after="0"/>
        <w:ind w:left="1440"/>
        <w:jc w:val="both"/>
        <w:rPr>
          <w:del w:id="38" w:author="BRUNO KAUAN RODRIGUES SILVA" w:date="2025-06-13T18:17:00Z" w16du:dateUtc="2025-06-13T21:17:00Z"/>
        </w:rPr>
        <w:pPrChange w:id="39" w:author="BRUNO KAUAN RODRIGUES SILVA" w:date="2025-06-13T18:17:00Z" w16du:dateUtc="2025-06-13T21:17:00Z">
          <w:pPr>
            <w:jc w:val="both"/>
          </w:pPr>
        </w:pPrChange>
      </w:pPr>
    </w:p>
    <w:p w14:paraId="1F11081C"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0"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41" w:author="BRUNO KAUAN RODRIGUES SILVA" w:date="2025-06-13T18:19:00Z" w16du:dateUtc="2025-06-13T21:19:00Z">
            <w:rPr>
              <w:rFonts w:ascii="Arial" w:eastAsia="Times New Roman" w:hAnsi="Arial" w:cs="Arial"/>
              <w:color w:val="000000"/>
              <w:sz w:val="22"/>
              <w:szCs w:val="22"/>
              <w:lang w:eastAsia="pt-BR"/>
            </w:rPr>
          </w:rPrChange>
        </w:rPr>
        <w:t>@autor: [Bruno Kauan Rodrigues Silva, Ellen Cristina De Sousa Castro, Manoel Lucas Pacheco Junior, Mateus Dutra Vale, Paulo Eduardo Lime Rabelo]</w:t>
      </w:r>
    </w:p>
    <w:p w14:paraId="6B70D0DE"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2" w:author="BRUNO KAUAN RODRIGUES SILVA" w:date="2025-06-13T18:19:00Z" w16du:dateUtc="2025-06-13T21:19:00Z">
            <w:rPr>
              <w:rFonts w:ascii="Arial" w:eastAsia="Times New Roman" w:hAnsi="Arial" w:cs="Arial"/>
              <w:color w:val="000000"/>
              <w:sz w:val="22"/>
              <w:szCs w:val="22"/>
              <w:lang w:eastAsia="pt-BR"/>
            </w:rPr>
          </w:rPrChange>
        </w:rPr>
      </w:pPr>
    </w:p>
    <w:p w14:paraId="6209C56A"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3"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44" w:author="BRUNO KAUAN RODRIGUES SILVA" w:date="2025-06-13T18:19:00Z" w16du:dateUtc="2025-06-13T21:19:00Z">
            <w:rPr>
              <w:rFonts w:ascii="Arial" w:eastAsia="Times New Roman" w:hAnsi="Arial" w:cs="Arial"/>
              <w:color w:val="000000"/>
              <w:sz w:val="22"/>
              <w:szCs w:val="22"/>
              <w:lang w:eastAsia="pt-BR"/>
            </w:rPr>
          </w:rPrChange>
        </w:rPr>
        <w:t>@contato: [bruno.kauan@discente.ufma.br, ellen.castro@discente.ufma.br, manoel.lucas@discente.ufma.br, rabelo.paulo@discente.ufma.br, mateus.dv@discente.ufma.br]</w:t>
      </w:r>
    </w:p>
    <w:p w14:paraId="2BE75B96"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5" w:author="BRUNO KAUAN RODRIGUES SILVA" w:date="2025-06-13T18:19:00Z" w16du:dateUtc="2025-06-13T21:19:00Z">
            <w:rPr>
              <w:rFonts w:ascii="Arial" w:eastAsia="Times New Roman" w:hAnsi="Arial" w:cs="Arial"/>
              <w:color w:val="000000"/>
              <w:sz w:val="22"/>
              <w:szCs w:val="22"/>
              <w:lang w:eastAsia="pt-BR"/>
            </w:rPr>
          </w:rPrChange>
        </w:rPr>
      </w:pPr>
    </w:p>
    <w:p w14:paraId="65B1486E"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6"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47" w:author="BRUNO KAUAN RODRIGUES SILVA" w:date="2025-06-13T18:19:00Z" w16du:dateUtc="2025-06-13T21:19:00Z">
            <w:rPr>
              <w:rFonts w:ascii="Arial" w:eastAsia="Times New Roman" w:hAnsi="Arial" w:cs="Arial"/>
              <w:color w:val="000000"/>
              <w:sz w:val="22"/>
              <w:szCs w:val="22"/>
              <w:lang w:eastAsia="pt-BR"/>
            </w:rPr>
          </w:rPrChange>
        </w:rPr>
        <w:t>@data última versão: [13/06/2025]</w:t>
      </w:r>
    </w:p>
    <w:p w14:paraId="5D3493FA"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8" w:author="BRUNO KAUAN RODRIGUES SILVA" w:date="2025-06-13T18:19:00Z" w16du:dateUtc="2025-06-13T21:19:00Z">
            <w:rPr>
              <w:rFonts w:ascii="Arial" w:eastAsia="Times New Roman" w:hAnsi="Arial" w:cs="Arial"/>
              <w:color w:val="000000"/>
              <w:sz w:val="22"/>
              <w:szCs w:val="22"/>
              <w:lang w:eastAsia="pt-BR"/>
            </w:rPr>
          </w:rPrChange>
        </w:rPr>
      </w:pPr>
    </w:p>
    <w:p w14:paraId="451DCCDD"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49"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50" w:author="BRUNO KAUAN RODRIGUES SILVA" w:date="2025-06-13T18:19:00Z" w16du:dateUtc="2025-06-13T21:19:00Z">
            <w:rPr>
              <w:rFonts w:ascii="Arial" w:eastAsia="Times New Roman" w:hAnsi="Arial" w:cs="Arial"/>
              <w:color w:val="000000"/>
              <w:sz w:val="22"/>
              <w:szCs w:val="22"/>
              <w:lang w:eastAsia="pt-BR"/>
            </w:rPr>
          </w:rPrChange>
        </w:rPr>
        <w:t>@versão: 1.0</w:t>
      </w:r>
    </w:p>
    <w:p w14:paraId="23491B78"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1" w:author="BRUNO KAUAN RODRIGUES SILVA" w:date="2025-06-13T18:19:00Z" w16du:dateUtc="2025-06-13T21:19:00Z">
            <w:rPr>
              <w:rFonts w:ascii="Arial" w:eastAsia="Times New Roman" w:hAnsi="Arial" w:cs="Arial"/>
              <w:color w:val="000000"/>
              <w:sz w:val="22"/>
              <w:szCs w:val="22"/>
              <w:lang w:eastAsia="pt-BR"/>
            </w:rPr>
          </w:rPrChange>
        </w:rPr>
      </w:pPr>
    </w:p>
    <w:p w14:paraId="46AF949F"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2"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53" w:author="BRUNO KAUAN RODRIGUES SILVA" w:date="2025-06-13T18:19:00Z" w16du:dateUtc="2025-06-13T21:19:00Z">
            <w:rPr>
              <w:rFonts w:ascii="Arial" w:eastAsia="Times New Roman" w:hAnsi="Arial" w:cs="Arial"/>
              <w:color w:val="000000"/>
              <w:sz w:val="22"/>
              <w:szCs w:val="22"/>
              <w:lang w:eastAsia="pt-BR"/>
            </w:rPr>
          </w:rPrChange>
        </w:rPr>
        <w:t>@outros repositórios: [https://github.com/bkauan099; https://github.com/Mateus-dutravale; https://github.com/Ellen6185]</w:t>
      </w:r>
    </w:p>
    <w:p w14:paraId="58E58348"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4" w:author="BRUNO KAUAN RODRIGUES SILVA" w:date="2025-06-13T18:19:00Z" w16du:dateUtc="2025-06-13T21:19:00Z">
            <w:rPr>
              <w:rFonts w:ascii="Arial" w:eastAsia="Times New Roman" w:hAnsi="Arial" w:cs="Arial"/>
              <w:color w:val="000000"/>
              <w:sz w:val="22"/>
              <w:szCs w:val="22"/>
              <w:lang w:eastAsia="pt-BR"/>
            </w:rPr>
          </w:rPrChange>
        </w:rPr>
      </w:pPr>
    </w:p>
    <w:p w14:paraId="77EA5418"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5"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56" w:author="BRUNO KAUAN RODRIGUES SILVA" w:date="2025-06-13T18:19:00Z" w16du:dateUtc="2025-06-13T21:19:00Z">
            <w:rPr>
              <w:rFonts w:ascii="Arial" w:eastAsia="Times New Roman" w:hAnsi="Arial" w:cs="Arial"/>
              <w:color w:val="000000"/>
              <w:sz w:val="22"/>
              <w:szCs w:val="22"/>
              <w:lang w:eastAsia="pt-BR"/>
            </w:rPr>
          </w:rPrChange>
        </w:rPr>
        <w:t>@Agradecimentos: Universidade Federal do Maranhão (UFMA), Professor Doutor Thales Levi Azevedo Valente, e colegas de curso.</w:t>
      </w:r>
    </w:p>
    <w:p w14:paraId="73A90EFB"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7" w:author="BRUNO KAUAN RODRIGUES SILVA" w:date="2025-06-13T18:19:00Z" w16du:dateUtc="2025-06-13T21:19:00Z">
            <w:rPr>
              <w:rFonts w:ascii="Arial" w:eastAsia="Times New Roman" w:hAnsi="Arial" w:cs="Arial"/>
              <w:color w:val="000000"/>
              <w:sz w:val="22"/>
              <w:szCs w:val="22"/>
              <w:lang w:eastAsia="pt-BR"/>
            </w:rPr>
          </w:rPrChange>
        </w:rPr>
      </w:pPr>
    </w:p>
    <w:p w14:paraId="37B0B389"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58"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59" w:author="BRUNO KAUAN RODRIGUES SILVA" w:date="2025-06-13T18:19:00Z" w16du:dateUtc="2025-06-13T21:19:00Z">
            <w:rPr>
              <w:rFonts w:ascii="Arial" w:eastAsia="Times New Roman" w:hAnsi="Arial" w:cs="Arial"/>
              <w:color w:val="000000"/>
              <w:sz w:val="22"/>
              <w:szCs w:val="22"/>
              <w:lang w:eastAsia="pt-BR"/>
            </w:rPr>
          </w:rPrChange>
        </w:rPr>
        <w:t>Copyright/</w:t>
      </w:r>
      <w:proofErr w:type="spellStart"/>
      <w:r w:rsidRPr="009A4DA3">
        <w:rPr>
          <w:rFonts w:ascii="Arial" w:eastAsia="Times New Roman" w:hAnsi="Arial" w:cs="Arial"/>
          <w:color w:val="000000" w:themeColor="text1"/>
          <w:sz w:val="22"/>
          <w:szCs w:val="22"/>
          <w:lang w:eastAsia="pt-BR"/>
          <w:rPrChange w:id="60" w:author="BRUNO KAUAN RODRIGUES SILVA" w:date="2025-06-13T18:19:00Z" w16du:dateUtc="2025-06-13T21:19:00Z">
            <w:rPr>
              <w:rFonts w:ascii="Arial" w:eastAsia="Times New Roman" w:hAnsi="Arial" w:cs="Arial"/>
              <w:color w:val="000000"/>
              <w:sz w:val="22"/>
              <w:szCs w:val="22"/>
              <w:lang w:eastAsia="pt-BR"/>
            </w:rPr>
          </w:rPrChange>
        </w:rPr>
        <w:t>License</w:t>
      </w:r>
      <w:proofErr w:type="spellEnd"/>
    </w:p>
    <w:p w14:paraId="10E46E75"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61" w:author="BRUNO KAUAN RODRIGUES SILVA" w:date="2025-06-13T18:19:00Z" w16du:dateUtc="2025-06-13T21:19:00Z">
            <w:rPr>
              <w:rFonts w:ascii="Arial" w:eastAsia="Times New Roman" w:hAnsi="Arial" w:cs="Arial"/>
              <w:color w:val="000000"/>
              <w:sz w:val="22"/>
              <w:szCs w:val="22"/>
              <w:lang w:eastAsia="pt-BR"/>
            </w:rPr>
          </w:rPrChange>
        </w:rPr>
      </w:pPr>
    </w:p>
    <w:p w14:paraId="266E3042"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62"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63" w:author="BRUNO KAUAN RODRIGUES SILVA" w:date="2025-06-13T18:19:00Z" w16du:dateUtc="2025-06-13T21:19:00Z">
            <w:rPr>
              <w:rFonts w:ascii="Arial" w:eastAsia="Times New Roman" w:hAnsi="Arial" w:cs="Arial"/>
              <w:color w:val="000000"/>
              <w:sz w:val="22"/>
              <w:szCs w:val="22"/>
              <w:lang w:eastAsia="pt-BR"/>
            </w:rPr>
          </w:rPrChange>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proofErr w:type="spellStart"/>
      <w:r w:rsidRPr="009A4DA3">
        <w:rPr>
          <w:rFonts w:ascii="Arial" w:eastAsia="Times New Roman" w:hAnsi="Arial" w:cs="Arial"/>
          <w:color w:val="000000" w:themeColor="text1"/>
          <w:sz w:val="22"/>
          <w:szCs w:val="22"/>
          <w:lang w:eastAsia="pt-BR"/>
          <w:rPrChange w:id="64" w:author="BRUNO KAUAN RODRIGUES SILVA" w:date="2025-06-13T18:19:00Z" w16du:dateUtc="2025-06-13T21:19:00Z">
            <w:rPr>
              <w:rFonts w:ascii="Arial" w:eastAsia="Times New Roman" w:hAnsi="Arial" w:cs="Arial"/>
              <w:color w:val="000000"/>
              <w:sz w:val="22"/>
              <w:szCs w:val="22"/>
              <w:lang w:eastAsia="pt-BR"/>
            </w:rPr>
          </w:rPrChange>
        </w:rPr>
        <w:t>copyleft</w:t>
      </w:r>
      <w:proofErr w:type="spellEnd"/>
      <w:r w:rsidRPr="009A4DA3">
        <w:rPr>
          <w:rFonts w:ascii="Arial" w:eastAsia="Times New Roman" w:hAnsi="Arial" w:cs="Arial"/>
          <w:color w:val="000000" w:themeColor="text1"/>
          <w:sz w:val="22"/>
          <w:szCs w:val="22"/>
          <w:lang w:eastAsia="pt-BR"/>
          <w:rPrChange w:id="65" w:author="BRUNO KAUAN RODRIGUES SILVA" w:date="2025-06-13T18:19:00Z" w16du:dateUtc="2025-06-13T21:19:00Z">
            <w:rPr>
              <w:rFonts w:ascii="Arial" w:eastAsia="Times New Roman" w:hAnsi="Arial" w:cs="Arial"/>
              <w:color w:val="000000"/>
              <w:sz w:val="22"/>
              <w:szCs w:val="22"/>
              <w:lang w:eastAsia="pt-BR"/>
            </w:rPr>
          </w:rPrChange>
        </w:rPr>
        <w:t xml:space="preserve">"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w:t>
      </w:r>
      <w:proofErr w:type="gramStart"/>
      <w:r w:rsidRPr="009A4DA3">
        <w:rPr>
          <w:rFonts w:ascii="Arial" w:eastAsia="Times New Roman" w:hAnsi="Arial" w:cs="Arial"/>
          <w:color w:val="000000" w:themeColor="text1"/>
          <w:sz w:val="22"/>
          <w:szCs w:val="22"/>
          <w:lang w:eastAsia="pt-BR"/>
          <w:rPrChange w:id="66" w:author="BRUNO KAUAN RODRIGUES SILVA" w:date="2025-06-13T18:19:00Z" w16du:dateUtc="2025-06-13T21:19:00Z">
            <w:rPr>
              <w:rFonts w:ascii="Arial" w:eastAsia="Times New Roman" w:hAnsi="Arial" w:cs="Arial"/>
              <w:color w:val="000000"/>
              <w:sz w:val="22"/>
              <w:szCs w:val="22"/>
              <w:lang w:eastAsia="pt-BR"/>
            </w:rPr>
          </w:rPrChange>
        </w:rPr>
        <w:t>usá-los</w:t>
      </w:r>
      <w:proofErr w:type="gramEnd"/>
      <w:r w:rsidRPr="009A4DA3">
        <w:rPr>
          <w:rFonts w:ascii="Arial" w:eastAsia="Times New Roman" w:hAnsi="Arial" w:cs="Arial"/>
          <w:color w:val="000000" w:themeColor="text1"/>
          <w:sz w:val="22"/>
          <w:szCs w:val="22"/>
          <w:lang w:eastAsia="pt-BR"/>
          <w:rPrChange w:id="67" w:author="BRUNO KAUAN RODRIGUES SILVA" w:date="2025-06-13T18:19:00Z" w16du:dateUtc="2025-06-13T21:19:00Z">
            <w:rPr>
              <w:rFonts w:ascii="Arial" w:eastAsia="Times New Roman" w:hAnsi="Arial" w:cs="Arial"/>
              <w:color w:val="000000"/>
              <w:sz w:val="22"/>
              <w:szCs w:val="22"/>
              <w:lang w:eastAsia="pt-BR"/>
            </w:rPr>
          </w:rPrChange>
        </w:rPr>
        <w:t>, nos dê crédito.</w:t>
      </w:r>
    </w:p>
    <w:p w14:paraId="6C3E1ED4"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68" w:author="BRUNO KAUAN RODRIGUES SILVA" w:date="2025-06-13T18:19:00Z" w16du:dateUtc="2025-06-13T21:19:00Z">
            <w:rPr>
              <w:rFonts w:ascii="Arial" w:eastAsia="Times New Roman" w:hAnsi="Arial" w:cs="Arial"/>
              <w:color w:val="000000"/>
              <w:sz w:val="22"/>
              <w:szCs w:val="22"/>
              <w:lang w:eastAsia="pt-BR"/>
            </w:rPr>
          </w:rPrChange>
        </w:rPr>
      </w:pPr>
    </w:p>
    <w:p w14:paraId="26319677"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69"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70" w:author="BRUNO KAUAN RODRIGUES SILVA" w:date="2025-06-13T18:19:00Z" w16du:dateUtc="2025-06-13T21:19:00Z">
            <w:rPr>
              <w:rFonts w:ascii="Arial" w:eastAsia="Times New Roman" w:hAnsi="Arial" w:cs="Arial"/>
              <w:color w:val="000000"/>
              <w:sz w:val="22"/>
              <w:szCs w:val="22"/>
              <w:lang w:eastAsia="pt-BR"/>
            </w:rPr>
          </w:rPrChange>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14:paraId="576618FD"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71" w:author="BRUNO KAUAN RODRIGUES SILVA" w:date="2025-06-13T18:19:00Z" w16du:dateUtc="2025-06-13T21:19:00Z">
            <w:rPr>
              <w:rFonts w:ascii="Arial" w:eastAsia="Times New Roman" w:hAnsi="Arial" w:cs="Arial"/>
              <w:color w:val="000000"/>
              <w:sz w:val="22"/>
              <w:szCs w:val="22"/>
              <w:lang w:eastAsia="pt-BR"/>
            </w:rPr>
          </w:rPrChange>
        </w:rPr>
      </w:pPr>
    </w:p>
    <w:p w14:paraId="02D97FE0"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72"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73" w:author="BRUNO KAUAN RODRIGUES SILVA" w:date="2025-06-13T18:19:00Z" w16du:dateUtc="2025-06-13T21:19:00Z">
            <w:rPr>
              <w:rFonts w:ascii="Arial" w:eastAsia="Times New Roman" w:hAnsi="Arial" w:cs="Arial"/>
              <w:color w:val="000000"/>
              <w:sz w:val="22"/>
              <w:szCs w:val="22"/>
              <w:lang w:eastAsia="pt-BR"/>
            </w:rPr>
          </w:rPrChange>
        </w:rPr>
        <w:t>Este aviso de direitos autorais e este aviso de permissão devem ser incluídos em todas as cópias ou partes substanciais do Software.</w:t>
      </w:r>
    </w:p>
    <w:p w14:paraId="6D0B5F4E"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74" w:author="BRUNO KAUAN RODRIGUES SILVA" w:date="2025-06-13T18:19:00Z" w16du:dateUtc="2025-06-13T21:19:00Z">
            <w:rPr>
              <w:rFonts w:ascii="Arial" w:eastAsia="Times New Roman" w:hAnsi="Arial" w:cs="Arial"/>
              <w:color w:val="000000"/>
              <w:sz w:val="22"/>
              <w:szCs w:val="22"/>
              <w:lang w:eastAsia="pt-BR"/>
            </w:rPr>
          </w:rPrChange>
        </w:rPr>
      </w:pPr>
    </w:p>
    <w:p w14:paraId="6854369C"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75"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76" w:author="BRUNO KAUAN RODRIGUES SILVA" w:date="2025-06-13T18:19:00Z" w16du:dateUtc="2025-06-13T21:19:00Z">
            <w:rPr>
              <w:rFonts w:ascii="Arial" w:eastAsia="Times New Roman" w:hAnsi="Arial" w:cs="Arial"/>
              <w:color w:val="000000"/>
              <w:sz w:val="22"/>
              <w:szCs w:val="22"/>
              <w:lang w:eastAsia="pt-BR"/>
            </w:rPr>
          </w:rPrChange>
        </w:rPr>
        <w:t xml:space="preserve">O SOFTWARE É FORNECIDO "COMO ESTÁ", SEM GARANTIA DE QUALQUER TIPO, EXPRESSA OU IMPLÍCITA, </w:t>
      </w:r>
      <w:proofErr w:type="gramStart"/>
      <w:r w:rsidRPr="009A4DA3">
        <w:rPr>
          <w:rFonts w:ascii="Arial" w:eastAsia="Times New Roman" w:hAnsi="Arial" w:cs="Arial"/>
          <w:color w:val="000000" w:themeColor="text1"/>
          <w:sz w:val="22"/>
          <w:szCs w:val="22"/>
          <w:lang w:eastAsia="pt-BR"/>
          <w:rPrChange w:id="77" w:author="BRUNO KAUAN RODRIGUES SILVA" w:date="2025-06-13T18:19:00Z" w16du:dateUtc="2025-06-13T21:19:00Z">
            <w:rPr>
              <w:rFonts w:ascii="Arial" w:eastAsia="Times New Roman" w:hAnsi="Arial" w:cs="Arial"/>
              <w:color w:val="000000"/>
              <w:sz w:val="22"/>
              <w:szCs w:val="22"/>
              <w:lang w:eastAsia="pt-BR"/>
            </w:rPr>
          </w:rPrChange>
        </w:rPr>
        <w:t>INCLUINDO</w:t>
      </w:r>
      <w:proofErr w:type="gramEnd"/>
      <w:r w:rsidRPr="009A4DA3">
        <w:rPr>
          <w:rFonts w:ascii="Arial" w:eastAsia="Times New Roman" w:hAnsi="Arial" w:cs="Arial"/>
          <w:color w:val="000000" w:themeColor="text1"/>
          <w:sz w:val="22"/>
          <w:szCs w:val="22"/>
          <w:lang w:eastAsia="pt-BR"/>
          <w:rPrChange w:id="78" w:author="BRUNO KAUAN RODRIGUES SILVA" w:date="2025-06-13T18:19:00Z" w16du:dateUtc="2025-06-13T21:19:00Z">
            <w:rPr>
              <w:rFonts w:ascii="Arial" w:eastAsia="Times New Roman" w:hAnsi="Arial" w:cs="Arial"/>
              <w:color w:val="000000"/>
              <w:sz w:val="22"/>
              <w:szCs w:val="22"/>
              <w:lang w:eastAsia="pt-BR"/>
            </w:rPr>
          </w:rPrChange>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14:paraId="01BFF896"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79" w:author="BRUNO KAUAN RODRIGUES SILVA" w:date="2025-06-13T18:19:00Z" w16du:dateUtc="2025-06-13T21:19:00Z">
            <w:rPr>
              <w:rFonts w:ascii="Arial" w:eastAsia="Times New Roman" w:hAnsi="Arial" w:cs="Arial"/>
              <w:color w:val="000000"/>
              <w:sz w:val="22"/>
              <w:szCs w:val="22"/>
              <w:lang w:eastAsia="pt-BR"/>
            </w:rPr>
          </w:rPrChange>
        </w:rPr>
      </w:pPr>
    </w:p>
    <w:p w14:paraId="3CB033E9" w14:textId="77777777" w:rsidR="009A4DA3" w:rsidRPr="009A4DA3" w:rsidRDefault="009A4DA3" w:rsidP="009A4DA3">
      <w:pPr>
        <w:spacing w:after="0" w:line="240" w:lineRule="auto"/>
        <w:rPr>
          <w:rFonts w:ascii="Arial" w:eastAsia="Times New Roman" w:hAnsi="Arial" w:cs="Arial"/>
          <w:color w:val="000000" w:themeColor="text1"/>
          <w:sz w:val="22"/>
          <w:szCs w:val="22"/>
          <w:lang w:eastAsia="pt-BR"/>
          <w:rPrChange w:id="80" w:author="BRUNO KAUAN RODRIGUES SILVA" w:date="2025-06-13T18:19:00Z" w16du:dateUtc="2025-06-13T21:19:00Z">
            <w:rPr>
              <w:rFonts w:ascii="Arial" w:eastAsia="Times New Roman" w:hAnsi="Arial" w:cs="Arial"/>
              <w:color w:val="000000"/>
              <w:sz w:val="22"/>
              <w:szCs w:val="22"/>
              <w:lang w:eastAsia="pt-BR"/>
            </w:rPr>
          </w:rPrChange>
        </w:rPr>
      </w:pPr>
      <w:r w:rsidRPr="009A4DA3">
        <w:rPr>
          <w:rFonts w:ascii="Arial" w:eastAsia="Times New Roman" w:hAnsi="Arial" w:cs="Arial"/>
          <w:color w:val="000000" w:themeColor="text1"/>
          <w:sz w:val="22"/>
          <w:szCs w:val="22"/>
          <w:lang w:eastAsia="pt-BR"/>
          <w:rPrChange w:id="81" w:author="BRUNO KAUAN RODRIGUES SILVA" w:date="2025-06-13T18:19:00Z" w16du:dateUtc="2025-06-13T21:19:00Z">
            <w:rPr>
              <w:rFonts w:ascii="Arial" w:eastAsia="Times New Roman" w:hAnsi="Arial" w:cs="Arial"/>
              <w:color w:val="000000"/>
              <w:sz w:val="22"/>
              <w:szCs w:val="22"/>
              <w:lang w:eastAsia="pt-BR"/>
            </w:rPr>
          </w:rPrChange>
        </w:rPr>
        <w:t>Para mais informações sobre a Licença MIT: https://opensource.org/licenses/MIT</w:t>
      </w:r>
    </w:p>
    <w:p w14:paraId="07033387" w14:textId="22305935" w:rsidR="002F0799" w:rsidRDefault="002F0799" w:rsidP="009A4DA3">
      <w:pPr>
        <w:spacing w:after="0" w:line="360" w:lineRule="auto"/>
        <w:jc w:val="both"/>
        <w:rPr>
          <w:rFonts w:ascii="Arial" w:eastAsia="Arial" w:hAnsi="Arial" w:cs="Arial"/>
          <w:sz w:val="22"/>
          <w:szCs w:val="22"/>
        </w:rPr>
        <w:pPrChange w:id="82" w:author="BRUNO KAUAN RODRIGUES SILVA" w:date="2025-06-13T18:09:00Z" w16du:dateUtc="2025-06-13T21:09:00Z">
          <w:pPr>
            <w:jc w:val="both"/>
          </w:pPr>
        </w:pPrChange>
      </w:pPr>
    </w:p>
    <w:p w14:paraId="6FCE65B6" w14:textId="71B94B45" w:rsidR="664C357A" w:rsidRDefault="664C357A" w:rsidP="664C357A">
      <w:pPr>
        <w:jc w:val="both"/>
        <w:rPr>
          <w:rFonts w:ascii="Arial" w:eastAsia="Arial" w:hAnsi="Arial" w:cs="Arial"/>
          <w:sz w:val="22"/>
          <w:szCs w:val="22"/>
        </w:rPr>
      </w:pPr>
    </w:p>
    <w:sectPr w:rsidR="664C357A" w:rsidSect="00265494">
      <w:footerReference w:type="default" r:id="rId14"/>
      <w:footerReference w:type="first" r:id="rId15"/>
      <w:pgSz w:w="11906" w:h="16838"/>
      <w:pgMar w:top="1440" w:right="1440" w:bottom="1440" w:left="1440" w:header="720" w:footer="720" w:gutter="0"/>
      <w:cols w:space="720"/>
      <w:titlePg/>
      <w:docGrid w:linePitch="360"/>
      <w:sectPrChange w:id="84" w:author="BRUNO KAUAN RODRIGUES SILVA" w:date="2025-05-25T23:13:00Z" w16du:dateUtc="2025-05-26T02:13:00Z">
        <w:sectPr w:rsidR="664C357A" w:rsidSect="00265494">
          <w:pgMar w:top="1440" w:right="1440" w:bottom="1440" w:left="144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80FDD" w14:textId="77777777" w:rsidR="00C5528F" w:rsidRDefault="00C5528F">
      <w:pPr>
        <w:spacing w:after="0" w:line="240" w:lineRule="auto"/>
      </w:pPr>
      <w:r>
        <w:separator/>
      </w:r>
    </w:p>
  </w:endnote>
  <w:endnote w:type="continuationSeparator" w:id="0">
    <w:p w14:paraId="1391AE04" w14:textId="77777777" w:rsidR="00C5528F" w:rsidRDefault="00C5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B2DD5BE" w14:paraId="722E9A0A" w14:textId="77777777" w:rsidTr="630FE380">
      <w:trPr>
        <w:trHeight w:val="300"/>
      </w:trPr>
      <w:tc>
        <w:tcPr>
          <w:tcW w:w="3005" w:type="dxa"/>
        </w:tcPr>
        <w:p w14:paraId="180F57EA" w14:textId="6F415B0A" w:rsidR="4B2DD5BE" w:rsidRDefault="4B2DD5BE" w:rsidP="4B2DD5BE">
          <w:pPr>
            <w:pStyle w:val="Cabealho"/>
            <w:ind w:left="-115"/>
          </w:pPr>
        </w:p>
      </w:tc>
      <w:tc>
        <w:tcPr>
          <w:tcW w:w="3005" w:type="dxa"/>
        </w:tcPr>
        <w:p w14:paraId="7B4531BB" w14:textId="5527DBCF" w:rsidR="4B2DD5BE" w:rsidRDefault="4B2DD5BE" w:rsidP="4B2DD5BE">
          <w:pPr>
            <w:pStyle w:val="Cabealho"/>
            <w:jc w:val="center"/>
          </w:pPr>
        </w:p>
      </w:tc>
      <w:tc>
        <w:tcPr>
          <w:tcW w:w="3005" w:type="dxa"/>
        </w:tcPr>
        <w:p w14:paraId="0412CC23" w14:textId="4CCB30C9" w:rsidR="4B2DD5BE" w:rsidRDefault="4B2DD5BE" w:rsidP="630FE380">
          <w:pPr>
            <w:pStyle w:val="Cabealho"/>
            <w:ind w:right="-115"/>
            <w:rPr>
              <w:noProof/>
            </w:rPr>
          </w:pPr>
        </w:p>
      </w:tc>
    </w:tr>
  </w:tbl>
  <w:p w14:paraId="70557510" w14:textId="771AB5E3" w:rsidR="4B2DD5BE" w:rsidRDefault="4B2DD5BE" w:rsidP="4B2DD5B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36A223" w14:paraId="6EC23835" w14:textId="77777777" w:rsidTr="630FE380">
      <w:trPr>
        <w:trHeight w:val="300"/>
      </w:trPr>
      <w:tc>
        <w:tcPr>
          <w:tcW w:w="3005" w:type="dxa"/>
        </w:tcPr>
        <w:p w14:paraId="7F0C2C70" w14:textId="7601F6CF" w:rsidR="5E36A223" w:rsidRDefault="5E36A223" w:rsidP="630FE380">
          <w:pPr>
            <w:pStyle w:val="Cabealho"/>
            <w:ind w:left="-115"/>
          </w:pPr>
        </w:p>
      </w:tc>
      <w:tc>
        <w:tcPr>
          <w:tcW w:w="3005" w:type="dxa"/>
        </w:tcPr>
        <w:p w14:paraId="350FC6BC" w14:textId="5744D0FF" w:rsidR="5E36A223" w:rsidRDefault="5E36A223" w:rsidP="630FE380">
          <w:pPr>
            <w:pStyle w:val="Cabealho"/>
            <w:jc w:val="center"/>
          </w:pPr>
        </w:p>
      </w:tc>
      <w:tc>
        <w:tcPr>
          <w:tcW w:w="3005" w:type="dxa"/>
        </w:tcPr>
        <w:p w14:paraId="497C899B" w14:textId="72DA45D0" w:rsidR="5E36A223" w:rsidRDefault="5E36A223" w:rsidP="630FE380">
          <w:pPr>
            <w:pStyle w:val="Cabealho"/>
            <w:ind w:right="-115"/>
            <w:jc w:val="right"/>
          </w:pPr>
        </w:p>
      </w:tc>
    </w:tr>
  </w:tbl>
  <w:p w14:paraId="63713767" w14:textId="15CE7CA9" w:rsidR="5E36A223" w:rsidRDefault="5E36A223" w:rsidP="630FE38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3761142"/>
      <w:docPartObj>
        <w:docPartGallery w:val="Page Numbers (Bottom of Page)"/>
        <w:docPartUnique/>
      </w:docPartObj>
    </w:sdtPr>
    <w:sdtContent>
      <w:p w14:paraId="0853395C" w14:textId="68F29074" w:rsidR="00BF7D81" w:rsidRDefault="00BF7D81">
        <w:pPr>
          <w:pStyle w:val="Rodap"/>
          <w:jc w:val="right"/>
        </w:pPr>
        <w:r>
          <w:fldChar w:fldCharType="begin"/>
        </w:r>
        <w:r>
          <w:instrText>PAGE   \* MERGEFORMAT</w:instrText>
        </w:r>
        <w:r>
          <w:fldChar w:fldCharType="separate"/>
        </w:r>
        <w:r w:rsidR="630FE380">
          <w:t>2</w:t>
        </w:r>
        <w:r>
          <w:fldChar w:fldCharType="end"/>
        </w:r>
      </w:p>
    </w:sdtContent>
  </w:sdt>
  <w:p w14:paraId="38DF4795" w14:textId="77777777" w:rsidR="00BF7D81" w:rsidRDefault="00BF7D81" w:rsidP="4B2DD5B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042615"/>
      <w:docPartObj>
        <w:docPartGallery w:val="Page Numbers (Bottom of Page)"/>
        <w:docPartUnique/>
      </w:docPartObj>
    </w:sdtPr>
    <w:sdtContent>
      <w:p w14:paraId="51867247" w14:textId="30B8A6DB" w:rsidR="00BF7D81" w:rsidRDefault="00BF7D81">
        <w:pPr>
          <w:pStyle w:val="Rodap"/>
          <w:jc w:val="right"/>
        </w:pPr>
        <w:r>
          <w:fldChar w:fldCharType="begin"/>
        </w:r>
        <w:r>
          <w:instrText>PAGE   \* MERGEFORMAT</w:instrText>
        </w:r>
        <w:r>
          <w:fldChar w:fldCharType="separate"/>
        </w:r>
        <w:r w:rsidR="630FE380">
          <w:t>2</w:t>
        </w:r>
        <w:r>
          <w:fldChar w:fldCharType="end"/>
        </w:r>
      </w:p>
    </w:sdtContent>
  </w:sdt>
  <w:p w14:paraId="7F233F46" w14:textId="77777777" w:rsidR="00BF7D81" w:rsidRDefault="00BF7D81">
    <w:pPr>
      <w:pStyle w:val="Rodap"/>
      <w:pPrChange w:id="83" w:author="ELLEN CRISTINA DE SOUSA CASTRO" w:date="2025-05-26T20:15: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2A1B7" w14:textId="77777777" w:rsidR="00C5528F" w:rsidRDefault="00C5528F">
      <w:pPr>
        <w:spacing w:after="0" w:line="240" w:lineRule="auto"/>
      </w:pPr>
      <w:r>
        <w:separator/>
      </w:r>
    </w:p>
  </w:footnote>
  <w:footnote w:type="continuationSeparator" w:id="0">
    <w:p w14:paraId="51EC17E5" w14:textId="77777777" w:rsidR="00C5528F" w:rsidRDefault="00C55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B2DD5BE" w14:paraId="5307F4AA" w14:textId="77777777" w:rsidTr="4B2DD5BE">
      <w:trPr>
        <w:trHeight w:val="300"/>
      </w:trPr>
      <w:tc>
        <w:tcPr>
          <w:tcW w:w="3005" w:type="dxa"/>
        </w:tcPr>
        <w:p w14:paraId="00C49D32" w14:textId="4218E676" w:rsidR="4B2DD5BE" w:rsidRDefault="4B2DD5BE" w:rsidP="4B2DD5BE">
          <w:pPr>
            <w:pStyle w:val="Cabealho"/>
            <w:ind w:left="-115"/>
          </w:pPr>
        </w:p>
      </w:tc>
      <w:tc>
        <w:tcPr>
          <w:tcW w:w="3005" w:type="dxa"/>
        </w:tcPr>
        <w:p w14:paraId="44E6CBA2" w14:textId="4049F977" w:rsidR="4B2DD5BE" w:rsidRDefault="4B2DD5BE" w:rsidP="4B2DD5BE">
          <w:pPr>
            <w:pStyle w:val="Cabealho"/>
            <w:jc w:val="center"/>
          </w:pPr>
        </w:p>
      </w:tc>
      <w:tc>
        <w:tcPr>
          <w:tcW w:w="3005" w:type="dxa"/>
        </w:tcPr>
        <w:p w14:paraId="62D1FF04" w14:textId="06132BAB" w:rsidR="4B2DD5BE" w:rsidRDefault="4B2DD5BE" w:rsidP="4B2DD5BE">
          <w:pPr>
            <w:pStyle w:val="Cabealho"/>
            <w:ind w:right="-115"/>
            <w:jc w:val="right"/>
          </w:pPr>
        </w:p>
      </w:tc>
    </w:tr>
  </w:tbl>
  <w:p w14:paraId="15E31581" w14:textId="7C404588" w:rsidR="4B2DD5BE" w:rsidRDefault="4B2DD5BE" w:rsidP="4B2DD5B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36A223" w14:paraId="5571EF83" w14:textId="77777777" w:rsidTr="630FE380">
      <w:trPr>
        <w:trHeight w:val="300"/>
      </w:trPr>
      <w:tc>
        <w:tcPr>
          <w:tcW w:w="3005" w:type="dxa"/>
        </w:tcPr>
        <w:p w14:paraId="36A2066B" w14:textId="4E1ABC5B" w:rsidR="5E36A223" w:rsidRDefault="5E36A223" w:rsidP="630FE380">
          <w:pPr>
            <w:pStyle w:val="Cabealho"/>
            <w:ind w:left="-115"/>
          </w:pPr>
        </w:p>
      </w:tc>
      <w:tc>
        <w:tcPr>
          <w:tcW w:w="3005" w:type="dxa"/>
        </w:tcPr>
        <w:p w14:paraId="0EE427BA" w14:textId="4E383BBA" w:rsidR="5E36A223" w:rsidRDefault="5E36A223" w:rsidP="630FE380">
          <w:pPr>
            <w:pStyle w:val="Cabealho"/>
            <w:jc w:val="center"/>
          </w:pPr>
        </w:p>
      </w:tc>
      <w:tc>
        <w:tcPr>
          <w:tcW w:w="3005" w:type="dxa"/>
        </w:tcPr>
        <w:p w14:paraId="7D632A01" w14:textId="0257D7E8" w:rsidR="5E36A223" w:rsidRDefault="5E36A223" w:rsidP="630FE380">
          <w:pPr>
            <w:pStyle w:val="Cabealho"/>
            <w:ind w:right="-115"/>
            <w:jc w:val="right"/>
          </w:pPr>
        </w:p>
      </w:tc>
    </w:tr>
  </w:tbl>
  <w:p w14:paraId="55BE9FF6" w14:textId="67683615" w:rsidR="5E36A223" w:rsidRDefault="5E36A223" w:rsidP="630FE3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8EA"/>
    <w:multiLevelType w:val="hybridMultilevel"/>
    <w:tmpl w:val="FBD2487A"/>
    <w:lvl w:ilvl="0" w:tplc="38BAA0DA">
      <w:start w:val="1"/>
      <w:numFmt w:val="bullet"/>
      <w:lvlText w:val="o"/>
      <w:lvlJc w:val="left"/>
      <w:pPr>
        <w:ind w:left="720" w:hanging="360"/>
      </w:pPr>
      <w:rPr>
        <w:rFonts w:ascii="Courier New" w:hAnsi="Courier New" w:hint="default"/>
      </w:rPr>
    </w:lvl>
    <w:lvl w:ilvl="1" w:tplc="04160001">
      <w:start w:val="1"/>
      <w:numFmt w:val="bullet"/>
      <w:lvlText w:val=""/>
      <w:lvlJc w:val="left"/>
      <w:pPr>
        <w:ind w:left="1440" w:hanging="360"/>
      </w:pPr>
      <w:rPr>
        <w:rFonts w:ascii="Symbol" w:hAnsi="Symbol" w:hint="default"/>
      </w:rPr>
    </w:lvl>
    <w:lvl w:ilvl="2" w:tplc="DA8CB1FC">
      <w:start w:val="1"/>
      <w:numFmt w:val="bullet"/>
      <w:lvlText w:val=""/>
      <w:lvlJc w:val="left"/>
      <w:pPr>
        <w:ind w:left="2160" w:hanging="360"/>
      </w:pPr>
      <w:rPr>
        <w:rFonts w:ascii="Wingdings" w:hAnsi="Wingdings" w:hint="default"/>
      </w:rPr>
    </w:lvl>
    <w:lvl w:ilvl="3" w:tplc="7C7E93D0">
      <w:start w:val="1"/>
      <w:numFmt w:val="bullet"/>
      <w:lvlText w:val=""/>
      <w:lvlJc w:val="left"/>
      <w:pPr>
        <w:ind w:left="2880" w:hanging="360"/>
      </w:pPr>
      <w:rPr>
        <w:rFonts w:ascii="Symbol" w:hAnsi="Symbol" w:hint="default"/>
      </w:rPr>
    </w:lvl>
    <w:lvl w:ilvl="4" w:tplc="3E6C13D6">
      <w:start w:val="1"/>
      <w:numFmt w:val="bullet"/>
      <w:lvlText w:val="o"/>
      <w:lvlJc w:val="left"/>
      <w:pPr>
        <w:ind w:left="3600" w:hanging="360"/>
      </w:pPr>
      <w:rPr>
        <w:rFonts w:ascii="Courier New" w:hAnsi="Courier New" w:hint="default"/>
      </w:rPr>
    </w:lvl>
    <w:lvl w:ilvl="5" w:tplc="5712ABC6">
      <w:start w:val="1"/>
      <w:numFmt w:val="bullet"/>
      <w:lvlText w:val=""/>
      <w:lvlJc w:val="left"/>
      <w:pPr>
        <w:ind w:left="4320" w:hanging="360"/>
      </w:pPr>
      <w:rPr>
        <w:rFonts w:ascii="Wingdings" w:hAnsi="Wingdings" w:hint="default"/>
      </w:rPr>
    </w:lvl>
    <w:lvl w:ilvl="6" w:tplc="525CED9A">
      <w:start w:val="1"/>
      <w:numFmt w:val="bullet"/>
      <w:lvlText w:val=""/>
      <w:lvlJc w:val="left"/>
      <w:pPr>
        <w:ind w:left="5040" w:hanging="360"/>
      </w:pPr>
      <w:rPr>
        <w:rFonts w:ascii="Symbol" w:hAnsi="Symbol" w:hint="default"/>
      </w:rPr>
    </w:lvl>
    <w:lvl w:ilvl="7" w:tplc="D1820666">
      <w:start w:val="1"/>
      <w:numFmt w:val="bullet"/>
      <w:lvlText w:val="o"/>
      <w:lvlJc w:val="left"/>
      <w:pPr>
        <w:ind w:left="5760" w:hanging="360"/>
      </w:pPr>
      <w:rPr>
        <w:rFonts w:ascii="Courier New" w:hAnsi="Courier New" w:hint="default"/>
      </w:rPr>
    </w:lvl>
    <w:lvl w:ilvl="8" w:tplc="CDB2C6F2">
      <w:start w:val="1"/>
      <w:numFmt w:val="bullet"/>
      <w:lvlText w:val=""/>
      <w:lvlJc w:val="left"/>
      <w:pPr>
        <w:ind w:left="6480" w:hanging="360"/>
      </w:pPr>
      <w:rPr>
        <w:rFonts w:ascii="Wingdings" w:hAnsi="Wingdings" w:hint="default"/>
      </w:rPr>
    </w:lvl>
  </w:abstractNum>
  <w:abstractNum w:abstractNumId="1" w15:restartNumberingAfterBreak="0">
    <w:nsid w:val="01C596D2"/>
    <w:multiLevelType w:val="hybridMultilevel"/>
    <w:tmpl w:val="EE1672B4"/>
    <w:lvl w:ilvl="0" w:tplc="BC161FC0">
      <w:start w:val="1"/>
      <w:numFmt w:val="decimal"/>
      <w:lvlText w:val="%1."/>
      <w:lvlJc w:val="left"/>
      <w:pPr>
        <w:ind w:left="720" w:hanging="360"/>
      </w:pPr>
    </w:lvl>
    <w:lvl w:ilvl="1" w:tplc="6A7A328C">
      <w:start w:val="1"/>
      <w:numFmt w:val="lowerLetter"/>
      <w:lvlText w:val="%2."/>
      <w:lvlJc w:val="left"/>
      <w:pPr>
        <w:ind w:left="1440" w:hanging="360"/>
      </w:pPr>
    </w:lvl>
    <w:lvl w:ilvl="2" w:tplc="9698D456">
      <w:start w:val="1"/>
      <w:numFmt w:val="lowerRoman"/>
      <w:lvlText w:val="%3."/>
      <w:lvlJc w:val="right"/>
      <w:pPr>
        <w:ind w:left="2160" w:hanging="180"/>
      </w:pPr>
    </w:lvl>
    <w:lvl w:ilvl="3" w:tplc="70D07AB8">
      <w:start w:val="1"/>
      <w:numFmt w:val="decimal"/>
      <w:lvlText w:val="%4."/>
      <w:lvlJc w:val="left"/>
      <w:pPr>
        <w:ind w:left="2880" w:hanging="360"/>
      </w:pPr>
    </w:lvl>
    <w:lvl w:ilvl="4" w:tplc="8B6064AA">
      <w:start w:val="1"/>
      <w:numFmt w:val="lowerLetter"/>
      <w:lvlText w:val="%5."/>
      <w:lvlJc w:val="left"/>
      <w:pPr>
        <w:ind w:left="3600" w:hanging="360"/>
      </w:pPr>
    </w:lvl>
    <w:lvl w:ilvl="5" w:tplc="310E3720">
      <w:start w:val="1"/>
      <w:numFmt w:val="lowerRoman"/>
      <w:lvlText w:val="%6."/>
      <w:lvlJc w:val="right"/>
      <w:pPr>
        <w:ind w:left="4320" w:hanging="180"/>
      </w:pPr>
    </w:lvl>
    <w:lvl w:ilvl="6" w:tplc="196A5C74">
      <w:start w:val="1"/>
      <w:numFmt w:val="decimal"/>
      <w:lvlText w:val="%7."/>
      <w:lvlJc w:val="left"/>
      <w:pPr>
        <w:ind w:left="5040" w:hanging="360"/>
      </w:pPr>
    </w:lvl>
    <w:lvl w:ilvl="7" w:tplc="3A44C208">
      <w:start w:val="1"/>
      <w:numFmt w:val="lowerLetter"/>
      <w:lvlText w:val="%8."/>
      <w:lvlJc w:val="left"/>
      <w:pPr>
        <w:ind w:left="5760" w:hanging="360"/>
      </w:pPr>
    </w:lvl>
    <w:lvl w:ilvl="8" w:tplc="52DAE25A">
      <w:start w:val="1"/>
      <w:numFmt w:val="lowerRoman"/>
      <w:lvlText w:val="%9."/>
      <w:lvlJc w:val="right"/>
      <w:pPr>
        <w:ind w:left="6480" w:hanging="180"/>
      </w:pPr>
    </w:lvl>
  </w:abstractNum>
  <w:abstractNum w:abstractNumId="2" w15:restartNumberingAfterBreak="0">
    <w:nsid w:val="05702E5E"/>
    <w:multiLevelType w:val="hybridMultilevel"/>
    <w:tmpl w:val="FFFFFFFF"/>
    <w:lvl w:ilvl="0" w:tplc="2264C4B0">
      <w:start w:val="1"/>
      <w:numFmt w:val="bullet"/>
      <w:lvlText w:val=""/>
      <w:lvlJc w:val="left"/>
      <w:pPr>
        <w:ind w:left="1080" w:hanging="360"/>
      </w:pPr>
      <w:rPr>
        <w:rFonts w:ascii="Symbol" w:hAnsi="Symbol" w:hint="default"/>
      </w:rPr>
    </w:lvl>
    <w:lvl w:ilvl="1" w:tplc="140A4ABC">
      <w:start w:val="1"/>
      <w:numFmt w:val="bullet"/>
      <w:lvlText w:val="o"/>
      <w:lvlJc w:val="left"/>
      <w:pPr>
        <w:ind w:left="1800" w:hanging="360"/>
      </w:pPr>
      <w:rPr>
        <w:rFonts w:ascii="Courier New" w:hAnsi="Courier New" w:hint="default"/>
      </w:rPr>
    </w:lvl>
    <w:lvl w:ilvl="2" w:tplc="80DAA512">
      <w:start w:val="1"/>
      <w:numFmt w:val="bullet"/>
      <w:lvlText w:val=""/>
      <w:lvlJc w:val="left"/>
      <w:pPr>
        <w:ind w:left="2520" w:hanging="360"/>
      </w:pPr>
      <w:rPr>
        <w:rFonts w:ascii="Wingdings" w:hAnsi="Wingdings" w:hint="default"/>
      </w:rPr>
    </w:lvl>
    <w:lvl w:ilvl="3" w:tplc="1038AD9E">
      <w:start w:val="1"/>
      <w:numFmt w:val="bullet"/>
      <w:lvlText w:val=""/>
      <w:lvlJc w:val="left"/>
      <w:pPr>
        <w:ind w:left="3240" w:hanging="360"/>
      </w:pPr>
      <w:rPr>
        <w:rFonts w:ascii="Symbol" w:hAnsi="Symbol" w:hint="default"/>
      </w:rPr>
    </w:lvl>
    <w:lvl w:ilvl="4" w:tplc="29B42B64">
      <w:start w:val="1"/>
      <w:numFmt w:val="bullet"/>
      <w:lvlText w:val="o"/>
      <w:lvlJc w:val="left"/>
      <w:pPr>
        <w:ind w:left="3960" w:hanging="360"/>
      </w:pPr>
      <w:rPr>
        <w:rFonts w:ascii="Courier New" w:hAnsi="Courier New" w:hint="default"/>
      </w:rPr>
    </w:lvl>
    <w:lvl w:ilvl="5" w:tplc="1EECC4CE">
      <w:start w:val="1"/>
      <w:numFmt w:val="bullet"/>
      <w:lvlText w:val=""/>
      <w:lvlJc w:val="left"/>
      <w:pPr>
        <w:ind w:left="4680" w:hanging="360"/>
      </w:pPr>
      <w:rPr>
        <w:rFonts w:ascii="Wingdings" w:hAnsi="Wingdings" w:hint="default"/>
      </w:rPr>
    </w:lvl>
    <w:lvl w:ilvl="6" w:tplc="B4A0F720">
      <w:start w:val="1"/>
      <w:numFmt w:val="bullet"/>
      <w:lvlText w:val=""/>
      <w:lvlJc w:val="left"/>
      <w:pPr>
        <w:ind w:left="5400" w:hanging="360"/>
      </w:pPr>
      <w:rPr>
        <w:rFonts w:ascii="Symbol" w:hAnsi="Symbol" w:hint="default"/>
      </w:rPr>
    </w:lvl>
    <w:lvl w:ilvl="7" w:tplc="3AD0B8D6">
      <w:start w:val="1"/>
      <w:numFmt w:val="bullet"/>
      <w:lvlText w:val="o"/>
      <w:lvlJc w:val="left"/>
      <w:pPr>
        <w:ind w:left="6120" w:hanging="360"/>
      </w:pPr>
      <w:rPr>
        <w:rFonts w:ascii="Courier New" w:hAnsi="Courier New" w:hint="default"/>
      </w:rPr>
    </w:lvl>
    <w:lvl w:ilvl="8" w:tplc="86F04168">
      <w:start w:val="1"/>
      <w:numFmt w:val="bullet"/>
      <w:lvlText w:val=""/>
      <w:lvlJc w:val="left"/>
      <w:pPr>
        <w:ind w:left="6840" w:hanging="360"/>
      </w:pPr>
      <w:rPr>
        <w:rFonts w:ascii="Wingdings" w:hAnsi="Wingdings" w:hint="default"/>
      </w:rPr>
    </w:lvl>
  </w:abstractNum>
  <w:abstractNum w:abstractNumId="3" w15:restartNumberingAfterBreak="0">
    <w:nsid w:val="0D3B5880"/>
    <w:multiLevelType w:val="hybridMultilevel"/>
    <w:tmpl w:val="FFFFFFFF"/>
    <w:lvl w:ilvl="0" w:tplc="FBD0FD50">
      <w:start w:val="1"/>
      <w:numFmt w:val="decimal"/>
      <w:lvlText w:val="%1."/>
      <w:lvlJc w:val="left"/>
      <w:pPr>
        <w:ind w:left="720" w:hanging="360"/>
      </w:pPr>
    </w:lvl>
    <w:lvl w:ilvl="1" w:tplc="9BC08A3A">
      <w:start w:val="1"/>
      <w:numFmt w:val="lowerLetter"/>
      <w:lvlText w:val="%2."/>
      <w:lvlJc w:val="left"/>
      <w:pPr>
        <w:ind w:left="1440" w:hanging="360"/>
      </w:pPr>
    </w:lvl>
    <w:lvl w:ilvl="2" w:tplc="52A88818">
      <w:start w:val="1"/>
      <w:numFmt w:val="lowerRoman"/>
      <w:lvlText w:val="%3."/>
      <w:lvlJc w:val="right"/>
      <w:pPr>
        <w:ind w:left="2160" w:hanging="180"/>
      </w:pPr>
    </w:lvl>
    <w:lvl w:ilvl="3" w:tplc="81F8A946">
      <w:start w:val="1"/>
      <w:numFmt w:val="decimal"/>
      <w:lvlText w:val="%4."/>
      <w:lvlJc w:val="left"/>
      <w:pPr>
        <w:ind w:left="2880" w:hanging="360"/>
      </w:pPr>
    </w:lvl>
    <w:lvl w:ilvl="4" w:tplc="4ED00246">
      <w:start w:val="1"/>
      <w:numFmt w:val="lowerLetter"/>
      <w:lvlText w:val="%5."/>
      <w:lvlJc w:val="left"/>
      <w:pPr>
        <w:ind w:left="3600" w:hanging="360"/>
      </w:pPr>
    </w:lvl>
    <w:lvl w:ilvl="5" w:tplc="87EAC640">
      <w:start w:val="1"/>
      <w:numFmt w:val="lowerRoman"/>
      <w:lvlText w:val="%6."/>
      <w:lvlJc w:val="right"/>
      <w:pPr>
        <w:ind w:left="4320" w:hanging="180"/>
      </w:pPr>
    </w:lvl>
    <w:lvl w:ilvl="6" w:tplc="3CEC8D98">
      <w:start w:val="1"/>
      <w:numFmt w:val="decimal"/>
      <w:lvlText w:val="%7."/>
      <w:lvlJc w:val="left"/>
      <w:pPr>
        <w:ind w:left="5040" w:hanging="360"/>
      </w:pPr>
    </w:lvl>
    <w:lvl w:ilvl="7" w:tplc="7F4891E0">
      <w:start w:val="1"/>
      <w:numFmt w:val="lowerLetter"/>
      <w:lvlText w:val="%8."/>
      <w:lvlJc w:val="left"/>
      <w:pPr>
        <w:ind w:left="5760" w:hanging="360"/>
      </w:pPr>
    </w:lvl>
    <w:lvl w:ilvl="8" w:tplc="B22A89E6">
      <w:start w:val="1"/>
      <w:numFmt w:val="lowerRoman"/>
      <w:lvlText w:val="%9."/>
      <w:lvlJc w:val="right"/>
      <w:pPr>
        <w:ind w:left="6480" w:hanging="180"/>
      </w:pPr>
    </w:lvl>
  </w:abstractNum>
  <w:abstractNum w:abstractNumId="4" w15:restartNumberingAfterBreak="0">
    <w:nsid w:val="1364FC9E"/>
    <w:multiLevelType w:val="hybridMultilevel"/>
    <w:tmpl w:val="FFFFFFFF"/>
    <w:lvl w:ilvl="0" w:tplc="371A549E">
      <w:start w:val="1"/>
      <w:numFmt w:val="decimal"/>
      <w:lvlText w:val="%1."/>
      <w:lvlJc w:val="left"/>
      <w:pPr>
        <w:ind w:left="720" w:hanging="360"/>
      </w:pPr>
    </w:lvl>
    <w:lvl w:ilvl="1" w:tplc="CA8CE77E">
      <w:start w:val="1"/>
      <w:numFmt w:val="lowerLetter"/>
      <w:lvlText w:val="%2."/>
      <w:lvlJc w:val="left"/>
      <w:pPr>
        <w:ind w:left="1440" w:hanging="360"/>
      </w:pPr>
    </w:lvl>
    <w:lvl w:ilvl="2" w:tplc="49444C78">
      <w:start w:val="1"/>
      <w:numFmt w:val="lowerRoman"/>
      <w:lvlText w:val="%3."/>
      <w:lvlJc w:val="right"/>
      <w:pPr>
        <w:ind w:left="2160" w:hanging="180"/>
      </w:pPr>
    </w:lvl>
    <w:lvl w:ilvl="3" w:tplc="E83E2A7A">
      <w:start w:val="1"/>
      <w:numFmt w:val="decimal"/>
      <w:lvlText w:val="%4."/>
      <w:lvlJc w:val="left"/>
      <w:pPr>
        <w:ind w:left="2880" w:hanging="360"/>
      </w:pPr>
    </w:lvl>
    <w:lvl w:ilvl="4" w:tplc="1528F1AE">
      <w:start w:val="1"/>
      <w:numFmt w:val="lowerLetter"/>
      <w:lvlText w:val="%5."/>
      <w:lvlJc w:val="left"/>
      <w:pPr>
        <w:ind w:left="3600" w:hanging="360"/>
      </w:pPr>
    </w:lvl>
    <w:lvl w:ilvl="5" w:tplc="29AE4480">
      <w:start w:val="1"/>
      <w:numFmt w:val="lowerRoman"/>
      <w:lvlText w:val="%6."/>
      <w:lvlJc w:val="right"/>
      <w:pPr>
        <w:ind w:left="4320" w:hanging="180"/>
      </w:pPr>
    </w:lvl>
    <w:lvl w:ilvl="6" w:tplc="66B21960">
      <w:start w:val="1"/>
      <w:numFmt w:val="decimal"/>
      <w:lvlText w:val="%7."/>
      <w:lvlJc w:val="left"/>
      <w:pPr>
        <w:ind w:left="5040" w:hanging="360"/>
      </w:pPr>
    </w:lvl>
    <w:lvl w:ilvl="7" w:tplc="E96EE146">
      <w:start w:val="1"/>
      <w:numFmt w:val="lowerLetter"/>
      <w:lvlText w:val="%8."/>
      <w:lvlJc w:val="left"/>
      <w:pPr>
        <w:ind w:left="5760" w:hanging="360"/>
      </w:pPr>
    </w:lvl>
    <w:lvl w:ilvl="8" w:tplc="E7C4E7B0">
      <w:start w:val="1"/>
      <w:numFmt w:val="lowerRoman"/>
      <w:lvlText w:val="%9."/>
      <w:lvlJc w:val="right"/>
      <w:pPr>
        <w:ind w:left="6480" w:hanging="180"/>
      </w:pPr>
    </w:lvl>
  </w:abstractNum>
  <w:abstractNum w:abstractNumId="5" w15:restartNumberingAfterBreak="0">
    <w:nsid w:val="1645E962"/>
    <w:multiLevelType w:val="hybridMultilevel"/>
    <w:tmpl w:val="FFFFFFFF"/>
    <w:lvl w:ilvl="0" w:tplc="FFB0B274">
      <w:start w:val="1"/>
      <w:numFmt w:val="bullet"/>
      <w:lvlText w:val=""/>
      <w:lvlJc w:val="left"/>
      <w:pPr>
        <w:ind w:left="720" w:hanging="360"/>
      </w:pPr>
      <w:rPr>
        <w:rFonts w:ascii="Symbol" w:hAnsi="Symbol" w:hint="default"/>
      </w:rPr>
    </w:lvl>
    <w:lvl w:ilvl="1" w:tplc="A9640886">
      <w:start w:val="1"/>
      <w:numFmt w:val="bullet"/>
      <w:lvlText w:val="o"/>
      <w:lvlJc w:val="left"/>
      <w:pPr>
        <w:ind w:left="1440" w:hanging="360"/>
      </w:pPr>
      <w:rPr>
        <w:rFonts w:ascii="Courier New" w:hAnsi="Courier New" w:hint="default"/>
      </w:rPr>
    </w:lvl>
    <w:lvl w:ilvl="2" w:tplc="6C845B1C">
      <w:start w:val="1"/>
      <w:numFmt w:val="bullet"/>
      <w:lvlText w:val=""/>
      <w:lvlJc w:val="left"/>
      <w:pPr>
        <w:ind w:left="2160" w:hanging="360"/>
      </w:pPr>
      <w:rPr>
        <w:rFonts w:ascii="Wingdings" w:hAnsi="Wingdings" w:hint="default"/>
      </w:rPr>
    </w:lvl>
    <w:lvl w:ilvl="3" w:tplc="9EB06896">
      <w:start w:val="1"/>
      <w:numFmt w:val="bullet"/>
      <w:lvlText w:val=""/>
      <w:lvlJc w:val="left"/>
      <w:pPr>
        <w:ind w:left="2880" w:hanging="360"/>
      </w:pPr>
      <w:rPr>
        <w:rFonts w:ascii="Symbol" w:hAnsi="Symbol" w:hint="default"/>
      </w:rPr>
    </w:lvl>
    <w:lvl w:ilvl="4" w:tplc="C7324B44">
      <w:start w:val="1"/>
      <w:numFmt w:val="bullet"/>
      <w:lvlText w:val="o"/>
      <w:lvlJc w:val="left"/>
      <w:pPr>
        <w:ind w:left="3600" w:hanging="360"/>
      </w:pPr>
      <w:rPr>
        <w:rFonts w:ascii="Courier New" w:hAnsi="Courier New" w:hint="default"/>
      </w:rPr>
    </w:lvl>
    <w:lvl w:ilvl="5" w:tplc="EBF0F9CE">
      <w:start w:val="1"/>
      <w:numFmt w:val="bullet"/>
      <w:lvlText w:val=""/>
      <w:lvlJc w:val="left"/>
      <w:pPr>
        <w:ind w:left="4320" w:hanging="360"/>
      </w:pPr>
      <w:rPr>
        <w:rFonts w:ascii="Wingdings" w:hAnsi="Wingdings" w:hint="default"/>
      </w:rPr>
    </w:lvl>
    <w:lvl w:ilvl="6" w:tplc="1ADE379C">
      <w:start w:val="1"/>
      <w:numFmt w:val="bullet"/>
      <w:lvlText w:val=""/>
      <w:lvlJc w:val="left"/>
      <w:pPr>
        <w:ind w:left="5040" w:hanging="360"/>
      </w:pPr>
      <w:rPr>
        <w:rFonts w:ascii="Symbol" w:hAnsi="Symbol" w:hint="default"/>
      </w:rPr>
    </w:lvl>
    <w:lvl w:ilvl="7" w:tplc="B75CDCBA">
      <w:start w:val="1"/>
      <w:numFmt w:val="bullet"/>
      <w:lvlText w:val="o"/>
      <w:lvlJc w:val="left"/>
      <w:pPr>
        <w:ind w:left="5760" w:hanging="360"/>
      </w:pPr>
      <w:rPr>
        <w:rFonts w:ascii="Courier New" w:hAnsi="Courier New" w:hint="default"/>
      </w:rPr>
    </w:lvl>
    <w:lvl w:ilvl="8" w:tplc="62BC1C7C">
      <w:start w:val="1"/>
      <w:numFmt w:val="bullet"/>
      <w:lvlText w:val=""/>
      <w:lvlJc w:val="left"/>
      <w:pPr>
        <w:ind w:left="6480" w:hanging="360"/>
      </w:pPr>
      <w:rPr>
        <w:rFonts w:ascii="Wingdings" w:hAnsi="Wingdings" w:hint="default"/>
      </w:rPr>
    </w:lvl>
  </w:abstractNum>
  <w:abstractNum w:abstractNumId="6" w15:restartNumberingAfterBreak="0">
    <w:nsid w:val="168938E3"/>
    <w:multiLevelType w:val="hybridMultilevel"/>
    <w:tmpl w:val="5686B830"/>
    <w:lvl w:ilvl="0" w:tplc="9C90DA92">
      <w:start w:val="1"/>
      <w:numFmt w:val="decimal"/>
      <w:lvlText w:val="%1."/>
      <w:lvlJc w:val="left"/>
      <w:pPr>
        <w:ind w:left="720" w:hanging="360"/>
      </w:pPr>
    </w:lvl>
    <w:lvl w:ilvl="1" w:tplc="A3EE7282">
      <w:start w:val="1"/>
      <w:numFmt w:val="lowerLetter"/>
      <w:lvlText w:val="%2."/>
      <w:lvlJc w:val="left"/>
      <w:pPr>
        <w:ind w:left="1440" w:hanging="360"/>
      </w:pPr>
    </w:lvl>
    <w:lvl w:ilvl="2" w:tplc="56D6A956">
      <w:start w:val="1"/>
      <w:numFmt w:val="lowerRoman"/>
      <w:lvlText w:val="%3."/>
      <w:lvlJc w:val="right"/>
      <w:pPr>
        <w:ind w:left="2160" w:hanging="180"/>
      </w:pPr>
    </w:lvl>
    <w:lvl w:ilvl="3" w:tplc="CD98BA14">
      <w:start w:val="1"/>
      <w:numFmt w:val="decimal"/>
      <w:lvlText w:val="%4."/>
      <w:lvlJc w:val="left"/>
      <w:pPr>
        <w:ind w:left="2880" w:hanging="360"/>
      </w:pPr>
    </w:lvl>
    <w:lvl w:ilvl="4" w:tplc="37EA6A48">
      <w:start w:val="1"/>
      <w:numFmt w:val="lowerLetter"/>
      <w:lvlText w:val="%5."/>
      <w:lvlJc w:val="left"/>
      <w:pPr>
        <w:ind w:left="3600" w:hanging="360"/>
      </w:pPr>
    </w:lvl>
    <w:lvl w:ilvl="5" w:tplc="B3C89058">
      <w:start w:val="1"/>
      <w:numFmt w:val="lowerRoman"/>
      <w:lvlText w:val="%6."/>
      <w:lvlJc w:val="right"/>
      <w:pPr>
        <w:ind w:left="4320" w:hanging="180"/>
      </w:pPr>
    </w:lvl>
    <w:lvl w:ilvl="6" w:tplc="F87A1916">
      <w:start w:val="1"/>
      <w:numFmt w:val="decimal"/>
      <w:lvlText w:val="%7."/>
      <w:lvlJc w:val="left"/>
      <w:pPr>
        <w:ind w:left="5040" w:hanging="360"/>
      </w:pPr>
    </w:lvl>
    <w:lvl w:ilvl="7" w:tplc="D766F1FA">
      <w:start w:val="1"/>
      <w:numFmt w:val="lowerLetter"/>
      <w:lvlText w:val="%8."/>
      <w:lvlJc w:val="left"/>
      <w:pPr>
        <w:ind w:left="5760" w:hanging="360"/>
      </w:pPr>
    </w:lvl>
    <w:lvl w:ilvl="8" w:tplc="BDDADF30">
      <w:start w:val="1"/>
      <w:numFmt w:val="lowerRoman"/>
      <w:lvlText w:val="%9."/>
      <w:lvlJc w:val="right"/>
      <w:pPr>
        <w:ind w:left="6480" w:hanging="180"/>
      </w:pPr>
    </w:lvl>
  </w:abstractNum>
  <w:abstractNum w:abstractNumId="7" w15:restartNumberingAfterBreak="0">
    <w:nsid w:val="1EC5016E"/>
    <w:multiLevelType w:val="hybridMultilevel"/>
    <w:tmpl w:val="FFFFFFFF"/>
    <w:lvl w:ilvl="0" w:tplc="09347734">
      <w:start w:val="1"/>
      <w:numFmt w:val="decimal"/>
      <w:lvlText w:val="%1."/>
      <w:lvlJc w:val="left"/>
      <w:pPr>
        <w:ind w:left="1068" w:hanging="360"/>
      </w:pPr>
    </w:lvl>
    <w:lvl w:ilvl="1" w:tplc="8D5EEDCA">
      <w:start w:val="1"/>
      <w:numFmt w:val="lowerLetter"/>
      <w:lvlText w:val="%2."/>
      <w:lvlJc w:val="left"/>
      <w:pPr>
        <w:ind w:left="1788" w:hanging="360"/>
      </w:pPr>
    </w:lvl>
    <w:lvl w:ilvl="2" w:tplc="E4901C76">
      <w:start w:val="1"/>
      <w:numFmt w:val="lowerRoman"/>
      <w:lvlText w:val="%3."/>
      <w:lvlJc w:val="right"/>
      <w:pPr>
        <w:ind w:left="2508" w:hanging="180"/>
      </w:pPr>
    </w:lvl>
    <w:lvl w:ilvl="3" w:tplc="504E419C">
      <w:start w:val="1"/>
      <w:numFmt w:val="decimal"/>
      <w:lvlText w:val="%4."/>
      <w:lvlJc w:val="left"/>
      <w:pPr>
        <w:ind w:left="3228" w:hanging="360"/>
      </w:pPr>
    </w:lvl>
    <w:lvl w:ilvl="4" w:tplc="6F70946E">
      <w:start w:val="1"/>
      <w:numFmt w:val="lowerLetter"/>
      <w:lvlText w:val="%5."/>
      <w:lvlJc w:val="left"/>
      <w:pPr>
        <w:ind w:left="3948" w:hanging="360"/>
      </w:pPr>
    </w:lvl>
    <w:lvl w:ilvl="5" w:tplc="BDFAAC9C">
      <w:start w:val="1"/>
      <w:numFmt w:val="lowerRoman"/>
      <w:lvlText w:val="%6."/>
      <w:lvlJc w:val="right"/>
      <w:pPr>
        <w:ind w:left="4668" w:hanging="180"/>
      </w:pPr>
    </w:lvl>
    <w:lvl w:ilvl="6" w:tplc="55F64780">
      <w:start w:val="1"/>
      <w:numFmt w:val="decimal"/>
      <w:lvlText w:val="%7."/>
      <w:lvlJc w:val="left"/>
      <w:pPr>
        <w:ind w:left="5388" w:hanging="360"/>
      </w:pPr>
    </w:lvl>
    <w:lvl w:ilvl="7" w:tplc="775A13D0">
      <w:start w:val="1"/>
      <w:numFmt w:val="lowerLetter"/>
      <w:lvlText w:val="%8."/>
      <w:lvlJc w:val="left"/>
      <w:pPr>
        <w:ind w:left="6108" w:hanging="360"/>
      </w:pPr>
    </w:lvl>
    <w:lvl w:ilvl="8" w:tplc="7FA42AA8">
      <w:start w:val="1"/>
      <w:numFmt w:val="lowerRoman"/>
      <w:lvlText w:val="%9."/>
      <w:lvlJc w:val="right"/>
      <w:pPr>
        <w:ind w:left="6828" w:hanging="180"/>
      </w:pPr>
    </w:lvl>
  </w:abstractNum>
  <w:abstractNum w:abstractNumId="8" w15:restartNumberingAfterBreak="0">
    <w:nsid w:val="213F0D84"/>
    <w:multiLevelType w:val="hybridMultilevel"/>
    <w:tmpl w:val="5CEE90E4"/>
    <w:lvl w:ilvl="0" w:tplc="EC1CA8F8">
      <w:start w:val="1"/>
      <w:numFmt w:val="bullet"/>
      <w:lvlText w:val="o"/>
      <w:lvlJc w:val="left"/>
      <w:pPr>
        <w:ind w:left="720" w:hanging="360"/>
      </w:pPr>
      <w:rPr>
        <w:rFonts w:ascii="Courier New" w:hAnsi="Courier New" w:hint="default"/>
      </w:rPr>
    </w:lvl>
    <w:lvl w:ilvl="1" w:tplc="04160001">
      <w:start w:val="1"/>
      <w:numFmt w:val="bullet"/>
      <w:lvlText w:val=""/>
      <w:lvlJc w:val="left"/>
      <w:pPr>
        <w:ind w:left="1440" w:hanging="360"/>
      </w:pPr>
      <w:rPr>
        <w:rFonts w:ascii="Symbol" w:hAnsi="Symbol" w:hint="default"/>
      </w:rPr>
    </w:lvl>
    <w:lvl w:ilvl="2" w:tplc="C71AE0A8">
      <w:start w:val="1"/>
      <w:numFmt w:val="bullet"/>
      <w:lvlText w:val=""/>
      <w:lvlJc w:val="left"/>
      <w:pPr>
        <w:ind w:left="2160" w:hanging="360"/>
      </w:pPr>
      <w:rPr>
        <w:rFonts w:ascii="Wingdings" w:hAnsi="Wingdings" w:hint="default"/>
      </w:rPr>
    </w:lvl>
    <w:lvl w:ilvl="3" w:tplc="48F42BC8">
      <w:start w:val="1"/>
      <w:numFmt w:val="bullet"/>
      <w:lvlText w:val=""/>
      <w:lvlJc w:val="left"/>
      <w:pPr>
        <w:ind w:left="2880" w:hanging="360"/>
      </w:pPr>
      <w:rPr>
        <w:rFonts w:ascii="Symbol" w:hAnsi="Symbol" w:hint="default"/>
      </w:rPr>
    </w:lvl>
    <w:lvl w:ilvl="4" w:tplc="0A7C70A0">
      <w:start w:val="1"/>
      <w:numFmt w:val="bullet"/>
      <w:lvlText w:val="o"/>
      <w:lvlJc w:val="left"/>
      <w:pPr>
        <w:ind w:left="3600" w:hanging="360"/>
      </w:pPr>
      <w:rPr>
        <w:rFonts w:ascii="Courier New" w:hAnsi="Courier New" w:hint="default"/>
      </w:rPr>
    </w:lvl>
    <w:lvl w:ilvl="5" w:tplc="2CCAA368">
      <w:start w:val="1"/>
      <w:numFmt w:val="bullet"/>
      <w:lvlText w:val=""/>
      <w:lvlJc w:val="left"/>
      <w:pPr>
        <w:ind w:left="4320" w:hanging="360"/>
      </w:pPr>
      <w:rPr>
        <w:rFonts w:ascii="Wingdings" w:hAnsi="Wingdings" w:hint="default"/>
      </w:rPr>
    </w:lvl>
    <w:lvl w:ilvl="6" w:tplc="6272058A">
      <w:start w:val="1"/>
      <w:numFmt w:val="bullet"/>
      <w:lvlText w:val=""/>
      <w:lvlJc w:val="left"/>
      <w:pPr>
        <w:ind w:left="5040" w:hanging="360"/>
      </w:pPr>
      <w:rPr>
        <w:rFonts w:ascii="Symbol" w:hAnsi="Symbol" w:hint="default"/>
      </w:rPr>
    </w:lvl>
    <w:lvl w:ilvl="7" w:tplc="E688B730">
      <w:start w:val="1"/>
      <w:numFmt w:val="bullet"/>
      <w:lvlText w:val="o"/>
      <w:lvlJc w:val="left"/>
      <w:pPr>
        <w:ind w:left="5760" w:hanging="360"/>
      </w:pPr>
      <w:rPr>
        <w:rFonts w:ascii="Courier New" w:hAnsi="Courier New" w:hint="default"/>
      </w:rPr>
    </w:lvl>
    <w:lvl w:ilvl="8" w:tplc="3D14AD7A">
      <w:start w:val="1"/>
      <w:numFmt w:val="bullet"/>
      <w:lvlText w:val=""/>
      <w:lvlJc w:val="left"/>
      <w:pPr>
        <w:ind w:left="6480" w:hanging="360"/>
      </w:pPr>
      <w:rPr>
        <w:rFonts w:ascii="Wingdings" w:hAnsi="Wingdings" w:hint="default"/>
      </w:rPr>
    </w:lvl>
  </w:abstractNum>
  <w:abstractNum w:abstractNumId="9" w15:restartNumberingAfterBreak="0">
    <w:nsid w:val="253E7358"/>
    <w:multiLevelType w:val="hybridMultilevel"/>
    <w:tmpl w:val="FFFFFFFF"/>
    <w:lvl w:ilvl="0" w:tplc="202ED658">
      <w:start w:val="1"/>
      <w:numFmt w:val="bullet"/>
      <w:lvlText w:val=""/>
      <w:lvlJc w:val="left"/>
      <w:pPr>
        <w:ind w:left="1080" w:hanging="360"/>
      </w:pPr>
      <w:rPr>
        <w:rFonts w:ascii="Symbol" w:hAnsi="Symbol" w:hint="default"/>
      </w:rPr>
    </w:lvl>
    <w:lvl w:ilvl="1" w:tplc="7EDC26E2">
      <w:start w:val="1"/>
      <w:numFmt w:val="bullet"/>
      <w:lvlText w:val="o"/>
      <w:lvlJc w:val="left"/>
      <w:pPr>
        <w:ind w:left="1800" w:hanging="360"/>
      </w:pPr>
      <w:rPr>
        <w:rFonts w:ascii="Courier New" w:hAnsi="Courier New" w:hint="default"/>
      </w:rPr>
    </w:lvl>
    <w:lvl w:ilvl="2" w:tplc="1FC8BE52">
      <w:start w:val="1"/>
      <w:numFmt w:val="bullet"/>
      <w:lvlText w:val=""/>
      <w:lvlJc w:val="left"/>
      <w:pPr>
        <w:ind w:left="2520" w:hanging="360"/>
      </w:pPr>
      <w:rPr>
        <w:rFonts w:ascii="Wingdings" w:hAnsi="Wingdings" w:hint="default"/>
      </w:rPr>
    </w:lvl>
    <w:lvl w:ilvl="3" w:tplc="E3829B9C">
      <w:start w:val="1"/>
      <w:numFmt w:val="bullet"/>
      <w:lvlText w:val=""/>
      <w:lvlJc w:val="left"/>
      <w:pPr>
        <w:ind w:left="3240" w:hanging="360"/>
      </w:pPr>
      <w:rPr>
        <w:rFonts w:ascii="Symbol" w:hAnsi="Symbol" w:hint="default"/>
      </w:rPr>
    </w:lvl>
    <w:lvl w:ilvl="4" w:tplc="22940764">
      <w:start w:val="1"/>
      <w:numFmt w:val="bullet"/>
      <w:lvlText w:val="o"/>
      <w:lvlJc w:val="left"/>
      <w:pPr>
        <w:ind w:left="3960" w:hanging="360"/>
      </w:pPr>
      <w:rPr>
        <w:rFonts w:ascii="Courier New" w:hAnsi="Courier New" w:hint="default"/>
      </w:rPr>
    </w:lvl>
    <w:lvl w:ilvl="5" w:tplc="E6A6EEB6">
      <w:start w:val="1"/>
      <w:numFmt w:val="bullet"/>
      <w:lvlText w:val=""/>
      <w:lvlJc w:val="left"/>
      <w:pPr>
        <w:ind w:left="4680" w:hanging="360"/>
      </w:pPr>
      <w:rPr>
        <w:rFonts w:ascii="Wingdings" w:hAnsi="Wingdings" w:hint="default"/>
      </w:rPr>
    </w:lvl>
    <w:lvl w:ilvl="6" w:tplc="59045CDA">
      <w:start w:val="1"/>
      <w:numFmt w:val="bullet"/>
      <w:lvlText w:val=""/>
      <w:lvlJc w:val="left"/>
      <w:pPr>
        <w:ind w:left="5400" w:hanging="360"/>
      </w:pPr>
      <w:rPr>
        <w:rFonts w:ascii="Symbol" w:hAnsi="Symbol" w:hint="default"/>
      </w:rPr>
    </w:lvl>
    <w:lvl w:ilvl="7" w:tplc="A9604C2A">
      <w:start w:val="1"/>
      <w:numFmt w:val="bullet"/>
      <w:lvlText w:val="o"/>
      <w:lvlJc w:val="left"/>
      <w:pPr>
        <w:ind w:left="6120" w:hanging="360"/>
      </w:pPr>
      <w:rPr>
        <w:rFonts w:ascii="Courier New" w:hAnsi="Courier New" w:hint="default"/>
      </w:rPr>
    </w:lvl>
    <w:lvl w:ilvl="8" w:tplc="624204C4">
      <w:start w:val="1"/>
      <w:numFmt w:val="bullet"/>
      <w:lvlText w:val=""/>
      <w:lvlJc w:val="left"/>
      <w:pPr>
        <w:ind w:left="6840" w:hanging="360"/>
      </w:pPr>
      <w:rPr>
        <w:rFonts w:ascii="Wingdings" w:hAnsi="Wingdings" w:hint="default"/>
      </w:rPr>
    </w:lvl>
  </w:abstractNum>
  <w:abstractNum w:abstractNumId="10" w15:restartNumberingAfterBreak="0">
    <w:nsid w:val="26C73164"/>
    <w:multiLevelType w:val="hybridMultilevel"/>
    <w:tmpl w:val="FFFFFFFF"/>
    <w:lvl w:ilvl="0" w:tplc="4A24D438">
      <w:start w:val="1"/>
      <w:numFmt w:val="decimal"/>
      <w:lvlText w:val="%1."/>
      <w:lvlJc w:val="left"/>
      <w:pPr>
        <w:ind w:left="720" w:hanging="360"/>
      </w:pPr>
    </w:lvl>
    <w:lvl w:ilvl="1" w:tplc="074096FA">
      <w:start w:val="1"/>
      <w:numFmt w:val="lowerLetter"/>
      <w:lvlText w:val="%2."/>
      <w:lvlJc w:val="left"/>
      <w:pPr>
        <w:ind w:left="1440" w:hanging="360"/>
      </w:pPr>
    </w:lvl>
    <w:lvl w:ilvl="2" w:tplc="75DCF9B4">
      <w:start w:val="1"/>
      <w:numFmt w:val="lowerRoman"/>
      <w:lvlText w:val="%3."/>
      <w:lvlJc w:val="right"/>
      <w:pPr>
        <w:ind w:left="2160" w:hanging="180"/>
      </w:pPr>
    </w:lvl>
    <w:lvl w:ilvl="3" w:tplc="38FEE032">
      <w:start w:val="1"/>
      <w:numFmt w:val="decimal"/>
      <w:lvlText w:val="%4."/>
      <w:lvlJc w:val="left"/>
      <w:pPr>
        <w:ind w:left="2880" w:hanging="360"/>
      </w:pPr>
    </w:lvl>
    <w:lvl w:ilvl="4" w:tplc="5A584068">
      <w:start w:val="1"/>
      <w:numFmt w:val="lowerLetter"/>
      <w:lvlText w:val="%5."/>
      <w:lvlJc w:val="left"/>
      <w:pPr>
        <w:ind w:left="3600" w:hanging="360"/>
      </w:pPr>
    </w:lvl>
    <w:lvl w:ilvl="5" w:tplc="6456AB6A">
      <w:start w:val="1"/>
      <w:numFmt w:val="lowerRoman"/>
      <w:lvlText w:val="%6."/>
      <w:lvlJc w:val="right"/>
      <w:pPr>
        <w:ind w:left="4320" w:hanging="180"/>
      </w:pPr>
    </w:lvl>
    <w:lvl w:ilvl="6" w:tplc="B414E862">
      <w:start w:val="1"/>
      <w:numFmt w:val="decimal"/>
      <w:lvlText w:val="%7."/>
      <w:lvlJc w:val="left"/>
      <w:pPr>
        <w:ind w:left="5040" w:hanging="360"/>
      </w:pPr>
    </w:lvl>
    <w:lvl w:ilvl="7" w:tplc="8626DB72">
      <w:start w:val="1"/>
      <w:numFmt w:val="lowerLetter"/>
      <w:lvlText w:val="%8."/>
      <w:lvlJc w:val="left"/>
      <w:pPr>
        <w:ind w:left="5760" w:hanging="360"/>
      </w:pPr>
    </w:lvl>
    <w:lvl w:ilvl="8" w:tplc="5B7AE3E8">
      <w:start w:val="1"/>
      <w:numFmt w:val="lowerRoman"/>
      <w:lvlText w:val="%9."/>
      <w:lvlJc w:val="right"/>
      <w:pPr>
        <w:ind w:left="6480" w:hanging="180"/>
      </w:pPr>
    </w:lvl>
  </w:abstractNum>
  <w:abstractNum w:abstractNumId="11" w15:restartNumberingAfterBreak="0">
    <w:nsid w:val="2A08E2C2"/>
    <w:multiLevelType w:val="hybridMultilevel"/>
    <w:tmpl w:val="FFFFFFFF"/>
    <w:lvl w:ilvl="0" w:tplc="6B04F63E">
      <w:start w:val="1"/>
      <w:numFmt w:val="bullet"/>
      <w:lvlText w:val="·"/>
      <w:lvlJc w:val="left"/>
      <w:pPr>
        <w:ind w:left="720" w:hanging="360"/>
      </w:pPr>
      <w:rPr>
        <w:rFonts w:ascii="Symbol" w:hAnsi="Symbol" w:hint="default"/>
      </w:rPr>
    </w:lvl>
    <w:lvl w:ilvl="1" w:tplc="363E6458">
      <w:start w:val="1"/>
      <w:numFmt w:val="bullet"/>
      <w:lvlText w:val="o"/>
      <w:lvlJc w:val="left"/>
      <w:pPr>
        <w:ind w:left="1440" w:hanging="360"/>
      </w:pPr>
      <w:rPr>
        <w:rFonts w:ascii="Symbol" w:hAnsi="Symbol" w:hint="default"/>
      </w:rPr>
    </w:lvl>
    <w:lvl w:ilvl="2" w:tplc="EA985E60">
      <w:start w:val="1"/>
      <w:numFmt w:val="bullet"/>
      <w:lvlText w:val=""/>
      <w:lvlJc w:val="left"/>
      <w:pPr>
        <w:ind w:left="2160" w:hanging="360"/>
      </w:pPr>
      <w:rPr>
        <w:rFonts w:ascii="Wingdings" w:hAnsi="Wingdings" w:hint="default"/>
      </w:rPr>
    </w:lvl>
    <w:lvl w:ilvl="3" w:tplc="E0EE86B4">
      <w:start w:val="1"/>
      <w:numFmt w:val="bullet"/>
      <w:lvlText w:val=""/>
      <w:lvlJc w:val="left"/>
      <w:pPr>
        <w:ind w:left="2880" w:hanging="360"/>
      </w:pPr>
      <w:rPr>
        <w:rFonts w:ascii="Symbol" w:hAnsi="Symbol" w:hint="default"/>
      </w:rPr>
    </w:lvl>
    <w:lvl w:ilvl="4" w:tplc="0C3CD8CC">
      <w:start w:val="1"/>
      <w:numFmt w:val="bullet"/>
      <w:lvlText w:val="o"/>
      <w:lvlJc w:val="left"/>
      <w:pPr>
        <w:ind w:left="3600" w:hanging="360"/>
      </w:pPr>
      <w:rPr>
        <w:rFonts w:ascii="Courier New" w:hAnsi="Courier New" w:hint="default"/>
      </w:rPr>
    </w:lvl>
    <w:lvl w:ilvl="5" w:tplc="CD968CF4">
      <w:start w:val="1"/>
      <w:numFmt w:val="bullet"/>
      <w:lvlText w:val=""/>
      <w:lvlJc w:val="left"/>
      <w:pPr>
        <w:ind w:left="4320" w:hanging="360"/>
      </w:pPr>
      <w:rPr>
        <w:rFonts w:ascii="Wingdings" w:hAnsi="Wingdings" w:hint="default"/>
      </w:rPr>
    </w:lvl>
    <w:lvl w:ilvl="6" w:tplc="F0BCFDC8">
      <w:start w:val="1"/>
      <w:numFmt w:val="bullet"/>
      <w:lvlText w:val=""/>
      <w:lvlJc w:val="left"/>
      <w:pPr>
        <w:ind w:left="5040" w:hanging="360"/>
      </w:pPr>
      <w:rPr>
        <w:rFonts w:ascii="Symbol" w:hAnsi="Symbol" w:hint="default"/>
      </w:rPr>
    </w:lvl>
    <w:lvl w:ilvl="7" w:tplc="AE30E462">
      <w:start w:val="1"/>
      <w:numFmt w:val="bullet"/>
      <w:lvlText w:val="o"/>
      <w:lvlJc w:val="left"/>
      <w:pPr>
        <w:ind w:left="5760" w:hanging="360"/>
      </w:pPr>
      <w:rPr>
        <w:rFonts w:ascii="Courier New" w:hAnsi="Courier New" w:hint="default"/>
      </w:rPr>
    </w:lvl>
    <w:lvl w:ilvl="8" w:tplc="04DCA96E">
      <w:start w:val="1"/>
      <w:numFmt w:val="bullet"/>
      <w:lvlText w:val=""/>
      <w:lvlJc w:val="left"/>
      <w:pPr>
        <w:ind w:left="6480" w:hanging="360"/>
      </w:pPr>
      <w:rPr>
        <w:rFonts w:ascii="Wingdings" w:hAnsi="Wingdings" w:hint="default"/>
      </w:rPr>
    </w:lvl>
  </w:abstractNum>
  <w:abstractNum w:abstractNumId="12" w15:restartNumberingAfterBreak="0">
    <w:nsid w:val="3051A8F8"/>
    <w:multiLevelType w:val="hybridMultilevel"/>
    <w:tmpl w:val="1C5432D4"/>
    <w:lvl w:ilvl="0" w:tplc="4E101C28">
      <w:start w:val="1"/>
      <w:numFmt w:val="decimal"/>
      <w:lvlText w:val="%1."/>
      <w:lvlJc w:val="left"/>
      <w:pPr>
        <w:ind w:left="720" w:hanging="360"/>
      </w:pPr>
    </w:lvl>
    <w:lvl w:ilvl="1" w:tplc="8E5CEC04">
      <w:start w:val="1"/>
      <w:numFmt w:val="lowerLetter"/>
      <w:lvlText w:val="%2."/>
      <w:lvlJc w:val="left"/>
      <w:pPr>
        <w:ind w:left="1440" w:hanging="360"/>
      </w:pPr>
    </w:lvl>
    <w:lvl w:ilvl="2" w:tplc="DB74796C">
      <w:start w:val="1"/>
      <w:numFmt w:val="lowerRoman"/>
      <w:lvlText w:val="%3."/>
      <w:lvlJc w:val="right"/>
      <w:pPr>
        <w:ind w:left="2160" w:hanging="180"/>
      </w:pPr>
    </w:lvl>
    <w:lvl w:ilvl="3" w:tplc="C4962FA4">
      <w:start w:val="1"/>
      <w:numFmt w:val="decimal"/>
      <w:lvlText w:val="%4."/>
      <w:lvlJc w:val="left"/>
      <w:pPr>
        <w:ind w:left="2880" w:hanging="360"/>
      </w:pPr>
    </w:lvl>
    <w:lvl w:ilvl="4" w:tplc="FA763612">
      <w:start w:val="1"/>
      <w:numFmt w:val="lowerLetter"/>
      <w:lvlText w:val="%5."/>
      <w:lvlJc w:val="left"/>
      <w:pPr>
        <w:ind w:left="3600" w:hanging="360"/>
      </w:pPr>
    </w:lvl>
    <w:lvl w:ilvl="5" w:tplc="D414883A">
      <w:start w:val="1"/>
      <w:numFmt w:val="lowerRoman"/>
      <w:lvlText w:val="%6."/>
      <w:lvlJc w:val="right"/>
      <w:pPr>
        <w:ind w:left="4320" w:hanging="180"/>
      </w:pPr>
    </w:lvl>
    <w:lvl w:ilvl="6" w:tplc="B0D8EBAA">
      <w:start w:val="1"/>
      <w:numFmt w:val="decimal"/>
      <w:lvlText w:val="%7."/>
      <w:lvlJc w:val="left"/>
      <w:pPr>
        <w:ind w:left="5040" w:hanging="360"/>
      </w:pPr>
    </w:lvl>
    <w:lvl w:ilvl="7" w:tplc="67189B26">
      <w:start w:val="1"/>
      <w:numFmt w:val="lowerLetter"/>
      <w:lvlText w:val="%8."/>
      <w:lvlJc w:val="left"/>
      <w:pPr>
        <w:ind w:left="5760" w:hanging="360"/>
      </w:pPr>
    </w:lvl>
    <w:lvl w:ilvl="8" w:tplc="861EA69A">
      <w:start w:val="1"/>
      <w:numFmt w:val="lowerRoman"/>
      <w:lvlText w:val="%9."/>
      <w:lvlJc w:val="right"/>
      <w:pPr>
        <w:ind w:left="6480" w:hanging="180"/>
      </w:pPr>
    </w:lvl>
  </w:abstractNum>
  <w:abstractNum w:abstractNumId="13" w15:restartNumberingAfterBreak="0">
    <w:nsid w:val="30F00E19"/>
    <w:multiLevelType w:val="multilevel"/>
    <w:tmpl w:val="FFFFFFFF"/>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4" w15:restartNumberingAfterBreak="0">
    <w:nsid w:val="317BE6E0"/>
    <w:multiLevelType w:val="hybridMultilevel"/>
    <w:tmpl w:val="FFFFFFFF"/>
    <w:lvl w:ilvl="0" w:tplc="22D0DE78">
      <w:start w:val="1"/>
      <w:numFmt w:val="decimal"/>
      <w:lvlText w:val="%1."/>
      <w:lvlJc w:val="left"/>
      <w:pPr>
        <w:ind w:left="720" w:hanging="360"/>
      </w:pPr>
    </w:lvl>
    <w:lvl w:ilvl="1" w:tplc="448AE36C">
      <w:start w:val="1"/>
      <w:numFmt w:val="lowerLetter"/>
      <w:lvlText w:val="%2."/>
      <w:lvlJc w:val="left"/>
      <w:pPr>
        <w:ind w:left="1440" w:hanging="360"/>
      </w:pPr>
    </w:lvl>
    <w:lvl w:ilvl="2" w:tplc="5776AF14">
      <w:start w:val="1"/>
      <w:numFmt w:val="lowerRoman"/>
      <w:lvlText w:val="%3."/>
      <w:lvlJc w:val="right"/>
      <w:pPr>
        <w:ind w:left="2160" w:hanging="180"/>
      </w:pPr>
    </w:lvl>
    <w:lvl w:ilvl="3" w:tplc="27A40564">
      <w:start w:val="1"/>
      <w:numFmt w:val="decimal"/>
      <w:lvlText w:val="%4."/>
      <w:lvlJc w:val="left"/>
      <w:pPr>
        <w:ind w:left="2880" w:hanging="360"/>
      </w:pPr>
    </w:lvl>
    <w:lvl w:ilvl="4" w:tplc="4490A448">
      <w:start w:val="1"/>
      <w:numFmt w:val="lowerLetter"/>
      <w:lvlText w:val="%5."/>
      <w:lvlJc w:val="left"/>
      <w:pPr>
        <w:ind w:left="3600" w:hanging="360"/>
      </w:pPr>
    </w:lvl>
    <w:lvl w:ilvl="5" w:tplc="E1F86E26">
      <w:start w:val="1"/>
      <w:numFmt w:val="lowerRoman"/>
      <w:lvlText w:val="%6."/>
      <w:lvlJc w:val="right"/>
      <w:pPr>
        <w:ind w:left="4320" w:hanging="180"/>
      </w:pPr>
    </w:lvl>
    <w:lvl w:ilvl="6" w:tplc="095A311A">
      <w:start w:val="1"/>
      <w:numFmt w:val="decimal"/>
      <w:lvlText w:val="%7."/>
      <w:lvlJc w:val="left"/>
      <w:pPr>
        <w:ind w:left="5040" w:hanging="360"/>
      </w:pPr>
    </w:lvl>
    <w:lvl w:ilvl="7" w:tplc="3A2657FE">
      <w:start w:val="1"/>
      <w:numFmt w:val="lowerLetter"/>
      <w:lvlText w:val="%8."/>
      <w:lvlJc w:val="left"/>
      <w:pPr>
        <w:ind w:left="5760" w:hanging="360"/>
      </w:pPr>
    </w:lvl>
    <w:lvl w:ilvl="8" w:tplc="3F5E65DC">
      <w:start w:val="1"/>
      <w:numFmt w:val="lowerRoman"/>
      <w:lvlText w:val="%9."/>
      <w:lvlJc w:val="right"/>
      <w:pPr>
        <w:ind w:left="6480" w:hanging="180"/>
      </w:pPr>
    </w:lvl>
  </w:abstractNum>
  <w:abstractNum w:abstractNumId="15" w15:restartNumberingAfterBreak="0">
    <w:nsid w:val="31C978E2"/>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3DB45D"/>
    <w:multiLevelType w:val="hybridMultilevel"/>
    <w:tmpl w:val="FFFFFFFF"/>
    <w:lvl w:ilvl="0" w:tplc="18B4FB4E">
      <w:start w:val="1"/>
      <w:numFmt w:val="bullet"/>
      <w:lvlText w:val="·"/>
      <w:lvlJc w:val="left"/>
      <w:pPr>
        <w:ind w:left="1080" w:hanging="360"/>
      </w:pPr>
      <w:rPr>
        <w:rFonts w:ascii="Symbol" w:hAnsi="Symbol" w:hint="default"/>
      </w:rPr>
    </w:lvl>
    <w:lvl w:ilvl="1" w:tplc="9D08A6D2">
      <w:start w:val="1"/>
      <w:numFmt w:val="bullet"/>
      <w:lvlText w:val="o"/>
      <w:lvlJc w:val="left"/>
      <w:pPr>
        <w:ind w:left="1800" w:hanging="360"/>
      </w:pPr>
      <w:rPr>
        <w:rFonts w:ascii="Courier New" w:hAnsi="Courier New" w:hint="default"/>
      </w:rPr>
    </w:lvl>
    <w:lvl w:ilvl="2" w:tplc="435C6C9E">
      <w:start w:val="1"/>
      <w:numFmt w:val="bullet"/>
      <w:lvlText w:val=""/>
      <w:lvlJc w:val="left"/>
      <w:pPr>
        <w:ind w:left="2520" w:hanging="360"/>
      </w:pPr>
      <w:rPr>
        <w:rFonts w:ascii="Wingdings" w:hAnsi="Wingdings" w:hint="default"/>
      </w:rPr>
    </w:lvl>
    <w:lvl w:ilvl="3" w:tplc="5CD25D06">
      <w:start w:val="1"/>
      <w:numFmt w:val="bullet"/>
      <w:lvlText w:val=""/>
      <w:lvlJc w:val="left"/>
      <w:pPr>
        <w:ind w:left="3240" w:hanging="360"/>
      </w:pPr>
      <w:rPr>
        <w:rFonts w:ascii="Symbol" w:hAnsi="Symbol" w:hint="default"/>
      </w:rPr>
    </w:lvl>
    <w:lvl w:ilvl="4" w:tplc="3DA0AE7C">
      <w:start w:val="1"/>
      <w:numFmt w:val="bullet"/>
      <w:lvlText w:val="o"/>
      <w:lvlJc w:val="left"/>
      <w:pPr>
        <w:ind w:left="3960" w:hanging="360"/>
      </w:pPr>
      <w:rPr>
        <w:rFonts w:ascii="Courier New" w:hAnsi="Courier New" w:hint="default"/>
      </w:rPr>
    </w:lvl>
    <w:lvl w:ilvl="5" w:tplc="622EF954">
      <w:start w:val="1"/>
      <w:numFmt w:val="bullet"/>
      <w:lvlText w:val=""/>
      <w:lvlJc w:val="left"/>
      <w:pPr>
        <w:ind w:left="4680" w:hanging="360"/>
      </w:pPr>
      <w:rPr>
        <w:rFonts w:ascii="Wingdings" w:hAnsi="Wingdings" w:hint="default"/>
      </w:rPr>
    </w:lvl>
    <w:lvl w:ilvl="6" w:tplc="94D4F992">
      <w:start w:val="1"/>
      <w:numFmt w:val="bullet"/>
      <w:lvlText w:val=""/>
      <w:lvlJc w:val="left"/>
      <w:pPr>
        <w:ind w:left="5400" w:hanging="360"/>
      </w:pPr>
      <w:rPr>
        <w:rFonts w:ascii="Symbol" w:hAnsi="Symbol" w:hint="default"/>
      </w:rPr>
    </w:lvl>
    <w:lvl w:ilvl="7" w:tplc="F37EEFEE">
      <w:start w:val="1"/>
      <w:numFmt w:val="bullet"/>
      <w:lvlText w:val="o"/>
      <w:lvlJc w:val="left"/>
      <w:pPr>
        <w:ind w:left="6120" w:hanging="360"/>
      </w:pPr>
      <w:rPr>
        <w:rFonts w:ascii="Courier New" w:hAnsi="Courier New" w:hint="default"/>
      </w:rPr>
    </w:lvl>
    <w:lvl w:ilvl="8" w:tplc="1602C188">
      <w:start w:val="1"/>
      <w:numFmt w:val="bullet"/>
      <w:lvlText w:val=""/>
      <w:lvlJc w:val="left"/>
      <w:pPr>
        <w:ind w:left="6840" w:hanging="360"/>
      </w:pPr>
      <w:rPr>
        <w:rFonts w:ascii="Wingdings" w:hAnsi="Wingdings" w:hint="default"/>
      </w:rPr>
    </w:lvl>
  </w:abstractNum>
  <w:abstractNum w:abstractNumId="17" w15:restartNumberingAfterBreak="0">
    <w:nsid w:val="48D74157"/>
    <w:multiLevelType w:val="hybridMultilevel"/>
    <w:tmpl w:val="FFFFFFFF"/>
    <w:lvl w:ilvl="0" w:tplc="F902710A">
      <w:start w:val="1"/>
      <w:numFmt w:val="bullet"/>
      <w:lvlText w:val="·"/>
      <w:lvlJc w:val="left"/>
      <w:pPr>
        <w:ind w:left="720" w:hanging="360"/>
      </w:pPr>
      <w:rPr>
        <w:rFonts w:ascii="Symbol" w:hAnsi="Symbol" w:hint="default"/>
      </w:rPr>
    </w:lvl>
    <w:lvl w:ilvl="1" w:tplc="1E5C2232">
      <w:start w:val="1"/>
      <w:numFmt w:val="bullet"/>
      <w:lvlText w:val="o"/>
      <w:lvlJc w:val="left"/>
      <w:pPr>
        <w:ind w:left="1440" w:hanging="360"/>
      </w:pPr>
      <w:rPr>
        <w:rFonts w:ascii="Symbol" w:hAnsi="Symbol" w:hint="default"/>
      </w:rPr>
    </w:lvl>
    <w:lvl w:ilvl="2" w:tplc="235CC49C">
      <w:start w:val="1"/>
      <w:numFmt w:val="bullet"/>
      <w:lvlText w:val=""/>
      <w:lvlJc w:val="left"/>
      <w:pPr>
        <w:ind w:left="2160" w:hanging="360"/>
      </w:pPr>
      <w:rPr>
        <w:rFonts w:ascii="Wingdings" w:hAnsi="Wingdings" w:hint="default"/>
      </w:rPr>
    </w:lvl>
    <w:lvl w:ilvl="3" w:tplc="32FECA6C">
      <w:start w:val="1"/>
      <w:numFmt w:val="bullet"/>
      <w:lvlText w:val=""/>
      <w:lvlJc w:val="left"/>
      <w:pPr>
        <w:ind w:left="2880" w:hanging="360"/>
      </w:pPr>
      <w:rPr>
        <w:rFonts w:ascii="Symbol" w:hAnsi="Symbol" w:hint="default"/>
      </w:rPr>
    </w:lvl>
    <w:lvl w:ilvl="4" w:tplc="05726AA8">
      <w:start w:val="1"/>
      <w:numFmt w:val="bullet"/>
      <w:lvlText w:val="o"/>
      <w:lvlJc w:val="left"/>
      <w:pPr>
        <w:ind w:left="3600" w:hanging="360"/>
      </w:pPr>
      <w:rPr>
        <w:rFonts w:ascii="Courier New" w:hAnsi="Courier New" w:hint="default"/>
      </w:rPr>
    </w:lvl>
    <w:lvl w:ilvl="5" w:tplc="2D6ABAFE">
      <w:start w:val="1"/>
      <w:numFmt w:val="bullet"/>
      <w:lvlText w:val=""/>
      <w:lvlJc w:val="left"/>
      <w:pPr>
        <w:ind w:left="4320" w:hanging="360"/>
      </w:pPr>
      <w:rPr>
        <w:rFonts w:ascii="Wingdings" w:hAnsi="Wingdings" w:hint="default"/>
      </w:rPr>
    </w:lvl>
    <w:lvl w:ilvl="6" w:tplc="566E5032">
      <w:start w:val="1"/>
      <w:numFmt w:val="bullet"/>
      <w:lvlText w:val=""/>
      <w:lvlJc w:val="left"/>
      <w:pPr>
        <w:ind w:left="5040" w:hanging="360"/>
      </w:pPr>
      <w:rPr>
        <w:rFonts w:ascii="Symbol" w:hAnsi="Symbol" w:hint="default"/>
      </w:rPr>
    </w:lvl>
    <w:lvl w:ilvl="7" w:tplc="089C8E58">
      <w:start w:val="1"/>
      <w:numFmt w:val="bullet"/>
      <w:lvlText w:val="o"/>
      <w:lvlJc w:val="left"/>
      <w:pPr>
        <w:ind w:left="5760" w:hanging="360"/>
      </w:pPr>
      <w:rPr>
        <w:rFonts w:ascii="Courier New" w:hAnsi="Courier New" w:hint="default"/>
      </w:rPr>
    </w:lvl>
    <w:lvl w:ilvl="8" w:tplc="65FA89C8">
      <w:start w:val="1"/>
      <w:numFmt w:val="bullet"/>
      <w:lvlText w:val=""/>
      <w:lvlJc w:val="left"/>
      <w:pPr>
        <w:ind w:left="6480" w:hanging="360"/>
      </w:pPr>
      <w:rPr>
        <w:rFonts w:ascii="Wingdings" w:hAnsi="Wingdings" w:hint="default"/>
      </w:rPr>
    </w:lvl>
  </w:abstractNum>
  <w:abstractNum w:abstractNumId="18" w15:restartNumberingAfterBreak="0">
    <w:nsid w:val="49477BA1"/>
    <w:multiLevelType w:val="multilevel"/>
    <w:tmpl w:val="FFFFFFFF"/>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9" w15:restartNumberingAfterBreak="0">
    <w:nsid w:val="49D8267B"/>
    <w:multiLevelType w:val="multilevel"/>
    <w:tmpl w:val="FFFFFFFF"/>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0" w15:restartNumberingAfterBreak="0">
    <w:nsid w:val="51588C08"/>
    <w:multiLevelType w:val="multilevel"/>
    <w:tmpl w:val="FFFFFFFF"/>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1" w15:restartNumberingAfterBreak="0">
    <w:nsid w:val="56B9AAD4"/>
    <w:multiLevelType w:val="hybridMultilevel"/>
    <w:tmpl w:val="FFFFFFFF"/>
    <w:lvl w:ilvl="0" w:tplc="9ADC9110">
      <w:start w:val="1"/>
      <w:numFmt w:val="bullet"/>
      <w:lvlText w:val=""/>
      <w:lvlJc w:val="left"/>
      <w:pPr>
        <w:ind w:left="1080" w:hanging="360"/>
      </w:pPr>
      <w:rPr>
        <w:rFonts w:ascii="Symbol" w:hAnsi="Symbol" w:hint="default"/>
      </w:rPr>
    </w:lvl>
    <w:lvl w:ilvl="1" w:tplc="A4A6F6F6">
      <w:start w:val="1"/>
      <w:numFmt w:val="bullet"/>
      <w:lvlText w:val="o"/>
      <w:lvlJc w:val="left"/>
      <w:pPr>
        <w:ind w:left="1800" w:hanging="360"/>
      </w:pPr>
      <w:rPr>
        <w:rFonts w:ascii="Courier New" w:hAnsi="Courier New" w:hint="default"/>
      </w:rPr>
    </w:lvl>
    <w:lvl w:ilvl="2" w:tplc="D1A406F2">
      <w:start w:val="1"/>
      <w:numFmt w:val="bullet"/>
      <w:lvlText w:val=""/>
      <w:lvlJc w:val="left"/>
      <w:pPr>
        <w:ind w:left="2520" w:hanging="360"/>
      </w:pPr>
      <w:rPr>
        <w:rFonts w:ascii="Wingdings" w:hAnsi="Wingdings" w:hint="default"/>
      </w:rPr>
    </w:lvl>
    <w:lvl w:ilvl="3" w:tplc="D29AE2FA">
      <w:start w:val="1"/>
      <w:numFmt w:val="bullet"/>
      <w:lvlText w:val=""/>
      <w:lvlJc w:val="left"/>
      <w:pPr>
        <w:ind w:left="3240" w:hanging="360"/>
      </w:pPr>
      <w:rPr>
        <w:rFonts w:ascii="Symbol" w:hAnsi="Symbol" w:hint="default"/>
      </w:rPr>
    </w:lvl>
    <w:lvl w:ilvl="4" w:tplc="2B8E4C20">
      <w:start w:val="1"/>
      <w:numFmt w:val="bullet"/>
      <w:lvlText w:val="o"/>
      <w:lvlJc w:val="left"/>
      <w:pPr>
        <w:ind w:left="3960" w:hanging="360"/>
      </w:pPr>
      <w:rPr>
        <w:rFonts w:ascii="Courier New" w:hAnsi="Courier New" w:hint="default"/>
      </w:rPr>
    </w:lvl>
    <w:lvl w:ilvl="5" w:tplc="CDB67E86">
      <w:start w:val="1"/>
      <w:numFmt w:val="bullet"/>
      <w:lvlText w:val=""/>
      <w:lvlJc w:val="left"/>
      <w:pPr>
        <w:ind w:left="4680" w:hanging="360"/>
      </w:pPr>
      <w:rPr>
        <w:rFonts w:ascii="Wingdings" w:hAnsi="Wingdings" w:hint="default"/>
      </w:rPr>
    </w:lvl>
    <w:lvl w:ilvl="6" w:tplc="3DBA63CE">
      <w:start w:val="1"/>
      <w:numFmt w:val="bullet"/>
      <w:lvlText w:val=""/>
      <w:lvlJc w:val="left"/>
      <w:pPr>
        <w:ind w:left="5400" w:hanging="360"/>
      </w:pPr>
      <w:rPr>
        <w:rFonts w:ascii="Symbol" w:hAnsi="Symbol" w:hint="default"/>
      </w:rPr>
    </w:lvl>
    <w:lvl w:ilvl="7" w:tplc="58C29EDA">
      <w:start w:val="1"/>
      <w:numFmt w:val="bullet"/>
      <w:lvlText w:val="o"/>
      <w:lvlJc w:val="left"/>
      <w:pPr>
        <w:ind w:left="6120" w:hanging="360"/>
      </w:pPr>
      <w:rPr>
        <w:rFonts w:ascii="Courier New" w:hAnsi="Courier New" w:hint="default"/>
      </w:rPr>
    </w:lvl>
    <w:lvl w:ilvl="8" w:tplc="B316F0DA">
      <w:start w:val="1"/>
      <w:numFmt w:val="bullet"/>
      <w:lvlText w:val=""/>
      <w:lvlJc w:val="left"/>
      <w:pPr>
        <w:ind w:left="6840" w:hanging="360"/>
      </w:pPr>
      <w:rPr>
        <w:rFonts w:ascii="Wingdings" w:hAnsi="Wingdings" w:hint="default"/>
      </w:rPr>
    </w:lvl>
  </w:abstractNum>
  <w:abstractNum w:abstractNumId="22" w15:restartNumberingAfterBreak="0">
    <w:nsid w:val="5F6D403A"/>
    <w:multiLevelType w:val="hybridMultilevel"/>
    <w:tmpl w:val="3CC250A8"/>
    <w:lvl w:ilvl="0" w:tplc="31028D3C">
      <w:start w:val="1"/>
      <w:numFmt w:val="bullet"/>
      <w:lvlText w:val=""/>
      <w:lvlJc w:val="left"/>
      <w:pPr>
        <w:ind w:left="720" w:hanging="360"/>
      </w:pPr>
      <w:rPr>
        <w:rFonts w:ascii="Symbol" w:hAnsi="Symbol" w:hint="default"/>
      </w:rPr>
    </w:lvl>
    <w:lvl w:ilvl="1" w:tplc="202ED658">
      <w:start w:val="1"/>
      <w:numFmt w:val="bullet"/>
      <w:lvlText w:val=""/>
      <w:lvlJc w:val="left"/>
      <w:pPr>
        <w:ind w:left="1080" w:hanging="360"/>
      </w:pPr>
      <w:rPr>
        <w:rFonts w:ascii="Symbol" w:hAnsi="Symbol" w:hint="default"/>
      </w:rPr>
    </w:lvl>
    <w:lvl w:ilvl="2" w:tplc="9B1AABB6">
      <w:start w:val="1"/>
      <w:numFmt w:val="bullet"/>
      <w:lvlText w:val=""/>
      <w:lvlJc w:val="left"/>
      <w:pPr>
        <w:ind w:left="2160" w:hanging="360"/>
      </w:pPr>
      <w:rPr>
        <w:rFonts w:ascii="Wingdings" w:hAnsi="Wingdings" w:hint="default"/>
      </w:rPr>
    </w:lvl>
    <w:lvl w:ilvl="3" w:tplc="1A0236B4">
      <w:start w:val="1"/>
      <w:numFmt w:val="bullet"/>
      <w:lvlText w:val=""/>
      <w:lvlJc w:val="left"/>
      <w:pPr>
        <w:ind w:left="2880" w:hanging="360"/>
      </w:pPr>
      <w:rPr>
        <w:rFonts w:ascii="Symbol" w:hAnsi="Symbol" w:hint="default"/>
      </w:rPr>
    </w:lvl>
    <w:lvl w:ilvl="4" w:tplc="036C8A4E">
      <w:start w:val="1"/>
      <w:numFmt w:val="bullet"/>
      <w:lvlText w:val="o"/>
      <w:lvlJc w:val="left"/>
      <w:pPr>
        <w:ind w:left="3600" w:hanging="360"/>
      </w:pPr>
      <w:rPr>
        <w:rFonts w:ascii="Courier New" w:hAnsi="Courier New" w:hint="default"/>
      </w:rPr>
    </w:lvl>
    <w:lvl w:ilvl="5" w:tplc="688E6BBC">
      <w:start w:val="1"/>
      <w:numFmt w:val="bullet"/>
      <w:lvlText w:val=""/>
      <w:lvlJc w:val="left"/>
      <w:pPr>
        <w:ind w:left="4320" w:hanging="360"/>
      </w:pPr>
      <w:rPr>
        <w:rFonts w:ascii="Wingdings" w:hAnsi="Wingdings" w:hint="default"/>
      </w:rPr>
    </w:lvl>
    <w:lvl w:ilvl="6" w:tplc="9BA48AA4">
      <w:start w:val="1"/>
      <w:numFmt w:val="bullet"/>
      <w:lvlText w:val=""/>
      <w:lvlJc w:val="left"/>
      <w:pPr>
        <w:ind w:left="5040" w:hanging="360"/>
      </w:pPr>
      <w:rPr>
        <w:rFonts w:ascii="Symbol" w:hAnsi="Symbol" w:hint="default"/>
      </w:rPr>
    </w:lvl>
    <w:lvl w:ilvl="7" w:tplc="47EA475E">
      <w:start w:val="1"/>
      <w:numFmt w:val="bullet"/>
      <w:lvlText w:val="o"/>
      <w:lvlJc w:val="left"/>
      <w:pPr>
        <w:ind w:left="5760" w:hanging="360"/>
      </w:pPr>
      <w:rPr>
        <w:rFonts w:ascii="Courier New" w:hAnsi="Courier New" w:hint="default"/>
      </w:rPr>
    </w:lvl>
    <w:lvl w:ilvl="8" w:tplc="7278BE44">
      <w:start w:val="1"/>
      <w:numFmt w:val="bullet"/>
      <w:lvlText w:val=""/>
      <w:lvlJc w:val="left"/>
      <w:pPr>
        <w:ind w:left="6480" w:hanging="360"/>
      </w:pPr>
      <w:rPr>
        <w:rFonts w:ascii="Wingdings" w:hAnsi="Wingdings" w:hint="default"/>
      </w:rPr>
    </w:lvl>
  </w:abstractNum>
  <w:abstractNum w:abstractNumId="23" w15:restartNumberingAfterBreak="0">
    <w:nsid w:val="62479EAD"/>
    <w:multiLevelType w:val="hybridMultilevel"/>
    <w:tmpl w:val="FFFFFFFF"/>
    <w:lvl w:ilvl="0" w:tplc="676615D6">
      <w:start w:val="1"/>
      <w:numFmt w:val="decimal"/>
      <w:lvlText w:val="%1."/>
      <w:lvlJc w:val="left"/>
      <w:pPr>
        <w:ind w:left="720" w:hanging="360"/>
      </w:pPr>
    </w:lvl>
    <w:lvl w:ilvl="1" w:tplc="098A564E">
      <w:start w:val="1"/>
      <w:numFmt w:val="lowerLetter"/>
      <w:lvlText w:val="%2."/>
      <w:lvlJc w:val="left"/>
      <w:pPr>
        <w:ind w:left="1440" w:hanging="360"/>
      </w:pPr>
    </w:lvl>
    <w:lvl w:ilvl="2" w:tplc="58E0F294">
      <w:start w:val="1"/>
      <w:numFmt w:val="lowerRoman"/>
      <w:lvlText w:val="%3."/>
      <w:lvlJc w:val="right"/>
      <w:pPr>
        <w:ind w:left="2160" w:hanging="180"/>
      </w:pPr>
    </w:lvl>
    <w:lvl w:ilvl="3" w:tplc="D0DE6550">
      <w:start w:val="1"/>
      <w:numFmt w:val="decimal"/>
      <w:lvlText w:val="%4."/>
      <w:lvlJc w:val="left"/>
      <w:pPr>
        <w:ind w:left="2880" w:hanging="360"/>
      </w:pPr>
    </w:lvl>
    <w:lvl w:ilvl="4" w:tplc="2DE61742">
      <w:start w:val="1"/>
      <w:numFmt w:val="lowerLetter"/>
      <w:lvlText w:val="%5."/>
      <w:lvlJc w:val="left"/>
      <w:pPr>
        <w:ind w:left="3600" w:hanging="360"/>
      </w:pPr>
    </w:lvl>
    <w:lvl w:ilvl="5" w:tplc="BBB2211A">
      <w:start w:val="1"/>
      <w:numFmt w:val="lowerRoman"/>
      <w:lvlText w:val="%6."/>
      <w:lvlJc w:val="right"/>
      <w:pPr>
        <w:ind w:left="4320" w:hanging="180"/>
      </w:pPr>
    </w:lvl>
    <w:lvl w:ilvl="6" w:tplc="60006494">
      <w:start w:val="1"/>
      <w:numFmt w:val="decimal"/>
      <w:lvlText w:val="%7."/>
      <w:lvlJc w:val="left"/>
      <w:pPr>
        <w:ind w:left="5040" w:hanging="360"/>
      </w:pPr>
    </w:lvl>
    <w:lvl w:ilvl="7" w:tplc="0610EECC">
      <w:start w:val="1"/>
      <w:numFmt w:val="lowerLetter"/>
      <w:lvlText w:val="%8."/>
      <w:lvlJc w:val="left"/>
      <w:pPr>
        <w:ind w:left="5760" w:hanging="360"/>
      </w:pPr>
    </w:lvl>
    <w:lvl w:ilvl="8" w:tplc="980A475A">
      <w:start w:val="1"/>
      <w:numFmt w:val="lowerRoman"/>
      <w:lvlText w:val="%9."/>
      <w:lvlJc w:val="right"/>
      <w:pPr>
        <w:ind w:left="6480" w:hanging="180"/>
      </w:pPr>
    </w:lvl>
  </w:abstractNum>
  <w:abstractNum w:abstractNumId="24" w15:restartNumberingAfterBreak="0">
    <w:nsid w:val="68460351"/>
    <w:multiLevelType w:val="hybridMultilevel"/>
    <w:tmpl w:val="FFFFFFFF"/>
    <w:lvl w:ilvl="0" w:tplc="37DAFD48">
      <w:start w:val="1"/>
      <w:numFmt w:val="decimal"/>
      <w:lvlText w:val="%1."/>
      <w:lvlJc w:val="left"/>
      <w:pPr>
        <w:ind w:left="720" w:hanging="360"/>
      </w:pPr>
    </w:lvl>
    <w:lvl w:ilvl="1" w:tplc="4148E878">
      <w:start w:val="1"/>
      <w:numFmt w:val="lowerLetter"/>
      <w:lvlText w:val="%2."/>
      <w:lvlJc w:val="left"/>
      <w:pPr>
        <w:ind w:left="1440" w:hanging="360"/>
      </w:pPr>
    </w:lvl>
    <w:lvl w:ilvl="2" w:tplc="DA242FDC">
      <w:start w:val="1"/>
      <w:numFmt w:val="lowerRoman"/>
      <w:lvlText w:val="%3."/>
      <w:lvlJc w:val="right"/>
      <w:pPr>
        <w:ind w:left="2160" w:hanging="180"/>
      </w:pPr>
    </w:lvl>
    <w:lvl w:ilvl="3" w:tplc="6F8A8578">
      <w:start w:val="1"/>
      <w:numFmt w:val="decimal"/>
      <w:lvlText w:val="%4."/>
      <w:lvlJc w:val="left"/>
      <w:pPr>
        <w:ind w:left="2880" w:hanging="360"/>
      </w:pPr>
    </w:lvl>
    <w:lvl w:ilvl="4" w:tplc="E4A4E40E">
      <w:start w:val="1"/>
      <w:numFmt w:val="lowerLetter"/>
      <w:lvlText w:val="%5."/>
      <w:lvlJc w:val="left"/>
      <w:pPr>
        <w:ind w:left="3600" w:hanging="360"/>
      </w:pPr>
    </w:lvl>
    <w:lvl w:ilvl="5" w:tplc="6E18EE02">
      <w:start w:val="1"/>
      <w:numFmt w:val="lowerRoman"/>
      <w:lvlText w:val="%6."/>
      <w:lvlJc w:val="right"/>
      <w:pPr>
        <w:ind w:left="4320" w:hanging="180"/>
      </w:pPr>
    </w:lvl>
    <w:lvl w:ilvl="6" w:tplc="5FE424EA">
      <w:start w:val="1"/>
      <w:numFmt w:val="decimal"/>
      <w:lvlText w:val="%7."/>
      <w:lvlJc w:val="left"/>
      <w:pPr>
        <w:ind w:left="5040" w:hanging="360"/>
      </w:pPr>
    </w:lvl>
    <w:lvl w:ilvl="7" w:tplc="7D5A4330">
      <w:start w:val="1"/>
      <w:numFmt w:val="lowerLetter"/>
      <w:lvlText w:val="%8."/>
      <w:lvlJc w:val="left"/>
      <w:pPr>
        <w:ind w:left="5760" w:hanging="360"/>
      </w:pPr>
    </w:lvl>
    <w:lvl w:ilvl="8" w:tplc="FD006B00">
      <w:start w:val="1"/>
      <w:numFmt w:val="lowerRoman"/>
      <w:lvlText w:val="%9."/>
      <w:lvlJc w:val="right"/>
      <w:pPr>
        <w:ind w:left="6480" w:hanging="180"/>
      </w:pPr>
    </w:lvl>
  </w:abstractNum>
  <w:abstractNum w:abstractNumId="25" w15:restartNumberingAfterBreak="0">
    <w:nsid w:val="69598F53"/>
    <w:multiLevelType w:val="hybridMultilevel"/>
    <w:tmpl w:val="FFFFFFFF"/>
    <w:lvl w:ilvl="0" w:tplc="1AA0AFE4">
      <w:start w:val="1"/>
      <w:numFmt w:val="decimal"/>
      <w:lvlText w:val="%1."/>
      <w:lvlJc w:val="left"/>
      <w:pPr>
        <w:ind w:left="720" w:hanging="360"/>
      </w:pPr>
    </w:lvl>
    <w:lvl w:ilvl="1" w:tplc="4508ABB0">
      <w:start w:val="1"/>
      <w:numFmt w:val="lowerLetter"/>
      <w:lvlText w:val="%2."/>
      <w:lvlJc w:val="left"/>
      <w:pPr>
        <w:ind w:left="1440" w:hanging="360"/>
      </w:pPr>
    </w:lvl>
    <w:lvl w:ilvl="2" w:tplc="E9CE15BC">
      <w:start w:val="1"/>
      <w:numFmt w:val="lowerRoman"/>
      <w:lvlText w:val="%3."/>
      <w:lvlJc w:val="right"/>
      <w:pPr>
        <w:ind w:left="2160" w:hanging="180"/>
      </w:pPr>
    </w:lvl>
    <w:lvl w:ilvl="3" w:tplc="37369F3E">
      <w:start w:val="1"/>
      <w:numFmt w:val="decimal"/>
      <w:lvlText w:val="%4."/>
      <w:lvlJc w:val="left"/>
      <w:pPr>
        <w:ind w:left="2880" w:hanging="360"/>
      </w:pPr>
    </w:lvl>
    <w:lvl w:ilvl="4" w:tplc="8604E4D2">
      <w:start w:val="1"/>
      <w:numFmt w:val="lowerLetter"/>
      <w:lvlText w:val="%5."/>
      <w:lvlJc w:val="left"/>
      <w:pPr>
        <w:ind w:left="3600" w:hanging="360"/>
      </w:pPr>
    </w:lvl>
    <w:lvl w:ilvl="5" w:tplc="F7E2268E">
      <w:start w:val="1"/>
      <w:numFmt w:val="lowerRoman"/>
      <w:lvlText w:val="%6."/>
      <w:lvlJc w:val="right"/>
      <w:pPr>
        <w:ind w:left="4320" w:hanging="180"/>
      </w:pPr>
    </w:lvl>
    <w:lvl w:ilvl="6" w:tplc="911417F4">
      <w:start w:val="1"/>
      <w:numFmt w:val="decimal"/>
      <w:lvlText w:val="%7."/>
      <w:lvlJc w:val="left"/>
      <w:pPr>
        <w:ind w:left="5040" w:hanging="360"/>
      </w:pPr>
    </w:lvl>
    <w:lvl w:ilvl="7" w:tplc="5112A7D2">
      <w:start w:val="1"/>
      <w:numFmt w:val="lowerLetter"/>
      <w:lvlText w:val="%8."/>
      <w:lvlJc w:val="left"/>
      <w:pPr>
        <w:ind w:left="5760" w:hanging="360"/>
      </w:pPr>
    </w:lvl>
    <w:lvl w:ilvl="8" w:tplc="A1140916">
      <w:start w:val="1"/>
      <w:numFmt w:val="lowerRoman"/>
      <w:lvlText w:val="%9."/>
      <w:lvlJc w:val="right"/>
      <w:pPr>
        <w:ind w:left="6480" w:hanging="180"/>
      </w:pPr>
    </w:lvl>
  </w:abstractNum>
  <w:abstractNum w:abstractNumId="26" w15:restartNumberingAfterBreak="0">
    <w:nsid w:val="6B78E45E"/>
    <w:multiLevelType w:val="hybridMultilevel"/>
    <w:tmpl w:val="FFFFFFFF"/>
    <w:lvl w:ilvl="0" w:tplc="474A74EC">
      <w:start w:val="1"/>
      <w:numFmt w:val="decimal"/>
      <w:lvlText w:val="%1."/>
      <w:lvlJc w:val="left"/>
      <w:pPr>
        <w:ind w:left="1080" w:hanging="360"/>
      </w:pPr>
    </w:lvl>
    <w:lvl w:ilvl="1" w:tplc="E1982282">
      <w:start w:val="1"/>
      <w:numFmt w:val="lowerLetter"/>
      <w:lvlText w:val="%2."/>
      <w:lvlJc w:val="left"/>
      <w:pPr>
        <w:ind w:left="1800" w:hanging="360"/>
      </w:pPr>
    </w:lvl>
    <w:lvl w:ilvl="2" w:tplc="5DBA1908">
      <w:start w:val="1"/>
      <w:numFmt w:val="lowerRoman"/>
      <w:lvlText w:val="%3."/>
      <w:lvlJc w:val="right"/>
      <w:pPr>
        <w:ind w:left="2520" w:hanging="180"/>
      </w:pPr>
    </w:lvl>
    <w:lvl w:ilvl="3" w:tplc="8F74BDE6">
      <w:start w:val="1"/>
      <w:numFmt w:val="decimal"/>
      <w:lvlText w:val="%4."/>
      <w:lvlJc w:val="left"/>
      <w:pPr>
        <w:ind w:left="3240" w:hanging="360"/>
      </w:pPr>
    </w:lvl>
    <w:lvl w:ilvl="4" w:tplc="A92EBB7A">
      <w:start w:val="1"/>
      <w:numFmt w:val="lowerLetter"/>
      <w:lvlText w:val="%5."/>
      <w:lvlJc w:val="left"/>
      <w:pPr>
        <w:ind w:left="3960" w:hanging="360"/>
      </w:pPr>
    </w:lvl>
    <w:lvl w:ilvl="5" w:tplc="C06EE0DA">
      <w:start w:val="1"/>
      <w:numFmt w:val="lowerRoman"/>
      <w:lvlText w:val="%6."/>
      <w:lvlJc w:val="right"/>
      <w:pPr>
        <w:ind w:left="4680" w:hanging="180"/>
      </w:pPr>
    </w:lvl>
    <w:lvl w:ilvl="6" w:tplc="C16E302C">
      <w:start w:val="1"/>
      <w:numFmt w:val="decimal"/>
      <w:lvlText w:val="%7."/>
      <w:lvlJc w:val="left"/>
      <w:pPr>
        <w:ind w:left="5400" w:hanging="360"/>
      </w:pPr>
    </w:lvl>
    <w:lvl w:ilvl="7" w:tplc="5B30DD0E">
      <w:start w:val="1"/>
      <w:numFmt w:val="lowerLetter"/>
      <w:lvlText w:val="%8."/>
      <w:lvlJc w:val="left"/>
      <w:pPr>
        <w:ind w:left="6120" w:hanging="360"/>
      </w:pPr>
    </w:lvl>
    <w:lvl w:ilvl="8" w:tplc="EC809044">
      <w:start w:val="1"/>
      <w:numFmt w:val="lowerRoman"/>
      <w:lvlText w:val="%9."/>
      <w:lvlJc w:val="right"/>
      <w:pPr>
        <w:ind w:left="6840" w:hanging="180"/>
      </w:pPr>
    </w:lvl>
  </w:abstractNum>
  <w:abstractNum w:abstractNumId="27" w15:restartNumberingAfterBreak="0">
    <w:nsid w:val="6EAC166C"/>
    <w:multiLevelType w:val="hybridMultilevel"/>
    <w:tmpl w:val="FFFFFFFF"/>
    <w:lvl w:ilvl="0" w:tplc="A634A022">
      <w:start w:val="1"/>
      <w:numFmt w:val="bullet"/>
      <w:lvlText w:val=""/>
      <w:lvlJc w:val="left"/>
      <w:pPr>
        <w:ind w:left="720" w:hanging="360"/>
      </w:pPr>
      <w:rPr>
        <w:rFonts w:ascii="Symbol" w:hAnsi="Symbol" w:hint="default"/>
      </w:rPr>
    </w:lvl>
    <w:lvl w:ilvl="1" w:tplc="E9EC9A7C">
      <w:start w:val="1"/>
      <w:numFmt w:val="bullet"/>
      <w:lvlText w:val="o"/>
      <w:lvlJc w:val="left"/>
      <w:pPr>
        <w:ind w:left="1440" w:hanging="360"/>
      </w:pPr>
      <w:rPr>
        <w:rFonts w:ascii="Courier New" w:hAnsi="Courier New" w:hint="default"/>
      </w:rPr>
    </w:lvl>
    <w:lvl w:ilvl="2" w:tplc="32FEC666">
      <w:start w:val="1"/>
      <w:numFmt w:val="bullet"/>
      <w:lvlText w:val=""/>
      <w:lvlJc w:val="left"/>
      <w:pPr>
        <w:ind w:left="2160" w:hanging="360"/>
      </w:pPr>
      <w:rPr>
        <w:rFonts w:ascii="Wingdings" w:hAnsi="Wingdings" w:hint="default"/>
      </w:rPr>
    </w:lvl>
    <w:lvl w:ilvl="3" w:tplc="CE24ED94">
      <w:start w:val="1"/>
      <w:numFmt w:val="bullet"/>
      <w:lvlText w:val=""/>
      <w:lvlJc w:val="left"/>
      <w:pPr>
        <w:ind w:left="2880" w:hanging="360"/>
      </w:pPr>
      <w:rPr>
        <w:rFonts w:ascii="Symbol" w:hAnsi="Symbol" w:hint="default"/>
      </w:rPr>
    </w:lvl>
    <w:lvl w:ilvl="4" w:tplc="F46C9180">
      <w:start w:val="1"/>
      <w:numFmt w:val="bullet"/>
      <w:lvlText w:val="o"/>
      <w:lvlJc w:val="left"/>
      <w:pPr>
        <w:ind w:left="3600" w:hanging="360"/>
      </w:pPr>
      <w:rPr>
        <w:rFonts w:ascii="Courier New" w:hAnsi="Courier New" w:hint="default"/>
      </w:rPr>
    </w:lvl>
    <w:lvl w:ilvl="5" w:tplc="42FC23F8">
      <w:start w:val="1"/>
      <w:numFmt w:val="bullet"/>
      <w:lvlText w:val=""/>
      <w:lvlJc w:val="left"/>
      <w:pPr>
        <w:ind w:left="4320" w:hanging="360"/>
      </w:pPr>
      <w:rPr>
        <w:rFonts w:ascii="Wingdings" w:hAnsi="Wingdings" w:hint="default"/>
      </w:rPr>
    </w:lvl>
    <w:lvl w:ilvl="6" w:tplc="3E468C34">
      <w:start w:val="1"/>
      <w:numFmt w:val="bullet"/>
      <w:lvlText w:val=""/>
      <w:lvlJc w:val="left"/>
      <w:pPr>
        <w:ind w:left="5040" w:hanging="360"/>
      </w:pPr>
      <w:rPr>
        <w:rFonts w:ascii="Symbol" w:hAnsi="Symbol" w:hint="default"/>
      </w:rPr>
    </w:lvl>
    <w:lvl w:ilvl="7" w:tplc="2F6CAA48">
      <w:start w:val="1"/>
      <w:numFmt w:val="bullet"/>
      <w:lvlText w:val="o"/>
      <w:lvlJc w:val="left"/>
      <w:pPr>
        <w:ind w:left="5760" w:hanging="360"/>
      </w:pPr>
      <w:rPr>
        <w:rFonts w:ascii="Courier New" w:hAnsi="Courier New" w:hint="default"/>
      </w:rPr>
    </w:lvl>
    <w:lvl w:ilvl="8" w:tplc="0FF222E2">
      <w:start w:val="1"/>
      <w:numFmt w:val="bullet"/>
      <w:lvlText w:val=""/>
      <w:lvlJc w:val="left"/>
      <w:pPr>
        <w:ind w:left="6480" w:hanging="360"/>
      </w:pPr>
      <w:rPr>
        <w:rFonts w:ascii="Wingdings" w:hAnsi="Wingdings" w:hint="default"/>
      </w:rPr>
    </w:lvl>
  </w:abstractNum>
  <w:abstractNum w:abstractNumId="28" w15:restartNumberingAfterBreak="0">
    <w:nsid w:val="6F63E666"/>
    <w:multiLevelType w:val="hybridMultilevel"/>
    <w:tmpl w:val="FFFFFFFF"/>
    <w:lvl w:ilvl="0" w:tplc="61A0BFF8">
      <w:start w:val="1"/>
      <w:numFmt w:val="decimal"/>
      <w:lvlText w:val="%1."/>
      <w:lvlJc w:val="left"/>
      <w:pPr>
        <w:ind w:left="720" w:hanging="360"/>
      </w:pPr>
    </w:lvl>
    <w:lvl w:ilvl="1" w:tplc="453A187E">
      <w:start w:val="1"/>
      <w:numFmt w:val="lowerLetter"/>
      <w:lvlText w:val="%2."/>
      <w:lvlJc w:val="left"/>
      <w:pPr>
        <w:ind w:left="1440" w:hanging="360"/>
      </w:pPr>
    </w:lvl>
    <w:lvl w:ilvl="2" w:tplc="0CD8077C">
      <w:start w:val="1"/>
      <w:numFmt w:val="lowerRoman"/>
      <w:lvlText w:val="%3."/>
      <w:lvlJc w:val="right"/>
      <w:pPr>
        <w:ind w:left="2160" w:hanging="180"/>
      </w:pPr>
    </w:lvl>
    <w:lvl w:ilvl="3" w:tplc="80B873FA">
      <w:start w:val="1"/>
      <w:numFmt w:val="decimal"/>
      <w:lvlText w:val="%4."/>
      <w:lvlJc w:val="left"/>
      <w:pPr>
        <w:ind w:left="2880" w:hanging="360"/>
      </w:pPr>
    </w:lvl>
    <w:lvl w:ilvl="4" w:tplc="9FC0FFA4">
      <w:start w:val="1"/>
      <w:numFmt w:val="lowerLetter"/>
      <w:lvlText w:val="%5."/>
      <w:lvlJc w:val="left"/>
      <w:pPr>
        <w:ind w:left="3600" w:hanging="360"/>
      </w:pPr>
    </w:lvl>
    <w:lvl w:ilvl="5" w:tplc="0204A26E">
      <w:start w:val="1"/>
      <w:numFmt w:val="lowerRoman"/>
      <w:lvlText w:val="%6."/>
      <w:lvlJc w:val="right"/>
      <w:pPr>
        <w:ind w:left="4320" w:hanging="180"/>
      </w:pPr>
    </w:lvl>
    <w:lvl w:ilvl="6" w:tplc="DAE66776">
      <w:start w:val="1"/>
      <w:numFmt w:val="decimal"/>
      <w:lvlText w:val="%7."/>
      <w:lvlJc w:val="left"/>
      <w:pPr>
        <w:ind w:left="5040" w:hanging="360"/>
      </w:pPr>
    </w:lvl>
    <w:lvl w:ilvl="7" w:tplc="865A8A1A">
      <w:start w:val="1"/>
      <w:numFmt w:val="lowerLetter"/>
      <w:lvlText w:val="%8."/>
      <w:lvlJc w:val="left"/>
      <w:pPr>
        <w:ind w:left="5760" w:hanging="360"/>
      </w:pPr>
    </w:lvl>
    <w:lvl w:ilvl="8" w:tplc="8C9495FE">
      <w:start w:val="1"/>
      <w:numFmt w:val="lowerRoman"/>
      <w:lvlText w:val="%9."/>
      <w:lvlJc w:val="right"/>
      <w:pPr>
        <w:ind w:left="6480" w:hanging="180"/>
      </w:pPr>
    </w:lvl>
  </w:abstractNum>
  <w:abstractNum w:abstractNumId="29" w15:restartNumberingAfterBreak="0">
    <w:nsid w:val="7355459A"/>
    <w:multiLevelType w:val="hybridMultilevel"/>
    <w:tmpl w:val="FFFFFFFF"/>
    <w:lvl w:ilvl="0" w:tplc="B8C4AE98">
      <w:start w:val="1"/>
      <w:numFmt w:val="bullet"/>
      <w:lvlText w:val=""/>
      <w:lvlJc w:val="left"/>
      <w:pPr>
        <w:ind w:left="720" w:hanging="360"/>
      </w:pPr>
      <w:rPr>
        <w:rFonts w:ascii="Symbol" w:hAnsi="Symbol" w:hint="default"/>
      </w:rPr>
    </w:lvl>
    <w:lvl w:ilvl="1" w:tplc="68D88426">
      <w:start w:val="1"/>
      <w:numFmt w:val="bullet"/>
      <w:lvlText w:val="o"/>
      <w:lvlJc w:val="left"/>
      <w:pPr>
        <w:ind w:left="1440" w:hanging="360"/>
      </w:pPr>
      <w:rPr>
        <w:rFonts w:ascii="Courier New" w:hAnsi="Courier New" w:hint="default"/>
      </w:rPr>
    </w:lvl>
    <w:lvl w:ilvl="2" w:tplc="198EAC4A">
      <w:start w:val="1"/>
      <w:numFmt w:val="bullet"/>
      <w:lvlText w:val=""/>
      <w:lvlJc w:val="left"/>
      <w:pPr>
        <w:ind w:left="2160" w:hanging="360"/>
      </w:pPr>
      <w:rPr>
        <w:rFonts w:ascii="Wingdings" w:hAnsi="Wingdings" w:hint="default"/>
      </w:rPr>
    </w:lvl>
    <w:lvl w:ilvl="3" w:tplc="08E0EFD4">
      <w:start w:val="1"/>
      <w:numFmt w:val="bullet"/>
      <w:lvlText w:val=""/>
      <w:lvlJc w:val="left"/>
      <w:pPr>
        <w:ind w:left="2880" w:hanging="360"/>
      </w:pPr>
      <w:rPr>
        <w:rFonts w:ascii="Symbol" w:hAnsi="Symbol" w:hint="default"/>
      </w:rPr>
    </w:lvl>
    <w:lvl w:ilvl="4" w:tplc="35B84428">
      <w:start w:val="1"/>
      <w:numFmt w:val="bullet"/>
      <w:lvlText w:val="o"/>
      <w:lvlJc w:val="left"/>
      <w:pPr>
        <w:ind w:left="3600" w:hanging="360"/>
      </w:pPr>
      <w:rPr>
        <w:rFonts w:ascii="Courier New" w:hAnsi="Courier New" w:hint="default"/>
      </w:rPr>
    </w:lvl>
    <w:lvl w:ilvl="5" w:tplc="35BCC8C6">
      <w:start w:val="1"/>
      <w:numFmt w:val="bullet"/>
      <w:lvlText w:val=""/>
      <w:lvlJc w:val="left"/>
      <w:pPr>
        <w:ind w:left="4320" w:hanging="360"/>
      </w:pPr>
      <w:rPr>
        <w:rFonts w:ascii="Wingdings" w:hAnsi="Wingdings" w:hint="default"/>
      </w:rPr>
    </w:lvl>
    <w:lvl w:ilvl="6" w:tplc="00E23CAE">
      <w:start w:val="1"/>
      <w:numFmt w:val="bullet"/>
      <w:lvlText w:val=""/>
      <w:lvlJc w:val="left"/>
      <w:pPr>
        <w:ind w:left="5040" w:hanging="360"/>
      </w:pPr>
      <w:rPr>
        <w:rFonts w:ascii="Symbol" w:hAnsi="Symbol" w:hint="default"/>
      </w:rPr>
    </w:lvl>
    <w:lvl w:ilvl="7" w:tplc="3C7A8BA2">
      <w:start w:val="1"/>
      <w:numFmt w:val="bullet"/>
      <w:lvlText w:val="o"/>
      <w:lvlJc w:val="left"/>
      <w:pPr>
        <w:ind w:left="5760" w:hanging="360"/>
      </w:pPr>
      <w:rPr>
        <w:rFonts w:ascii="Courier New" w:hAnsi="Courier New" w:hint="default"/>
      </w:rPr>
    </w:lvl>
    <w:lvl w:ilvl="8" w:tplc="4118A45C">
      <w:start w:val="1"/>
      <w:numFmt w:val="bullet"/>
      <w:lvlText w:val=""/>
      <w:lvlJc w:val="left"/>
      <w:pPr>
        <w:ind w:left="6480" w:hanging="360"/>
      </w:pPr>
      <w:rPr>
        <w:rFonts w:ascii="Wingdings" w:hAnsi="Wingdings" w:hint="default"/>
      </w:rPr>
    </w:lvl>
  </w:abstractNum>
  <w:abstractNum w:abstractNumId="30" w15:restartNumberingAfterBreak="0">
    <w:nsid w:val="772708C9"/>
    <w:multiLevelType w:val="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DE101A"/>
    <w:multiLevelType w:val="hybridMultilevel"/>
    <w:tmpl w:val="D31A3020"/>
    <w:lvl w:ilvl="0" w:tplc="52FA94DC">
      <w:start w:val="1"/>
      <w:numFmt w:val="bullet"/>
      <w:lvlText w:val=""/>
      <w:lvlJc w:val="left"/>
      <w:pPr>
        <w:ind w:left="720" w:hanging="360"/>
      </w:pPr>
      <w:rPr>
        <w:rFonts w:ascii="Symbol" w:hAnsi="Symbol" w:hint="default"/>
      </w:rPr>
    </w:lvl>
    <w:lvl w:ilvl="1" w:tplc="202ED658">
      <w:start w:val="1"/>
      <w:numFmt w:val="bullet"/>
      <w:lvlText w:val=""/>
      <w:lvlJc w:val="left"/>
      <w:pPr>
        <w:ind w:left="1080" w:hanging="360"/>
      </w:pPr>
      <w:rPr>
        <w:rFonts w:ascii="Symbol" w:hAnsi="Symbol" w:hint="default"/>
      </w:rPr>
    </w:lvl>
    <w:lvl w:ilvl="2" w:tplc="EB18A92C">
      <w:start w:val="1"/>
      <w:numFmt w:val="bullet"/>
      <w:lvlText w:val=""/>
      <w:lvlJc w:val="left"/>
      <w:pPr>
        <w:ind w:left="2160" w:hanging="360"/>
      </w:pPr>
      <w:rPr>
        <w:rFonts w:ascii="Wingdings" w:hAnsi="Wingdings" w:hint="default"/>
      </w:rPr>
    </w:lvl>
    <w:lvl w:ilvl="3" w:tplc="93583354">
      <w:start w:val="1"/>
      <w:numFmt w:val="bullet"/>
      <w:lvlText w:val=""/>
      <w:lvlJc w:val="left"/>
      <w:pPr>
        <w:ind w:left="2880" w:hanging="360"/>
      </w:pPr>
      <w:rPr>
        <w:rFonts w:ascii="Symbol" w:hAnsi="Symbol" w:hint="default"/>
      </w:rPr>
    </w:lvl>
    <w:lvl w:ilvl="4" w:tplc="92D8D916">
      <w:start w:val="1"/>
      <w:numFmt w:val="bullet"/>
      <w:lvlText w:val="o"/>
      <w:lvlJc w:val="left"/>
      <w:pPr>
        <w:ind w:left="3600" w:hanging="360"/>
      </w:pPr>
      <w:rPr>
        <w:rFonts w:ascii="Courier New" w:hAnsi="Courier New" w:hint="default"/>
      </w:rPr>
    </w:lvl>
    <w:lvl w:ilvl="5" w:tplc="A8E6FDF8">
      <w:start w:val="1"/>
      <w:numFmt w:val="bullet"/>
      <w:lvlText w:val=""/>
      <w:lvlJc w:val="left"/>
      <w:pPr>
        <w:ind w:left="4320" w:hanging="360"/>
      </w:pPr>
      <w:rPr>
        <w:rFonts w:ascii="Wingdings" w:hAnsi="Wingdings" w:hint="default"/>
      </w:rPr>
    </w:lvl>
    <w:lvl w:ilvl="6" w:tplc="9CC4AE40">
      <w:start w:val="1"/>
      <w:numFmt w:val="bullet"/>
      <w:lvlText w:val=""/>
      <w:lvlJc w:val="left"/>
      <w:pPr>
        <w:ind w:left="5040" w:hanging="360"/>
      </w:pPr>
      <w:rPr>
        <w:rFonts w:ascii="Symbol" w:hAnsi="Symbol" w:hint="default"/>
      </w:rPr>
    </w:lvl>
    <w:lvl w:ilvl="7" w:tplc="68482EE0">
      <w:start w:val="1"/>
      <w:numFmt w:val="bullet"/>
      <w:lvlText w:val="o"/>
      <w:lvlJc w:val="left"/>
      <w:pPr>
        <w:ind w:left="5760" w:hanging="360"/>
      </w:pPr>
      <w:rPr>
        <w:rFonts w:ascii="Courier New" w:hAnsi="Courier New" w:hint="default"/>
      </w:rPr>
    </w:lvl>
    <w:lvl w:ilvl="8" w:tplc="BA88795C">
      <w:start w:val="1"/>
      <w:numFmt w:val="bullet"/>
      <w:lvlText w:val=""/>
      <w:lvlJc w:val="left"/>
      <w:pPr>
        <w:ind w:left="6480" w:hanging="360"/>
      </w:pPr>
      <w:rPr>
        <w:rFonts w:ascii="Wingdings" w:hAnsi="Wingdings" w:hint="default"/>
      </w:rPr>
    </w:lvl>
  </w:abstractNum>
  <w:abstractNum w:abstractNumId="32" w15:restartNumberingAfterBreak="0">
    <w:nsid w:val="7C29C987"/>
    <w:multiLevelType w:val="hybridMultilevel"/>
    <w:tmpl w:val="5FA819A4"/>
    <w:lvl w:ilvl="0" w:tplc="C3A6622A">
      <w:start w:val="1"/>
      <w:numFmt w:val="bullet"/>
      <w:lvlText w:val=""/>
      <w:lvlJc w:val="left"/>
      <w:pPr>
        <w:ind w:left="720" w:hanging="360"/>
      </w:pPr>
      <w:rPr>
        <w:rFonts w:ascii="Symbol" w:hAnsi="Symbol" w:hint="default"/>
      </w:rPr>
    </w:lvl>
    <w:lvl w:ilvl="1" w:tplc="202ED658">
      <w:start w:val="1"/>
      <w:numFmt w:val="bullet"/>
      <w:lvlText w:val=""/>
      <w:lvlJc w:val="left"/>
      <w:pPr>
        <w:ind w:left="1440" w:hanging="360"/>
      </w:pPr>
      <w:rPr>
        <w:rFonts w:ascii="Symbol" w:hAnsi="Symbol" w:hint="default"/>
      </w:rPr>
    </w:lvl>
    <w:lvl w:ilvl="2" w:tplc="D4E87962">
      <w:start w:val="1"/>
      <w:numFmt w:val="bullet"/>
      <w:lvlText w:val=""/>
      <w:lvlJc w:val="left"/>
      <w:pPr>
        <w:ind w:left="2160" w:hanging="360"/>
      </w:pPr>
      <w:rPr>
        <w:rFonts w:ascii="Wingdings" w:hAnsi="Wingdings" w:hint="default"/>
      </w:rPr>
    </w:lvl>
    <w:lvl w:ilvl="3" w:tplc="3690B34C">
      <w:start w:val="1"/>
      <w:numFmt w:val="bullet"/>
      <w:lvlText w:val=""/>
      <w:lvlJc w:val="left"/>
      <w:pPr>
        <w:ind w:left="2880" w:hanging="360"/>
      </w:pPr>
      <w:rPr>
        <w:rFonts w:ascii="Symbol" w:hAnsi="Symbol" w:hint="default"/>
      </w:rPr>
    </w:lvl>
    <w:lvl w:ilvl="4" w:tplc="DE1A4CEA">
      <w:start w:val="1"/>
      <w:numFmt w:val="bullet"/>
      <w:lvlText w:val="o"/>
      <w:lvlJc w:val="left"/>
      <w:pPr>
        <w:ind w:left="3600" w:hanging="360"/>
      </w:pPr>
      <w:rPr>
        <w:rFonts w:ascii="Courier New" w:hAnsi="Courier New" w:hint="default"/>
      </w:rPr>
    </w:lvl>
    <w:lvl w:ilvl="5" w:tplc="080C2422">
      <w:start w:val="1"/>
      <w:numFmt w:val="bullet"/>
      <w:lvlText w:val=""/>
      <w:lvlJc w:val="left"/>
      <w:pPr>
        <w:ind w:left="4320" w:hanging="360"/>
      </w:pPr>
      <w:rPr>
        <w:rFonts w:ascii="Wingdings" w:hAnsi="Wingdings" w:hint="default"/>
      </w:rPr>
    </w:lvl>
    <w:lvl w:ilvl="6" w:tplc="7A349880">
      <w:start w:val="1"/>
      <w:numFmt w:val="bullet"/>
      <w:lvlText w:val=""/>
      <w:lvlJc w:val="left"/>
      <w:pPr>
        <w:ind w:left="5040" w:hanging="360"/>
      </w:pPr>
      <w:rPr>
        <w:rFonts w:ascii="Symbol" w:hAnsi="Symbol" w:hint="default"/>
      </w:rPr>
    </w:lvl>
    <w:lvl w:ilvl="7" w:tplc="FE4AE820">
      <w:start w:val="1"/>
      <w:numFmt w:val="bullet"/>
      <w:lvlText w:val="o"/>
      <w:lvlJc w:val="left"/>
      <w:pPr>
        <w:ind w:left="5760" w:hanging="360"/>
      </w:pPr>
      <w:rPr>
        <w:rFonts w:ascii="Courier New" w:hAnsi="Courier New" w:hint="default"/>
      </w:rPr>
    </w:lvl>
    <w:lvl w:ilvl="8" w:tplc="D7CE87CC">
      <w:start w:val="1"/>
      <w:numFmt w:val="bullet"/>
      <w:lvlText w:val=""/>
      <w:lvlJc w:val="left"/>
      <w:pPr>
        <w:ind w:left="6480" w:hanging="360"/>
      </w:pPr>
      <w:rPr>
        <w:rFonts w:ascii="Wingdings" w:hAnsi="Wingdings" w:hint="default"/>
      </w:rPr>
    </w:lvl>
  </w:abstractNum>
  <w:abstractNum w:abstractNumId="33" w15:restartNumberingAfterBreak="0">
    <w:nsid w:val="7C8642EB"/>
    <w:multiLevelType w:val="hybridMultilevel"/>
    <w:tmpl w:val="ECE80302"/>
    <w:lvl w:ilvl="0" w:tplc="E72C0A7E">
      <w:start w:val="1"/>
      <w:numFmt w:val="decimal"/>
      <w:lvlText w:val="%1."/>
      <w:lvlJc w:val="left"/>
      <w:pPr>
        <w:ind w:left="720" w:hanging="360"/>
      </w:pPr>
    </w:lvl>
    <w:lvl w:ilvl="1" w:tplc="EDE052EE">
      <w:start w:val="1"/>
      <w:numFmt w:val="lowerLetter"/>
      <w:lvlText w:val="%2."/>
      <w:lvlJc w:val="left"/>
      <w:pPr>
        <w:ind w:left="1440" w:hanging="360"/>
      </w:pPr>
    </w:lvl>
    <w:lvl w:ilvl="2" w:tplc="D5C69DE2">
      <w:start w:val="1"/>
      <w:numFmt w:val="lowerRoman"/>
      <w:lvlText w:val="%3."/>
      <w:lvlJc w:val="right"/>
      <w:pPr>
        <w:ind w:left="2160" w:hanging="180"/>
      </w:pPr>
    </w:lvl>
    <w:lvl w:ilvl="3" w:tplc="971814FC">
      <w:start w:val="1"/>
      <w:numFmt w:val="decimal"/>
      <w:lvlText w:val="%4."/>
      <w:lvlJc w:val="left"/>
      <w:pPr>
        <w:ind w:left="2880" w:hanging="360"/>
      </w:pPr>
    </w:lvl>
    <w:lvl w:ilvl="4" w:tplc="4EC654CA">
      <w:start w:val="1"/>
      <w:numFmt w:val="lowerLetter"/>
      <w:lvlText w:val="%5."/>
      <w:lvlJc w:val="left"/>
      <w:pPr>
        <w:ind w:left="3600" w:hanging="360"/>
      </w:pPr>
    </w:lvl>
    <w:lvl w:ilvl="5" w:tplc="191E1870">
      <w:start w:val="1"/>
      <w:numFmt w:val="lowerRoman"/>
      <w:lvlText w:val="%6."/>
      <w:lvlJc w:val="right"/>
      <w:pPr>
        <w:ind w:left="4320" w:hanging="180"/>
      </w:pPr>
    </w:lvl>
    <w:lvl w:ilvl="6" w:tplc="D23A87AC">
      <w:start w:val="1"/>
      <w:numFmt w:val="decimal"/>
      <w:lvlText w:val="%7."/>
      <w:lvlJc w:val="left"/>
      <w:pPr>
        <w:ind w:left="5040" w:hanging="360"/>
      </w:pPr>
    </w:lvl>
    <w:lvl w:ilvl="7" w:tplc="65480A3E">
      <w:start w:val="1"/>
      <w:numFmt w:val="lowerLetter"/>
      <w:lvlText w:val="%8."/>
      <w:lvlJc w:val="left"/>
      <w:pPr>
        <w:ind w:left="5760" w:hanging="360"/>
      </w:pPr>
    </w:lvl>
    <w:lvl w:ilvl="8" w:tplc="5C1AC960">
      <w:start w:val="1"/>
      <w:numFmt w:val="lowerRoman"/>
      <w:lvlText w:val="%9."/>
      <w:lvlJc w:val="right"/>
      <w:pPr>
        <w:ind w:left="6480" w:hanging="180"/>
      </w:pPr>
    </w:lvl>
  </w:abstractNum>
  <w:num w:numId="1" w16cid:durableId="544875279">
    <w:abstractNumId w:val="12"/>
  </w:num>
  <w:num w:numId="2" w16cid:durableId="798184485">
    <w:abstractNumId w:val="6"/>
  </w:num>
  <w:num w:numId="3" w16cid:durableId="1349484277">
    <w:abstractNumId w:val="1"/>
  </w:num>
  <w:num w:numId="4" w16cid:durableId="1924220213">
    <w:abstractNumId w:val="33"/>
  </w:num>
  <w:num w:numId="5" w16cid:durableId="1339842164">
    <w:abstractNumId w:val="16"/>
  </w:num>
  <w:num w:numId="6" w16cid:durableId="699208975">
    <w:abstractNumId w:val="30"/>
  </w:num>
  <w:num w:numId="7" w16cid:durableId="1112167263">
    <w:abstractNumId w:val="13"/>
  </w:num>
  <w:num w:numId="8" w16cid:durableId="1194806375">
    <w:abstractNumId w:val="2"/>
  </w:num>
  <w:num w:numId="9" w16cid:durableId="641692609">
    <w:abstractNumId w:val="29"/>
  </w:num>
  <w:num w:numId="10" w16cid:durableId="253710682">
    <w:abstractNumId w:val="27"/>
  </w:num>
  <w:num w:numId="11" w16cid:durableId="722143001">
    <w:abstractNumId w:val="19"/>
  </w:num>
  <w:num w:numId="12" w16cid:durableId="953831766">
    <w:abstractNumId w:val="5"/>
  </w:num>
  <w:num w:numId="13" w16cid:durableId="1647396783">
    <w:abstractNumId w:val="17"/>
  </w:num>
  <w:num w:numId="14" w16cid:durableId="2009360167">
    <w:abstractNumId w:val="18"/>
  </w:num>
  <w:num w:numId="15" w16cid:durableId="724793914">
    <w:abstractNumId w:val="11"/>
  </w:num>
  <w:num w:numId="16" w16cid:durableId="735007452">
    <w:abstractNumId w:val="22"/>
  </w:num>
  <w:num w:numId="17" w16cid:durableId="1318414977">
    <w:abstractNumId w:val="9"/>
  </w:num>
  <w:num w:numId="18" w16cid:durableId="429157387">
    <w:abstractNumId w:val="31"/>
  </w:num>
  <w:num w:numId="19" w16cid:durableId="1113787876">
    <w:abstractNumId w:val="32"/>
  </w:num>
  <w:num w:numId="20" w16cid:durableId="1252590524">
    <w:abstractNumId w:val="20"/>
  </w:num>
  <w:num w:numId="21" w16cid:durableId="347755979">
    <w:abstractNumId w:val="21"/>
  </w:num>
  <w:num w:numId="22" w16cid:durableId="69892979">
    <w:abstractNumId w:val="23"/>
  </w:num>
  <w:num w:numId="23" w16cid:durableId="161242214">
    <w:abstractNumId w:val="28"/>
  </w:num>
  <w:num w:numId="24" w16cid:durableId="462427036">
    <w:abstractNumId w:val="4"/>
  </w:num>
  <w:num w:numId="25" w16cid:durableId="1075933545">
    <w:abstractNumId w:val="14"/>
  </w:num>
  <w:num w:numId="26" w16cid:durableId="223025343">
    <w:abstractNumId w:val="7"/>
  </w:num>
  <w:num w:numId="27" w16cid:durableId="1629777811">
    <w:abstractNumId w:val="26"/>
  </w:num>
  <w:num w:numId="28" w16cid:durableId="572737979">
    <w:abstractNumId w:val="24"/>
  </w:num>
  <w:num w:numId="29" w16cid:durableId="283656175">
    <w:abstractNumId w:val="10"/>
  </w:num>
  <w:num w:numId="30" w16cid:durableId="1332831869">
    <w:abstractNumId w:val="3"/>
  </w:num>
  <w:num w:numId="31" w16cid:durableId="31155890">
    <w:abstractNumId w:val="25"/>
  </w:num>
  <w:num w:numId="32" w16cid:durableId="1603226229">
    <w:abstractNumId w:val="15"/>
  </w:num>
  <w:num w:numId="33" w16cid:durableId="397095318">
    <w:abstractNumId w:val="8"/>
  </w:num>
  <w:num w:numId="34" w16cid:durableId="14211015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NO KAUAN RODRIGUES SILVA">
    <w15:presenceInfo w15:providerId="AD" w15:userId="S::bruno.kauan@discente.ufma.br::3808b6b0-0811-4639-a226-cdb77a658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27100D"/>
    <w:rsid w:val="00003EE7"/>
    <w:rsid w:val="000345D7"/>
    <w:rsid w:val="00056353"/>
    <w:rsid w:val="000656FA"/>
    <w:rsid w:val="00067DD5"/>
    <w:rsid w:val="00072EE6"/>
    <w:rsid w:val="000800B0"/>
    <w:rsid w:val="00083C1C"/>
    <w:rsid w:val="000A5ED2"/>
    <w:rsid w:val="000B2C7F"/>
    <w:rsid w:val="000C4812"/>
    <w:rsid w:val="000E4D37"/>
    <w:rsid w:val="000E723C"/>
    <w:rsid w:val="00103D89"/>
    <w:rsid w:val="00116376"/>
    <w:rsid w:val="001223AA"/>
    <w:rsid w:val="00124700"/>
    <w:rsid w:val="00131236"/>
    <w:rsid w:val="00132E27"/>
    <w:rsid w:val="00133C81"/>
    <w:rsid w:val="00137A13"/>
    <w:rsid w:val="00144FD3"/>
    <w:rsid w:val="00147F11"/>
    <w:rsid w:val="00155660"/>
    <w:rsid w:val="001677D9"/>
    <w:rsid w:val="00176DC1"/>
    <w:rsid w:val="00176EB9"/>
    <w:rsid w:val="0018750D"/>
    <w:rsid w:val="001B0F3D"/>
    <w:rsid w:val="001B131B"/>
    <w:rsid w:val="001B2710"/>
    <w:rsid w:val="001B2806"/>
    <w:rsid w:val="001B56DF"/>
    <w:rsid w:val="001D71E3"/>
    <w:rsid w:val="001E1031"/>
    <w:rsid w:val="001F421C"/>
    <w:rsid w:val="00201BE7"/>
    <w:rsid w:val="002040AC"/>
    <w:rsid w:val="002517A7"/>
    <w:rsid w:val="00254A2F"/>
    <w:rsid w:val="00257E75"/>
    <w:rsid w:val="00265494"/>
    <w:rsid w:val="00275F4D"/>
    <w:rsid w:val="00287CC4"/>
    <w:rsid w:val="002B6596"/>
    <w:rsid w:val="002D45B7"/>
    <w:rsid w:val="002D52B3"/>
    <w:rsid w:val="002E44A2"/>
    <w:rsid w:val="002F0799"/>
    <w:rsid w:val="002F168F"/>
    <w:rsid w:val="00301EE5"/>
    <w:rsid w:val="003054FA"/>
    <w:rsid w:val="00315035"/>
    <w:rsid w:val="0033604B"/>
    <w:rsid w:val="00345692"/>
    <w:rsid w:val="003711F3"/>
    <w:rsid w:val="00372221"/>
    <w:rsid w:val="00380E89"/>
    <w:rsid w:val="003B030A"/>
    <w:rsid w:val="003C2D1B"/>
    <w:rsid w:val="003F083A"/>
    <w:rsid w:val="00411AEC"/>
    <w:rsid w:val="00460E2A"/>
    <w:rsid w:val="004645F5"/>
    <w:rsid w:val="00467266"/>
    <w:rsid w:val="004719EC"/>
    <w:rsid w:val="00481448"/>
    <w:rsid w:val="00492C6C"/>
    <w:rsid w:val="004952D6"/>
    <w:rsid w:val="004957FD"/>
    <w:rsid w:val="004B1ADE"/>
    <w:rsid w:val="004B58C1"/>
    <w:rsid w:val="004C588D"/>
    <w:rsid w:val="004C5E93"/>
    <w:rsid w:val="004D2CD0"/>
    <w:rsid w:val="004E6053"/>
    <w:rsid w:val="005060E3"/>
    <w:rsid w:val="0052281F"/>
    <w:rsid w:val="00542DA6"/>
    <w:rsid w:val="0055602D"/>
    <w:rsid w:val="00573E58"/>
    <w:rsid w:val="00575E20"/>
    <w:rsid w:val="00575EFD"/>
    <w:rsid w:val="00590126"/>
    <w:rsid w:val="005B0463"/>
    <w:rsid w:val="005C1B34"/>
    <w:rsid w:val="005D7CF8"/>
    <w:rsid w:val="005E3130"/>
    <w:rsid w:val="005E60CD"/>
    <w:rsid w:val="006010BE"/>
    <w:rsid w:val="006012E2"/>
    <w:rsid w:val="00606CAA"/>
    <w:rsid w:val="0061391F"/>
    <w:rsid w:val="00625B30"/>
    <w:rsid w:val="00640FA4"/>
    <w:rsid w:val="0064152E"/>
    <w:rsid w:val="006656B2"/>
    <w:rsid w:val="0066740B"/>
    <w:rsid w:val="00696E87"/>
    <w:rsid w:val="006A097C"/>
    <w:rsid w:val="006C5F85"/>
    <w:rsid w:val="006D144E"/>
    <w:rsid w:val="006F4700"/>
    <w:rsid w:val="00700973"/>
    <w:rsid w:val="0072005B"/>
    <w:rsid w:val="00754E3F"/>
    <w:rsid w:val="00755C65"/>
    <w:rsid w:val="007616C8"/>
    <w:rsid w:val="00765E60"/>
    <w:rsid w:val="00767F1E"/>
    <w:rsid w:val="00786BEE"/>
    <w:rsid w:val="007A656F"/>
    <w:rsid w:val="007A6EA5"/>
    <w:rsid w:val="007A754A"/>
    <w:rsid w:val="007D1F46"/>
    <w:rsid w:val="007F2C24"/>
    <w:rsid w:val="00805FF2"/>
    <w:rsid w:val="0081033D"/>
    <w:rsid w:val="0081792F"/>
    <w:rsid w:val="00817E33"/>
    <w:rsid w:val="00825D3E"/>
    <w:rsid w:val="00831833"/>
    <w:rsid w:val="008320BA"/>
    <w:rsid w:val="00843EBE"/>
    <w:rsid w:val="00876A80"/>
    <w:rsid w:val="00876BCC"/>
    <w:rsid w:val="00882A55"/>
    <w:rsid w:val="00883954"/>
    <w:rsid w:val="0088686F"/>
    <w:rsid w:val="00887065"/>
    <w:rsid w:val="0089587B"/>
    <w:rsid w:val="00895BFC"/>
    <w:rsid w:val="00895E36"/>
    <w:rsid w:val="008B2D53"/>
    <w:rsid w:val="008C2EBD"/>
    <w:rsid w:val="008D104E"/>
    <w:rsid w:val="008F6DEE"/>
    <w:rsid w:val="0090077D"/>
    <w:rsid w:val="00902D65"/>
    <w:rsid w:val="009720E2"/>
    <w:rsid w:val="00972791"/>
    <w:rsid w:val="00976FE0"/>
    <w:rsid w:val="00988CD2"/>
    <w:rsid w:val="009A4DA3"/>
    <w:rsid w:val="009B2563"/>
    <w:rsid w:val="009C3816"/>
    <w:rsid w:val="009C6C40"/>
    <w:rsid w:val="009D6040"/>
    <w:rsid w:val="009E2435"/>
    <w:rsid w:val="009E3959"/>
    <w:rsid w:val="009E3A81"/>
    <w:rsid w:val="009E3B82"/>
    <w:rsid w:val="009E63C7"/>
    <w:rsid w:val="00A00B24"/>
    <w:rsid w:val="00A206D9"/>
    <w:rsid w:val="00A20FC3"/>
    <w:rsid w:val="00A230FD"/>
    <w:rsid w:val="00A24B35"/>
    <w:rsid w:val="00A260AB"/>
    <w:rsid w:val="00A41FAC"/>
    <w:rsid w:val="00A43A51"/>
    <w:rsid w:val="00A5332E"/>
    <w:rsid w:val="00A56B77"/>
    <w:rsid w:val="00A63B4E"/>
    <w:rsid w:val="00A75FD7"/>
    <w:rsid w:val="00A85A57"/>
    <w:rsid w:val="00A9402C"/>
    <w:rsid w:val="00A96FD1"/>
    <w:rsid w:val="00A9E3A4"/>
    <w:rsid w:val="00AC61CD"/>
    <w:rsid w:val="00AD0895"/>
    <w:rsid w:val="00AD64FF"/>
    <w:rsid w:val="00AE1233"/>
    <w:rsid w:val="00AE220E"/>
    <w:rsid w:val="00AE283D"/>
    <w:rsid w:val="00AF314E"/>
    <w:rsid w:val="00B4696E"/>
    <w:rsid w:val="00B5382E"/>
    <w:rsid w:val="00B620D3"/>
    <w:rsid w:val="00B624C7"/>
    <w:rsid w:val="00B81100"/>
    <w:rsid w:val="00B86A7B"/>
    <w:rsid w:val="00B95834"/>
    <w:rsid w:val="00B9655A"/>
    <w:rsid w:val="00BA1D04"/>
    <w:rsid w:val="00BA31D6"/>
    <w:rsid w:val="00BD29FB"/>
    <w:rsid w:val="00BD7D1B"/>
    <w:rsid w:val="00BF0AD3"/>
    <w:rsid w:val="00BF1D49"/>
    <w:rsid w:val="00BF33C4"/>
    <w:rsid w:val="00BF4446"/>
    <w:rsid w:val="00BF6BB6"/>
    <w:rsid w:val="00BF7D81"/>
    <w:rsid w:val="00C04254"/>
    <w:rsid w:val="00C14F60"/>
    <w:rsid w:val="00C21C37"/>
    <w:rsid w:val="00C4348D"/>
    <w:rsid w:val="00C5528F"/>
    <w:rsid w:val="00C57050"/>
    <w:rsid w:val="00C65939"/>
    <w:rsid w:val="00C70EBA"/>
    <w:rsid w:val="00C71A99"/>
    <w:rsid w:val="00C73E7D"/>
    <w:rsid w:val="00C919F9"/>
    <w:rsid w:val="00CA240E"/>
    <w:rsid w:val="00CA3E1D"/>
    <w:rsid w:val="00CB5552"/>
    <w:rsid w:val="00CD2739"/>
    <w:rsid w:val="00CD6935"/>
    <w:rsid w:val="00CF5735"/>
    <w:rsid w:val="00CF583D"/>
    <w:rsid w:val="00D004F8"/>
    <w:rsid w:val="00D05678"/>
    <w:rsid w:val="00D12306"/>
    <w:rsid w:val="00D60201"/>
    <w:rsid w:val="00D63ED5"/>
    <w:rsid w:val="00D7528C"/>
    <w:rsid w:val="00D94762"/>
    <w:rsid w:val="00D955AF"/>
    <w:rsid w:val="00DA434A"/>
    <w:rsid w:val="00DA783A"/>
    <w:rsid w:val="00DB1937"/>
    <w:rsid w:val="00DC0EB1"/>
    <w:rsid w:val="00DD69C8"/>
    <w:rsid w:val="00DF237C"/>
    <w:rsid w:val="00E05471"/>
    <w:rsid w:val="00E177E7"/>
    <w:rsid w:val="00E3384F"/>
    <w:rsid w:val="00E418D9"/>
    <w:rsid w:val="00E55009"/>
    <w:rsid w:val="00E56C6D"/>
    <w:rsid w:val="00E75CFA"/>
    <w:rsid w:val="00E864F4"/>
    <w:rsid w:val="00E93854"/>
    <w:rsid w:val="00EA3ED7"/>
    <w:rsid w:val="00EC30E6"/>
    <w:rsid w:val="00EC38E2"/>
    <w:rsid w:val="00EC7D4B"/>
    <w:rsid w:val="00ED10CC"/>
    <w:rsid w:val="00EF1E9D"/>
    <w:rsid w:val="00EF284E"/>
    <w:rsid w:val="00F00460"/>
    <w:rsid w:val="00F0065B"/>
    <w:rsid w:val="00F11A4A"/>
    <w:rsid w:val="00F157E1"/>
    <w:rsid w:val="00F226E1"/>
    <w:rsid w:val="00F2359A"/>
    <w:rsid w:val="00F248BE"/>
    <w:rsid w:val="00F25708"/>
    <w:rsid w:val="00F70A49"/>
    <w:rsid w:val="00F727DB"/>
    <w:rsid w:val="00F80069"/>
    <w:rsid w:val="00F87688"/>
    <w:rsid w:val="00FAC751"/>
    <w:rsid w:val="00FB608B"/>
    <w:rsid w:val="00FD39F4"/>
    <w:rsid w:val="00FE7C43"/>
    <w:rsid w:val="01016360"/>
    <w:rsid w:val="011B0A93"/>
    <w:rsid w:val="012F316F"/>
    <w:rsid w:val="01349903"/>
    <w:rsid w:val="013B6320"/>
    <w:rsid w:val="018E8FAC"/>
    <w:rsid w:val="01A374EB"/>
    <w:rsid w:val="01B6098F"/>
    <w:rsid w:val="01CFAB96"/>
    <w:rsid w:val="01E6D3DD"/>
    <w:rsid w:val="02061550"/>
    <w:rsid w:val="0225226E"/>
    <w:rsid w:val="025975EA"/>
    <w:rsid w:val="027111E6"/>
    <w:rsid w:val="02AAAD4F"/>
    <w:rsid w:val="02F0C0F9"/>
    <w:rsid w:val="02F2C0A0"/>
    <w:rsid w:val="03486B33"/>
    <w:rsid w:val="03626099"/>
    <w:rsid w:val="0362FCC8"/>
    <w:rsid w:val="039CC1C5"/>
    <w:rsid w:val="03C85EAD"/>
    <w:rsid w:val="03DF1C29"/>
    <w:rsid w:val="0426D212"/>
    <w:rsid w:val="043151E8"/>
    <w:rsid w:val="04574CBB"/>
    <w:rsid w:val="0469A1F2"/>
    <w:rsid w:val="04E6B3B3"/>
    <w:rsid w:val="04FB4CC9"/>
    <w:rsid w:val="04FF83FB"/>
    <w:rsid w:val="058B7551"/>
    <w:rsid w:val="05AA9631"/>
    <w:rsid w:val="05B12ACA"/>
    <w:rsid w:val="05C0FDBB"/>
    <w:rsid w:val="05C588B1"/>
    <w:rsid w:val="060215EE"/>
    <w:rsid w:val="062BAA33"/>
    <w:rsid w:val="0636C5DB"/>
    <w:rsid w:val="06509162"/>
    <w:rsid w:val="066C4B51"/>
    <w:rsid w:val="06755411"/>
    <w:rsid w:val="06944B0D"/>
    <w:rsid w:val="06BCC6E6"/>
    <w:rsid w:val="06CABD5F"/>
    <w:rsid w:val="06E59CA7"/>
    <w:rsid w:val="07152FE5"/>
    <w:rsid w:val="075551F8"/>
    <w:rsid w:val="076D1ED0"/>
    <w:rsid w:val="077C3374"/>
    <w:rsid w:val="07B24A5C"/>
    <w:rsid w:val="07B9314E"/>
    <w:rsid w:val="07F0AA3E"/>
    <w:rsid w:val="081A9FCB"/>
    <w:rsid w:val="08337778"/>
    <w:rsid w:val="0841138A"/>
    <w:rsid w:val="087DDD65"/>
    <w:rsid w:val="08A24CC2"/>
    <w:rsid w:val="08ABEB99"/>
    <w:rsid w:val="08B5ECE4"/>
    <w:rsid w:val="08CB4201"/>
    <w:rsid w:val="08D60F54"/>
    <w:rsid w:val="08F9F7C4"/>
    <w:rsid w:val="0944D612"/>
    <w:rsid w:val="0988703C"/>
    <w:rsid w:val="09A42EB7"/>
    <w:rsid w:val="09A453FB"/>
    <w:rsid w:val="09BB268A"/>
    <w:rsid w:val="09C26702"/>
    <w:rsid w:val="09C989B2"/>
    <w:rsid w:val="09DAD793"/>
    <w:rsid w:val="09E92E7B"/>
    <w:rsid w:val="0A0F99AB"/>
    <w:rsid w:val="0A3D620B"/>
    <w:rsid w:val="0A4B132F"/>
    <w:rsid w:val="0A6DF1C8"/>
    <w:rsid w:val="0A7948FE"/>
    <w:rsid w:val="0A9B3B58"/>
    <w:rsid w:val="0A9D90DB"/>
    <w:rsid w:val="0A9FEA3A"/>
    <w:rsid w:val="0B15669F"/>
    <w:rsid w:val="0B23C525"/>
    <w:rsid w:val="0B281DE7"/>
    <w:rsid w:val="0B288352"/>
    <w:rsid w:val="0B68DEE8"/>
    <w:rsid w:val="0B9D9962"/>
    <w:rsid w:val="0BA60078"/>
    <w:rsid w:val="0BE86F0C"/>
    <w:rsid w:val="0BEE94E4"/>
    <w:rsid w:val="0C3AD829"/>
    <w:rsid w:val="0C687CA1"/>
    <w:rsid w:val="0CAF4137"/>
    <w:rsid w:val="0CAF80F3"/>
    <w:rsid w:val="0CD63334"/>
    <w:rsid w:val="0CD687DE"/>
    <w:rsid w:val="0CDEFE77"/>
    <w:rsid w:val="0D021EB3"/>
    <w:rsid w:val="0D05EE7D"/>
    <w:rsid w:val="0D1B7EC4"/>
    <w:rsid w:val="0D3FCBD1"/>
    <w:rsid w:val="0D6E8543"/>
    <w:rsid w:val="0D81670D"/>
    <w:rsid w:val="0D9BE674"/>
    <w:rsid w:val="0DD5D371"/>
    <w:rsid w:val="0DEDD823"/>
    <w:rsid w:val="0DF9E54A"/>
    <w:rsid w:val="0E25EB9F"/>
    <w:rsid w:val="0E322A60"/>
    <w:rsid w:val="0E3B57F8"/>
    <w:rsid w:val="0E70B140"/>
    <w:rsid w:val="0E80ADF1"/>
    <w:rsid w:val="0EC3AF92"/>
    <w:rsid w:val="0ED74AC7"/>
    <w:rsid w:val="0EDF753D"/>
    <w:rsid w:val="0F07F6B0"/>
    <w:rsid w:val="0F4F5BCC"/>
    <w:rsid w:val="0F8DB501"/>
    <w:rsid w:val="0FCEBB51"/>
    <w:rsid w:val="0FF6552F"/>
    <w:rsid w:val="0FF7779A"/>
    <w:rsid w:val="1004BC51"/>
    <w:rsid w:val="10155C38"/>
    <w:rsid w:val="10340BE3"/>
    <w:rsid w:val="1047D4F3"/>
    <w:rsid w:val="1084D547"/>
    <w:rsid w:val="1089D04C"/>
    <w:rsid w:val="10CE9732"/>
    <w:rsid w:val="10E529C3"/>
    <w:rsid w:val="1111BDED"/>
    <w:rsid w:val="115742AC"/>
    <w:rsid w:val="1165CB3C"/>
    <w:rsid w:val="11BF806A"/>
    <w:rsid w:val="11EAE110"/>
    <w:rsid w:val="11EDDF5B"/>
    <w:rsid w:val="12168110"/>
    <w:rsid w:val="1225BE95"/>
    <w:rsid w:val="124E9C40"/>
    <w:rsid w:val="12BDEA11"/>
    <w:rsid w:val="1300955B"/>
    <w:rsid w:val="1302012A"/>
    <w:rsid w:val="130FB62D"/>
    <w:rsid w:val="1314680C"/>
    <w:rsid w:val="13257249"/>
    <w:rsid w:val="1357DD68"/>
    <w:rsid w:val="1369D14A"/>
    <w:rsid w:val="1372C83F"/>
    <w:rsid w:val="13D84994"/>
    <w:rsid w:val="13DF3745"/>
    <w:rsid w:val="13E1F2E3"/>
    <w:rsid w:val="13EC59AF"/>
    <w:rsid w:val="14124614"/>
    <w:rsid w:val="144DBED0"/>
    <w:rsid w:val="14538A39"/>
    <w:rsid w:val="1496ED87"/>
    <w:rsid w:val="14EE5274"/>
    <w:rsid w:val="14F7DE6B"/>
    <w:rsid w:val="150AAC03"/>
    <w:rsid w:val="152AEEFF"/>
    <w:rsid w:val="154F88D2"/>
    <w:rsid w:val="15656291"/>
    <w:rsid w:val="157A4481"/>
    <w:rsid w:val="15B9A3BE"/>
    <w:rsid w:val="15F64FBA"/>
    <w:rsid w:val="1665B889"/>
    <w:rsid w:val="1673FC8F"/>
    <w:rsid w:val="167D6249"/>
    <w:rsid w:val="16ADFB9F"/>
    <w:rsid w:val="1728E38D"/>
    <w:rsid w:val="17322870"/>
    <w:rsid w:val="174A3CAE"/>
    <w:rsid w:val="174C0B58"/>
    <w:rsid w:val="17529F2D"/>
    <w:rsid w:val="17895F83"/>
    <w:rsid w:val="178AC4B5"/>
    <w:rsid w:val="17A3C7C2"/>
    <w:rsid w:val="17A3F17A"/>
    <w:rsid w:val="17A98B67"/>
    <w:rsid w:val="17D11BA8"/>
    <w:rsid w:val="17F10F90"/>
    <w:rsid w:val="18073E80"/>
    <w:rsid w:val="182974D0"/>
    <w:rsid w:val="188E4CFA"/>
    <w:rsid w:val="18BE164F"/>
    <w:rsid w:val="18EB86D1"/>
    <w:rsid w:val="1904B25A"/>
    <w:rsid w:val="191D5DE8"/>
    <w:rsid w:val="1952C208"/>
    <w:rsid w:val="1966B6D2"/>
    <w:rsid w:val="19A3B34F"/>
    <w:rsid w:val="19AC887E"/>
    <w:rsid w:val="19B3B131"/>
    <w:rsid w:val="19D6E8E6"/>
    <w:rsid w:val="19D8BB0E"/>
    <w:rsid w:val="19ED5B62"/>
    <w:rsid w:val="1A3A4025"/>
    <w:rsid w:val="1A4176EA"/>
    <w:rsid w:val="1A51A3DC"/>
    <w:rsid w:val="1A5404DA"/>
    <w:rsid w:val="1AAE95D9"/>
    <w:rsid w:val="1AC549FF"/>
    <w:rsid w:val="1ACF3CFF"/>
    <w:rsid w:val="1AD145F6"/>
    <w:rsid w:val="1AEC9911"/>
    <w:rsid w:val="1AF951EB"/>
    <w:rsid w:val="1B139DE7"/>
    <w:rsid w:val="1B27100D"/>
    <w:rsid w:val="1B2E5DAA"/>
    <w:rsid w:val="1B35329A"/>
    <w:rsid w:val="1B390E54"/>
    <w:rsid w:val="1B3B9389"/>
    <w:rsid w:val="1B569DB1"/>
    <w:rsid w:val="1B5DFF9E"/>
    <w:rsid w:val="1B78D837"/>
    <w:rsid w:val="1B7D6394"/>
    <w:rsid w:val="1B982CD6"/>
    <w:rsid w:val="1BB5FCD6"/>
    <w:rsid w:val="1C279500"/>
    <w:rsid w:val="1C51DE6F"/>
    <w:rsid w:val="1C9243EB"/>
    <w:rsid w:val="1CE7846A"/>
    <w:rsid w:val="1CE798F6"/>
    <w:rsid w:val="1CF07FE8"/>
    <w:rsid w:val="1D075F7F"/>
    <w:rsid w:val="1D477C7A"/>
    <w:rsid w:val="1D55ADFD"/>
    <w:rsid w:val="1D83716D"/>
    <w:rsid w:val="1D8BBA6F"/>
    <w:rsid w:val="1DE1B2AD"/>
    <w:rsid w:val="1E26279D"/>
    <w:rsid w:val="1E3CA060"/>
    <w:rsid w:val="1E4108FB"/>
    <w:rsid w:val="1E5D737D"/>
    <w:rsid w:val="1E636932"/>
    <w:rsid w:val="1E6ED624"/>
    <w:rsid w:val="1E8803D2"/>
    <w:rsid w:val="1F04A8A9"/>
    <w:rsid w:val="1F48670E"/>
    <w:rsid w:val="1FE5E9CC"/>
    <w:rsid w:val="2025CC23"/>
    <w:rsid w:val="2034CB65"/>
    <w:rsid w:val="20E1F479"/>
    <w:rsid w:val="20EB21C1"/>
    <w:rsid w:val="20F2605A"/>
    <w:rsid w:val="20F2830F"/>
    <w:rsid w:val="21390801"/>
    <w:rsid w:val="2143A374"/>
    <w:rsid w:val="2146588A"/>
    <w:rsid w:val="21503FB3"/>
    <w:rsid w:val="215FBD3B"/>
    <w:rsid w:val="216E54FD"/>
    <w:rsid w:val="217D09EA"/>
    <w:rsid w:val="21B5EA4D"/>
    <w:rsid w:val="22306B1D"/>
    <w:rsid w:val="224C38AA"/>
    <w:rsid w:val="2264A7A9"/>
    <w:rsid w:val="2272B8CC"/>
    <w:rsid w:val="22744F2E"/>
    <w:rsid w:val="228A9D1B"/>
    <w:rsid w:val="2293F5A1"/>
    <w:rsid w:val="22D6CD21"/>
    <w:rsid w:val="22DF5486"/>
    <w:rsid w:val="22FE644C"/>
    <w:rsid w:val="2321F7D2"/>
    <w:rsid w:val="23237E52"/>
    <w:rsid w:val="23489CF4"/>
    <w:rsid w:val="236FC84E"/>
    <w:rsid w:val="23B5A079"/>
    <w:rsid w:val="23C085E5"/>
    <w:rsid w:val="23C34165"/>
    <w:rsid w:val="23E9BF77"/>
    <w:rsid w:val="23EB8DA2"/>
    <w:rsid w:val="241F443F"/>
    <w:rsid w:val="24AFA670"/>
    <w:rsid w:val="24B37E06"/>
    <w:rsid w:val="24B62811"/>
    <w:rsid w:val="24BD801B"/>
    <w:rsid w:val="24DE9C5F"/>
    <w:rsid w:val="24E72B86"/>
    <w:rsid w:val="24FC2068"/>
    <w:rsid w:val="2548D3D4"/>
    <w:rsid w:val="25E16DCC"/>
    <w:rsid w:val="25F1A707"/>
    <w:rsid w:val="26265822"/>
    <w:rsid w:val="26562F0F"/>
    <w:rsid w:val="267D5C46"/>
    <w:rsid w:val="2688D6F0"/>
    <w:rsid w:val="269618C3"/>
    <w:rsid w:val="26A868BF"/>
    <w:rsid w:val="26C37FDB"/>
    <w:rsid w:val="26D25D20"/>
    <w:rsid w:val="26EE79FE"/>
    <w:rsid w:val="26EFF890"/>
    <w:rsid w:val="2703087D"/>
    <w:rsid w:val="270B649B"/>
    <w:rsid w:val="27406021"/>
    <w:rsid w:val="2750D966"/>
    <w:rsid w:val="2750F2AC"/>
    <w:rsid w:val="2766F280"/>
    <w:rsid w:val="2771D4EF"/>
    <w:rsid w:val="277C2C9D"/>
    <w:rsid w:val="27919BCC"/>
    <w:rsid w:val="27943FFA"/>
    <w:rsid w:val="27987C82"/>
    <w:rsid w:val="27DBF2A8"/>
    <w:rsid w:val="27E9AA86"/>
    <w:rsid w:val="27F26E13"/>
    <w:rsid w:val="27F36CD3"/>
    <w:rsid w:val="27F73B8C"/>
    <w:rsid w:val="27FCAE68"/>
    <w:rsid w:val="280B1B9D"/>
    <w:rsid w:val="28F5C436"/>
    <w:rsid w:val="2908BEC2"/>
    <w:rsid w:val="290EE6B2"/>
    <w:rsid w:val="29197BCB"/>
    <w:rsid w:val="291ED031"/>
    <w:rsid w:val="291FD58C"/>
    <w:rsid w:val="29201D0E"/>
    <w:rsid w:val="29224406"/>
    <w:rsid w:val="29494C20"/>
    <w:rsid w:val="29C9D466"/>
    <w:rsid w:val="29CDE853"/>
    <w:rsid w:val="29E6A4DB"/>
    <w:rsid w:val="29E9C691"/>
    <w:rsid w:val="2A00E3FB"/>
    <w:rsid w:val="2A024B8C"/>
    <w:rsid w:val="2A4E37DA"/>
    <w:rsid w:val="2A80D4DA"/>
    <w:rsid w:val="2A867AD3"/>
    <w:rsid w:val="2ABAB076"/>
    <w:rsid w:val="2AD8A026"/>
    <w:rsid w:val="2AE1F989"/>
    <w:rsid w:val="2AF3B68A"/>
    <w:rsid w:val="2B454BD7"/>
    <w:rsid w:val="2B7C0467"/>
    <w:rsid w:val="2B7E7935"/>
    <w:rsid w:val="2B80FA8C"/>
    <w:rsid w:val="2BB7DB2D"/>
    <w:rsid w:val="2C0EB7DD"/>
    <w:rsid w:val="2C0ED985"/>
    <w:rsid w:val="2C115C71"/>
    <w:rsid w:val="2C18302C"/>
    <w:rsid w:val="2C3455B2"/>
    <w:rsid w:val="2C503666"/>
    <w:rsid w:val="2C5EF991"/>
    <w:rsid w:val="2C69EEF2"/>
    <w:rsid w:val="2C6F45F2"/>
    <w:rsid w:val="2C8B969C"/>
    <w:rsid w:val="2CA92FB8"/>
    <w:rsid w:val="2CB92C91"/>
    <w:rsid w:val="2CE03FC0"/>
    <w:rsid w:val="2D8AD514"/>
    <w:rsid w:val="2DA143C2"/>
    <w:rsid w:val="2DA4B906"/>
    <w:rsid w:val="2DAC1B6B"/>
    <w:rsid w:val="2DD387BF"/>
    <w:rsid w:val="2DD72422"/>
    <w:rsid w:val="2DD7946F"/>
    <w:rsid w:val="2DE3D44A"/>
    <w:rsid w:val="2DE41633"/>
    <w:rsid w:val="2DEC8E8D"/>
    <w:rsid w:val="2E14BA8A"/>
    <w:rsid w:val="2E15E278"/>
    <w:rsid w:val="2E2AD616"/>
    <w:rsid w:val="2E4839A7"/>
    <w:rsid w:val="2E522E00"/>
    <w:rsid w:val="2E5A1EBE"/>
    <w:rsid w:val="2EE7F183"/>
    <w:rsid w:val="2EFEEDF2"/>
    <w:rsid w:val="2F421B7E"/>
    <w:rsid w:val="2F4ECF43"/>
    <w:rsid w:val="2F5F0575"/>
    <w:rsid w:val="2FB80D8F"/>
    <w:rsid w:val="2FCB0025"/>
    <w:rsid w:val="2FD48B2D"/>
    <w:rsid w:val="30195FCF"/>
    <w:rsid w:val="30771FBF"/>
    <w:rsid w:val="30958D06"/>
    <w:rsid w:val="309E26DF"/>
    <w:rsid w:val="30DF0A10"/>
    <w:rsid w:val="30FA3F67"/>
    <w:rsid w:val="31334DAE"/>
    <w:rsid w:val="3141444F"/>
    <w:rsid w:val="31472786"/>
    <w:rsid w:val="31554E51"/>
    <w:rsid w:val="3177F6ED"/>
    <w:rsid w:val="318ED49D"/>
    <w:rsid w:val="319D2E7D"/>
    <w:rsid w:val="31A6DFDA"/>
    <w:rsid w:val="31B38C66"/>
    <w:rsid w:val="31D3C4C8"/>
    <w:rsid w:val="31ECFD06"/>
    <w:rsid w:val="323342E1"/>
    <w:rsid w:val="3248D1DA"/>
    <w:rsid w:val="3255AE16"/>
    <w:rsid w:val="3261EB4F"/>
    <w:rsid w:val="326B1E9A"/>
    <w:rsid w:val="32709D66"/>
    <w:rsid w:val="32A8E2F6"/>
    <w:rsid w:val="32ADCF0E"/>
    <w:rsid w:val="32C2D3FD"/>
    <w:rsid w:val="32FDEC19"/>
    <w:rsid w:val="3317AC32"/>
    <w:rsid w:val="331F4234"/>
    <w:rsid w:val="33238F50"/>
    <w:rsid w:val="33777207"/>
    <w:rsid w:val="338BFB2E"/>
    <w:rsid w:val="33B39504"/>
    <w:rsid w:val="33B6B653"/>
    <w:rsid w:val="33C2B4EE"/>
    <w:rsid w:val="33CE37C3"/>
    <w:rsid w:val="33D67FDA"/>
    <w:rsid w:val="33DAB91C"/>
    <w:rsid w:val="33E9C306"/>
    <w:rsid w:val="34799644"/>
    <w:rsid w:val="348BE314"/>
    <w:rsid w:val="34A3C7A4"/>
    <w:rsid w:val="34ABC302"/>
    <w:rsid w:val="34C29ACA"/>
    <w:rsid w:val="34D50E46"/>
    <w:rsid w:val="3527EB91"/>
    <w:rsid w:val="352EB6A4"/>
    <w:rsid w:val="35A494B9"/>
    <w:rsid w:val="35C0DA75"/>
    <w:rsid w:val="35C2330B"/>
    <w:rsid w:val="35D264EC"/>
    <w:rsid w:val="361B6DB3"/>
    <w:rsid w:val="361F1CD9"/>
    <w:rsid w:val="36304F5D"/>
    <w:rsid w:val="36340614"/>
    <w:rsid w:val="364729AC"/>
    <w:rsid w:val="367FDB19"/>
    <w:rsid w:val="3680CDCE"/>
    <w:rsid w:val="36AB18B3"/>
    <w:rsid w:val="36B1F9BD"/>
    <w:rsid w:val="36C1BB2F"/>
    <w:rsid w:val="36E3007A"/>
    <w:rsid w:val="36E4FD9E"/>
    <w:rsid w:val="36F81DE1"/>
    <w:rsid w:val="3721BF4C"/>
    <w:rsid w:val="3741BD53"/>
    <w:rsid w:val="3769FE9A"/>
    <w:rsid w:val="37AB6857"/>
    <w:rsid w:val="37C53C69"/>
    <w:rsid w:val="37CE8CA3"/>
    <w:rsid w:val="38108557"/>
    <w:rsid w:val="38385A14"/>
    <w:rsid w:val="38A13767"/>
    <w:rsid w:val="38B9F274"/>
    <w:rsid w:val="38D4E045"/>
    <w:rsid w:val="38EB466C"/>
    <w:rsid w:val="38ED7829"/>
    <w:rsid w:val="38F0DDEC"/>
    <w:rsid w:val="39264E1D"/>
    <w:rsid w:val="3950DA75"/>
    <w:rsid w:val="3952A1EE"/>
    <w:rsid w:val="39791DB4"/>
    <w:rsid w:val="39D9AE0F"/>
    <w:rsid w:val="39DB51A6"/>
    <w:rsid w:val="39E619EA"/>
    <w:rsid w:val="3A22C43B"/>
    <w:rsid w:val="3A255CE7"/>
    <w:rsid w:val="3A402A4C"/>
    <w:rsid w:val="3A6F6E15"/>
    <w:rsid w:val="3AA2C807"/>
    <w:rsid w:val="3AA93F7D"/>
    <w:rsid w:val="3ABB5167"/>
    <w:rsid w:val="3AC120A8"/>
    <w:rsid w:val="3AE744F2"/>
    <w:rsid w:val="3B05CCFB"/>
    <w:rsid w:val="3B1CDB51"/>
    <w:rsid w:val="3B260000"/>
    <w:rsid w:val="3B2EABC8"/>
    <w:rsid w:val="3B5C4260"/>
    <w:rsid w:val="3B7C564E"/>
    <w:rsid w:val="3C1FB8C7"/>
    <w:rsid w:val="3C226F79"/>
    <w:rsid w:val="3C4B58A8"/>
    <w:rsid w:val="3C874AE6"/>
    <w:rsid w:val="3C8837A0"/>
    <w:rsid w:val="3CAEAC61"/>
    <w:rsid w:val="3CB60B0C"/>
    <w:rsid w:val="3CC0378E"/>
    <w:rsid w:val="3CC3E2CE"/>
    <w:rsid w:val="3CE28A2C"/>
    <w:rsid w:val="3CFA93C2"/>
    <w:rsid w:val="3CFF4C01"/>
    <w:rsid w:val="3D9ED091"/>
    <w:rsid w:val="3DE7FD57"/>
    <w:rsid w:val="3E2D2D4E"/>
    <w:rsid w:val="3E6BF2AF"/>
    <w:rsid w:val="3E995290"/>
    <w:rsid w:val="3EF3B231"/>
    <w:rsid w:val="3F1BFD13"/>
    <w:rsid w:val="3F2A02E1"/>
    <w:rsid w:val="3F50C295"/>
    <w:rsid w:val="3F7A2364"/>
    <w:rsid w:val="3FE2D959"/>
    <w:rsid w:val="40106BA4"/>
    <w:rsid w:val="40226DD0"/>
    <w:rsid w:val="4090A1AE"/>
    <w:rsid w:val="40C97955"/>
    <w:rsid w:val="41034C1A"/>
    <w:rsid w:val="410E46A2"/>
    <w:rsid w:val="412DC353"/>
    <w:rsid w:val="4136866C"/>
    <w:rsid w:val="4187511A"/>
    <w:rsid w:val="41C3E286"/>
    <w:rsid w:val="41C82E41"/>
    <w:rsid w:val="41D9557A"/>
    <w:rsid w:val="42018337"/>
    <w:rsid w:val="42469BD1"/>
    <w:rsid w:val="425F82BA"/>
    <w:rsid w:val="4276FE47"/>
    <w:rsid w:val="428D166C"/>
    <w:rsid w:val="428DDA28"/>
    <w:rsid w:val="42940270"/>
    <w:rsid w:val="431D8B33"/>
    <w:rsid w:val="4327E2A4"/>
    <w:rsid w:val="432AD252"/>
    <w:rsid w:val="4343FE16"/>
    <w:rsid w:val="436FA953"/>
    <w:rsid w:val="43906D4A"/>
    <w:rsid w:val="43CFEFB0"/>
    <w:rsid w:val="43DA61C7"/>
    <w:rsid w:val="43F0162A"/>
    <w:rsid w:val="44121D39"/>
    <w:rsid w:val="44256B02"/>
    <w:rsid w:val="44F39C84"/>
    <w:rsid w:val="4514D8F2"/>
    <w:rsid w:val="452F6D16"/>
    <w:rsid w:val="452FD88A"/>
    <w:rsid w:val="454BF50A"/>
    <w:rsid w:val="457C6D61"/>
    <w:rsid w:val="45C901B4"/>
    <w:rsid w:val="45E78108"/>
    <w:rsid w:val="45EFF9B0"/>
    <w:rsid w:val="45F7860A"/>
    <w:rsid w:val="462E5516"/>
    <w:rsid w:val="46458AAD"/>
    <w:rsid w:val="46895E95"/>
    <w:rsid w:val="46967311"/>
    <w:rsid w:val="46B41057"/>
    <w:rsid w:val="46E931C5"/>
    <w:rsid w:val="46F21BA8"/>
    <w:rsid w:val="46FF74CE"/>
    <w:rsid w:val="47026354"/>
    <w:rsid w:val="4715FEE8"/>
    <w:rsid w:val="476A337D"/>
    <w:rsid w:val="4776D238"/>
    <w:rsid w:val="478563ED"/>
    <w:rsid w:val="478799A1"/>
    <w:rsid w:val="47A2F1F0"/>
    <w:rsid w:val="47C427DA"/>
    <w:rsid w:val="47D6C9B9"/>
    <w:rsid w:val="485AE6CE"/>
    <w:rsid w:val="4863382A"/>
    <w:rsid w:val="487D280C"/>
    <w:rsid w:val="4886636A"/>
    <w:rsid w:val="48965034"/>
    <w:rsid w:val="49076EA8"/>
    <w:rsid w:val="493113E6"/>
    <w:rsid w:val="4948D7DD"/>
    <w:rsid w:val="496CFEC3"/>
    <w:rsid w:val="498DDF29"/>
    <w:rsid w:val="498E8B55"/>
    <w:rsid w:val="49FAEF60"/>
    <w:rsid w:val="4A05F1B6"/>
    <w:rsid w:val="4A2D2459"/>
    <w:rsid w:val="4A69DDFB"/>
    <w:rsid w:val="4A972707"/>
    <w:rsid w:val="4AE3C310"/>
    <w:rsid w:val="4AE987E4"/>
    <w:rsid w:val="4B004CBF"/>
    <w:rsid w:val="4B043AA3"/>
    <w:rsid w:val="4B1E13D1"/>
    <w:rsid w:val="4B2DD5BE"/>
    <w:rsid w:val="4B924FDA"/>
    <w:rsid w:val="4BB85966"/>
    <w:rsid w:val="4C110A8F"/>
    <w:rsid w:val="4C17B4EB"/>
    <w:rsid w:val="4C20FC8D"/>
    <w:rsid w:val="4C2699D1"/>
    <w:rsid w:val="4C812CAD"/>
    <w:rsid w:val="4C964193"/>
    <w:rsid w:val="4CB5E334"/>
    <w:rsid w:val="4CD9B69D"/>
    <w:rsid w:val="4D086C76"/>
    <w:rsid w:val="4D3F1847"/>
    <w:rsid w:val="4D605646"/>
    <w:rsid w:val="4D7C1431"/>
    <w:rsid w:val="4D8B127C"/>
    <w:rsid w:val="4DA91244"/>
    <w:rsid w:val="4DC684F9"/>
    <w:rsid w:val="4DF890E6"/>
    <w:rsid w:val="4E0EA0F0"/>
    <w:rsid w:val="4E1CBCAB"/>
    <w:rsid w:val="4E3D5890"/>
    <w:rsid w:val="4E625D00"/>
    <w:rsid w:val="4E87FE33"/>
    <w:rsid w:val="4ED0FE53"/>
    <w:rsid w:val="4F018FF4"/>
    <w:rsid w:val="4F03FEBC"/>
    <w:rsid w:val="4F11A727"/>
    <w:rsid w:val="4F380A46"/>
    <w:rsid w:val="4F477F05"/>
    <w:rsid w:val="4FA1DB50"/>
    <w:rsid w:val="4FCD5B2D"/>
    <w:rsid w:val="4FD32959"/>
    <w:rsid w:val="4FEA3662"/>
    <w:rsid w:val="4FEB530C"/>
    <w:rsid w:val="5001FF22"/>
    <w:rsid w:val="50303138"/>
    <w:rsid w:val="503AE76D"/>
    <w:rsid w:val="5052F0CD"/>
    <w:rsid w:val="505555A1"/>
    <w:rsid w:val="505C161A"/>
    <w:rsid w:val="50720205"/>
    <w:rsid w:val="507FD82E"/>
    <w:rsid w:val="5087E0F4"/>
    <w:rsid w:val="50973D24"/>
    <w:rsid w:val="50C05756"/>
    <w:rsid w:val="50CE762C"/>
    <w:rsid w:val="50DBC38F"/>
    <w:rsid w:val="50E39F37"/>
    <w:rsid w:val="50EDED19"/>
    <w:rsid w:val="50F2A990"/>
    <w:rsid w:val="50F93D1E"/>
    <w:rsid w:val="50FB11A2"/>
    <w:rsid w:val="50FC40C6"/>
    <w:rsid w:val="5149617C"/>
    <w:rsid w:val="516CB23B"/>
    <w:rsid w:val="5172B22D"/>
    <w:rsid w:val="5176806C"/>
    <w:rsid w:val="5177F1D8"/>
    <w:rsid w:val="5183F729"/>
    <w:rsid w:val="51A3523E"/>
    <w:rsid w:val="51CE8E9D"/>
    <w:rsid w:val="51EBD03B"/>
    <w:rsid w:val="5201568E"/>
    <w:rsid w:val="52106FFC"/>
    <w:rsid w:val="521AA47A"/>
    <w:rsid w:val="521FE63F"/>
    <w:rsid w:val="5223A829"/>
    <w:rsid w:val="5223DFD1"/>
    <w:rsid w:val="52257B51"/>
    <w:rsid w:val="5227464B"/>
    <w:rsid w:val="525F13D7"/>
    <w:rsid w:val="525F8978"/>
    <w:rsid w:val="5268C058"/>
    <w:rsid w:val="52BF2420"/>
    <w:rsid w:val="52FAA952"/>
    <w:rsid w:val="5308A8B2"/>
    <w:rsid w:val="534EEBFB"/>
    <w:rsid w:val="5364E972"/>
    <w:rsid w:val="53A7A76B"/>
    <w:rsid w:val="53B71839"/>
    <w:rsid w:val="53D55AA5"/>
    <w:rsid w:val="53EAB839"/>
    <w:rsid w:val="53EAC6CD"/>
    <w:rsid w:val="5408533D"/>
    <w:rsid w:val="5436D59C"/>
    <w:rsid w:val="543C4276"/>
    <w:rsid w:val="54548EFF"/>
    <w:rsid w:val="5461DB79"/>
    <w:rsid w:val="546B2248"/>
    <w:rsid w:val="54CC1AFD"/>
    <w:rsid w:val="54FEA83B"/>
    <w:rsid w:val="55090BCD"/>
    <w:rsid w:val="55193BE2"/>
    <w:rsid w:val="5534CDD9"/>
    <w:rsid w:val="556F580A"/>
    <w:rsid w:val="55AD88FC"/>
    <w:rsid w:val="55D05920"/>
    <w:rsid w:val="55D5DAE9"/>
    <w:rsid w:val="55E8DDA0"/>
    <w:rsid w:val="55F02A9E"/>
    <w:rsid w:val="55F693D4"/>
    <w:rsid w:val="55FFABAD"/>
    <w:rsid w:val="56335458"/>
    <w:rsid w:val="56778954"/>
    <w:rsid w:val="56A589AC"/>
    <w:rsid w:val="57086BED"/>
    <w:rsid w:val="57339FA3"/>
    <w:rsid w:val="574A5BA1"/>
    <w:rsid w:val="575749CE"/>
    <w:rsid w:val="576F9D60"/>
    <w:rsid w:val="578D8467"/>
    <w:rsid w:val="584AD886"/>
    <w:rsid w:val="58550CA4"/>
    <w:rsid w:val="58672509"/>
    <w:rsid w:val="5867C156"/>
    <w:rsid w:val="58BFC784"/>
    <w:rsid w:val="58C60575"/>
    <w:rsid w:val="58D34C54"/>
    <w:rsid w:val="59031B99"/>
    <w:rsid w:val="59799B17"/>
    <w:rsid w:val="5991D035"/>
    <w:rsid w:val="599DC40B"/>
    <w:rsid w:val="59E22030"/>
    <w:rsid w:val="5A4BAAF1"/>
    <w:rsid w:val="5A757B59"/>
    <w:rsid w:val="5A940362"/>
    <w:rsid w:val="5AAAAAF0"/>
    <w:rsid w:val="5AB6C323"/>
    <w:rsid w:val="5B1211FB"/>
    <w:rsid w:val="5B1CBFF8"/>
    <w:rsid w:val="5B4ED209"/>
    <w:rsid w:val="5B7F9C93"/>
    <w:rsid w:val="5B874CFA"/>
    <w:rsid w:val="5BA128B9"/>
    <w:rsid w:val="5BC263D9"/>
    <w:rsid w:val="5C9C0938"/>
    <w:rsid w:val="5CACE91C"/>
    <w:rsid w:val="5CEA173D"/>
    <w:rsid w:val="5D1EFD69"/>
    <w:rsid w:val="5D2244A1"/>
    <w:rsid w:val="5D3F15F1"/>
    <w:rsid w:val="5D51318E"/>
    <w:rsid w:val="5D6C8741"/>
    <w:rsid w:val="5D94002B"/>
    <w:rsid w:val="5DBD3B28"/>
    <w:rsid w:val="5DBFE214"/>
    <w:rsid w:val="5DED5F63"/>
    <w:rsid w:val="5E06C602"/>
    <w:rsid w:val="5E36A223"/>
    <w:rsid w:val="5E4B44F7"/>
    <w:rsid w:val="5E522DF0"/>
    <w:rsid w:val="5E7CFDD0"/>
    <w:rsid w:val="5EE59997"/>
    <w:rsid w:val="5F078E1E"/>
    <w:rsid w:val="5F1CCE24"/>
    <w:rsid w:val="5F20ABB7"/>
    <w:rsid w:val="5F237073"/>
    <w:rsid w:val="5F2949A2"/>
    <w:rsid w:val="5F4D8138"/>
    <w:rsid w:val="5F585EB5"/>
    <w:rsid w:val="5F7481AA"/>
    <w:rsid w:val="5F785FAF"/>
    <w:rsid w:val="5F8CEA0D"/>
    <w:rsid w:val="5FA84B02"/>
    <w:rsid w:val="5FE2F573"/>
    <w:rsid w:val="5FE373E0"/>
    <w:rsid w:val="60085CC5"/>
    <w:rsid w:val="6031B796"/>
    <w:rsid w:val="60631B88"/>
    <w:rsid w:val="6073A87A"/>
    <w:rsid w:val="607BBD87"/>
    <w:rsid w:val="6084E18D"/>
    <w:rsid w:val="60A9F4F8"/>
    <w:rsid w:val="60E4005E"/>
    <w:rsid w:val="6102D3FF"/>
    <w:rsid w:val="610684B0"/>
    <w:rsid w:val="616B28B7"/>
    <w:rsid w:val="61B0525F"/>
    <w:rsid w:val="61DB479F"/>
    <w:rsid w:val="620A6010"/>
    <w:rsid w:val="624884EA"/>
    <w:rsid w:val="627F6613"/>
    <w:rsid w:val="6281E18C"/>
    <w:rsid w:val="62CFB28A"/>
    <w:rsid w:val="630BEB40"/>
    <w:rsid w:val="630FE380"/>
    <w:rsid w:val="633A6764"/>
    <w:rsid w:val="636042C0"/>
    <w:rsid w:val="63671058"/>
    <w:rsid w:val="63785445"/>
    <w:rsid w:val="638A3D70"/>
    <w:rsid w:val="63C4CA86"/>
    <w:rsid w:val="63CF1D7E"/>
    <w:rsid w:val="63DBE4F5"/>
    <w:rsid w:val="63DC632E"/>
    <w:rsid w:val="63E0804C"/>
    <w:rsid w:val="63E3C493"/>
    <w:rsid w:val="63E8C5DC"/>
    <w:rsid w:val="63F7B71E"/>
    <w:rsid w:val="6482DF06"/>
    <w:rsid w:val="6490DADA"/>
    <w:rsid w:val="64A4DEB7"/>
    <w:rsid w:val="64D4E38C"/>
    <w:rsid w:val="64DD5F17"/>
    <w:rsid w:val="64F20C8F"/>
    <w:rsid w:val="64F35B36"/>
    <w:rsid w:val="64F71D5F"/>
    <w:rsid w:val="64FBFF43"/>
    <w:rsid w:val="651E5137"/>
    <w:rsid w:val="65267675"/>
    <w:rsid w:val="652CA776"/>
    <w:rsid w:val="6549C782"/>
    <w:rsid w:val="657336E0"/>
    <w:rsid w:val="65BCC3FF"/>
    <w:rsid w:val="65D7B074"/>
    <w:rsid w:val="66077CF0"/>
    <w:rsid w:val="66207AE1"/>
    <w:rsid w:val="664C357A"/>
    <w:rsid w:val="66939464"/>
    <w:rsid w:val="66A9AE27"/>
    <w:rsid w:val="66CA53A3"/>
    <w:rsid w:val="671039E1"/>
    <w:rsid w:val="676A1860"/>
    <w:rsid w:val="67704C3F"/>
    <w:rsid w:val="677134C8"/>
    <w:rsid w:val="67732280"/>
    <w:rsid w:val="677DD7E0"/>
    <w:rsid w:val="67ACD48E"/>
    <w:rsid w:val="67C25693"/>
    <w:rsid w:val="67DAD101"/>
    <w:rsid w:val="67DEB320"/>
    <w:rsid w:val="67FDFC0F"/>
    <w:rsid w:val="684AA0FB"/>
    <w:rsid w:val="685171A3"/>
    <w:rsid w:val="6862569E"/>
    <w:rsid w:val="686AB97F"/>
    <w:rsid w:val="68704232"/>
    <w:rsid w:val="68946209"/>
    <w:rsid w:val="69006446"/>
    <w:rsid w:val="69020177"/>
    <w:rsid w:val="690C0497"/>
    <w:rsid w:val="6913D209"/>
    <w:rsid w:val="691C599F"/>
    <w:rsid w:val="69501076"/>
    <w:rsid w:val="69AA2200"/>
    <w:rsid w:val="69ED6D07"/>
    <w:rsid w:val="69EF7AC5"/>
    <w:rsid w:val="6A6F8645"/>
    <w:rsid w:val="6A94D04C"/>
    <w:rsid w:val="6AB311BE"/>
    <w:rsid w:val="6AB8DF5C"/>
    <w:rsid w:val="6AC4F7B4"/>
    <w:rsid w:val="6ACAD3B5"/>
    <w:rsid w:val="6ACEC78F"/>
    <w:rsid w:val="6ADB132F"/>
    <w:rsid w:val="6AEF0D36"/>
    <w:rsid w:val="6AF4F0E3"/>
    <w:rsid w:val="6B145275"/>
    <w:rsid w:val="6B209DFE"/>
    <w:rsid w:val="6B3FDD5A"/>
    <w:rsid w:val="6B498630"/>
    <w:rsid w:val="6B686FD0"/>
    <w:rsid w:val="6B796802"/>
    <w:rsid w:val="6BA759E6"/>
    <w:rsid w:val="6BAA903B"/>
    <w:rsid w:val="6BB34EA2"/>
    <w:rsid w:val="6C437926"/>
    <w:rsid w:val="6C4B6DF8"/>
    <w:rsid w:val="6C57F57A"/>
    <w:rsid w:val="6C6DD796"/>
    <w:rsid w:val="6C7A5B62"/>
    <w:rsid w:val="6CD21F6C"/>
    <w:rsid w:val="6D179A72"/>
    <w:rsid w:val="6D3836C0"/>
    <w:rsid w:val="6D71F2F9"/>
    <w:rsid w:val="6D83E101"/>
    <w:rsid w:val="6D8A29B6"/>
    <w:rsid w:val="6DF66A1F"/>
    <w:rsid w:val="6DF99187"/>
    <w:rsid w:val="6E02B0B4"/>
    <w:rsid w:val="6E23962C"/>
    <w:rsid w:val="6E256E3F"/>
    <w:rsid w:val="6E46B7A7"/>
    <w:rsid w:val="6E4E09A1"/>
    <w:rsid w:val="6EC61441"/>
    <w:rsid w:val="6ECED966"/>
    <w:rsid w:val="6EEC570E"/>
    <w:rsid w:val="6F0B62AC"/>
    <w:rsid w:val="6F0DC614"/>
    <w:rsid w:val="6F40BFEB"/>
    <w:rsid w:val="6F5ADE5B"/>
    <w:rsid w:val="6F7D7750"/>
    <w:rsid w:val="6FA4F042"/>
    <w:rsid w:val="6FB1EC5C"/>
    <w:rsid w:val="6FDE86E4"/>
    <w:rsid w:val="6FF7907A"/>
    <w:rsid w:val="704E0CF4"/>
    <w:rsid w:val="70DEF32A"/>
    <w:rsid w:val="7115363F"/>
    <w:rsid w:val="7122F8F3"/>
    <w:rsid w:val="712C645F"/>
    <w:rsid w:val="7168F561"/>
    <w:rsid w:val="716BF101"/>
    <w:rsid w:val="718E0B0E"/>
    <w:rsid w:val="71A2A011"/>
    <w:rsid w:val="71A5C2FB"/>
    <w:rsid w:val="71AED615"/>
    <w:rsid w:val="71BD7201"/>
    <w:rsid w:val="7218B352"/>
    <w:rsid w:val="7236930B"/>
    <w:rsid w:val="724E627F"/>
    <w:rsid w:val="728FC47D"/>
    <w:rsid w:val="72DD5A04"/>
    <w:rsid w:val="72EEF91D"/>
    <w:rsid w:val="7341262F"/>
    <w:rsid w:val="734FFA67"/>
    <w:rsid w:val="7351FBF0"/>
    <w:rsid w:val="73586E1F"/>
    <w:rsid w:val="73BD27E3"/>
    <w:rsid w:val="73EA25A0"/>
    <w:rsid w:val="73F979E7"/>
    <w:rsid w:val="741068A4"/>
    <w:rsid w:val="742E5F15"/>
    <w:rsid w:val="74655095"/>
    <w:rsid w:val="746978CC"/>
    <w:rsid w:val="748ECED2"/>
    <w:rsid w:val="74C8DEA3"/>
    <w:rsid w:val="74CF1CFC"/>
    <w:rsid w:val="7506AAAD"/>
    <w:rsid w:val="750ED253"/>
    <w:rsid w:val="750F6CE0"/>
    <w:rsid w:val="75318701"/>
    <w:rsid w:val="754239E9"/>
    <w:rsid w:val="754F7F9A"/>
    <w:rsid w:val="75866EBD"/>
    <w:rsid w:val="75B14395"/>
    <w:rsid w:val="75DE46A8"/>
    <w:rsid w:val="75F01F8B"/>
    <w:rsid w:val="75F941A9"/>
    <w:rsid w:val="76244F7D"/>
    <w:rsid w:val="76329A7A"/>
    <w:rsid w:val="763794C3"/>
    <w:rsid w:val="7667C634"/>
    <w:rsid w:val="7679CF56"/>
    <w:rsid w:val="76BCA472"/>
    <w:rsid w:val="76EBA7F1"/>
    <w:rsid w:val="7720AC5A"/>
    <w:rsid w:val="773FEE3B"/>
    <w:rsid w:val="77551379"/>
    <w:rsid w:val="7760348D"/>
    <w:rsid w:val="776D194B"/>
    <w:rsid w:val="7783A1DA"/>
    <w:rsid w:val="778A9150"/>
    <w:rsid w:val="77C91C22"/>
    <w:rsid w:val="77E7AAEA"/>
    <w:rsid w:val="7842CB13"/>
    <w:rsid w:val="785AE8CE"/>
    <w:rsid w:val="78665FBA"/>
    <w:rsid w:val="787A2A68"/>
    <w:rsid w:val="7889B6A6"/>
    <w:rsid w:val="78B41F90"/>
    <w:rsid w:val="78B45025"/>
    <w:rsid w:val="78F174CA"/>
    <w:rsid w:val="7905C37A"/>
    <w:rsid w:val="7908D811"/>
    <w:rsid w:val="794B7398"/>
    <w:rsid w:val="7975A4EC"/>
    <w:rsid w:val="798253FE"/>
    <w:rsid w:val="7A02858B"/>
    <w:rsid w:val="7A0E7EF5"/>
    <w:rsid w:val="7A13367E"/>
    <w:rsid w:val="7A20B268"/>
    <w:rsid w:val="7A404978"/>
    <w:rsid w:val="7A4C993D"/>
    <w:rsid w:val="7A573D61"/>
    <w:rsid w:val="7A728411"/>
    <w:rsid w:val="7A7B5814"/>
    <w:rsid w:val="7A7FF0E7"/>
    <w:rsid w:val="7A8187F7"/>
    <w:rsid w:val="7AA1510E"/>
    <w:rsid w:val="7AAD21DF"/>
    <w:rsid w:val="7AC4E183"/>
    <w:rsid w:val="7ADB7423"/>
    <w:rsid w:val="7B345C11"/>
    <w:rsid w:val="7B4D9502"/>
    <w:rsid w:val="7B5AFD07"/>
    <w:rsid w:val="7B602CAB"/>
    <w:rsid w:val="7B655F9A"/>
    <w:rsid w:val="7BB2BE4E"/>
    <w:rsid w:val="7BD1A80A"/>
    <w:rsid w:val="7C2B8262"/>
    <w:rsid w:val="7C662923"/>
    <w:rsid w:val="7C6B1C3D"/>
    <w:rsid w:val="7C7C02A2"/>
    <w:rsid w:val="7C8FB9CF"/>
    <w:rsid w:val="7CAC44C1"/>
    <w:rsid w:val="7CB373F3"/>
    <w:rsid w:val="7CD8D6AC"/>
    <w:rsid w:val="7D0FE1D0"/>
    <w:rsid w:val="7D10622F"/>
    <w:rsid w:val="7D1472DF"/>
    <w:rsid w:val="7D35E3EA"/>
    <w:rsid w:val="7D5A9075"/>
    <w:rsid w:val="7DFCCD05"/>
    <w:rsid w:val="7DFF73F0"/>
    <w:rsid w:val="7E042C20"/>
    <w:rsid w:val="7E0EC9EA"/>
    <w:rsid w:val="7E79CB0C"/>
    <w:rsid w:val="7E959983"/>
    <w:rsid w:val="7E9E9245"/>
    <w:rsid w:val="7EAA0481"/>
    <w:rsid w:val="7EFACA12"/>
    <w:rsid w:val="7EFC3AF2"/>
    <w:rsid w:val="7EFF3C36"/>
    <w:rsid w:val="7F3B1265"/>
    <w:rsid w:val="7F496785"/>
    <w:rsid w:val="7F58A8EB"/>
    <w:rsid w:val="7F7CA76E"/>
    <w:rsid w:val="7F82714D"/>
    <w:rsid w:val="7FC19FE4"/>
    <w:rsid w:val="7FD8F26C"/>
    <w:rsid w:val="7FFCB1D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7100D"/>
  <w15:chartTrackingRefBased/>
  <w15:docId w15:val="{5F42F043-B61A-4D9B-86CF-23E6E1DE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B2DD5BE"/>
    <w:pPr>
      <w:ind w:left="720"/>
      <w:contextualSpacing/>
    </w:pPr>
  </w:style>
  <w:style w:type="paragraph" w:styleId="Cabealho">
    <w:name w:val="header"/>
    <w:basedOn w:val="Normal"/>
    <w:link w:val="CabealhoChar"/>
    <w:uiPriority w:val="99"/>
    <w:unhideWhenUsed/>
    <w:rsid w:val="4B2DD5BE"/>
    <w:pPr>
      <w:tabs>
        <w:tab w:val="center" w:pos="4680"/>
        <w:tab w:val="right" w:pos="9360"/>
      </w:tabs>
      <w:spacing w:after="0" w:line="240" w:lineRule="auto"/>
    </w:pPr>
  </w:style>
  <w:style w:type="paragraph" w:styleId="Rodap">
    <w:name w:val="footer"/>
    <w:basedOn w:val="Normal"/>
    <w:link w:val="RodapChar"/>
    <w:uiPriority w:val="99"/>
    <w:unhideWhenUsed/>
    <w:rsid w:val="4B2DD5BE"/>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o">
    <w:name w:val="Revision"/>
    <w:hidden/>
    <w:uiPriority w:val="99"/>
    <w:semiHidden/>
    <w:rsid w:val="00E864F4"/>
    <w:pPr>
      <w:spacing w:after="0" w:line="240" w:lineRule="auto"/>
    </w:pPr>
  </w:style>
  <w:style w:type="character" w:customStyle="1" w:styleId="CabealhoChar">
    <w:name w:val="Cabeçalho Char"/>
    <w:basedOn w:val="Fontepargpadro"/>
    <w:link w:val="Cabealho"/>
    <w:uiPriority w:val="99"/>
    <w:rsid w:val="005C1B34"/>
  </w:style>
  <w:style w:type="character" w:customStyle="1" w:styleId="RodapChar">
    <w:name w:val="Rodapé Char"/>
    <w:basedOn w:val="Fontepargpadro"/>
    <w:link w:val="Rodap"/>
    <w:uiPriority w:val="99"/>
    <w:rsid w:val="0013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02AE-A9CD-43E2-AD53-1947B7A6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3095</Words>
  <Characters>16714</Characters>
  <Application>Microsoft Office Word</Application>
  <DocSecurity>0</DocSecurity>
  <Lines>139</Lines>
  <Paragraphs>39</Paragraphs>
  <ScaleCrop>false</ScaleCrop>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CRISTINA DE SOUSA CASTRO</dc:creator>
  <cp:keywords/>
  <dc:description/>
  <cp:lastModifiedBy>BRUNO KAUAN RODRIGUES SILVA</cp:lastModifiedBy>
  <cp:revision>101</cp:revision>
  <dcterms:created xsi:type="dcterms:W3CDTF">2025-05-23T13:30:00Z</dcterms:created>
  <dcterms:modified xsi:type="dcterms:W3CDTF">2025-06-13T21:19:00Z</dcterms:modified>
</cp:coreProperties>
</file>