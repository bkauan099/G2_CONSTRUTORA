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2C84B" w14:textId="0B7DF03B" w:rsidR="6D74D0DC" w:rsidRDefault="6D74D0DC" w:rsidP="236D2F98">
      <w:pPr>
        <w:spacing w:after="0" w:line="360" w:lineRule="auto"/>
        <w:jc w:val="center"/>
        <w:rPr>
          <w:rFonts w:ascii="Arial" w:eastAsia="Arial" w:hAnsi="Arial" w:cs="Arial"/>
          <w:color w:val="000000" w:themeColor="text1"/>
        </w:rPr>
      </w:pPr>
      <w:r>
        <w:rPr>
          <w:noProof/>
        </w:rPr>
        <w:drawing>
          <wp:inline distT="0" distB="0" distL="0" distR="0" wp14:anchorId="7EA460A8" wp14:editId="51F45490">
            <wp:extent cx="904875" cy="904875"/>
            <wp:effectExtent l="0" t="0" r="0" b="0"/>
            <wp:docPr id="1471447045" name="Imagem 1471447045" descr="Imagem 695999475, Imagem,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inline>
        </w:drawing>
      </w:r>
    </w:p>
    <w:p w14:paraId="62C70D02" w14:textId="79715EF3"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rPr>
        <w:t>UNIVERSIDADE FEDERAL DO MARANHÃO</w:t>
      </w:r>
    </w:p>
    <w:p w14:paraId="2B9D6B96" w14:textId="79FA9651"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color w:val="000000" w:themeColor="text1"/>
        </w:rPr>
        <w:t>BACHARELADO INTERDISCIPLINAR EM CIÊNCIA E TECNOLOGIA</w:t>
      </w:r>
    </w:p>
    <w:p w14:paraId="673C7944" w14:textId="4378F6BC" w:rsidR="6D74D0DC" w:rsidRDefault="6D74D0DC" w:rsidP="236D2F98">
      <w:pPr>
        <w:spacing w:after="0" w:line="360" w:lineRule="auto"/>
        <w:ind w:left="42" w:right="53"/>
        <w:jc w:val="center"/>
        <w:rPr>
          <w:rFonts w:ascii="Arial" w:eastAsia="Arial" w:hAnsi="Arial" w:cs="Arial"/>
          <w:color w:val="000000" w:themeColor="text1"/>
        </w:rPr>
      </w:pPr>
      <w:r w:rsidRPr="236D2F98">
        <w:rPr>
          <w:rFonts w:ascii="Arial" w:eastAsia="Arial" w:hAnsi="Arial" w:cs="Arial"/>
          <w:color w:val="000000" w:themeColor="text1"/>
        </w:rPr>
        <w:t>COORDENAÇÃO DO CURSO DE ENGENHARIA DA COMPUTAÇÃO - CCEC PROCESSO E DESENVOLVIMENTO DE SOFTWARE</w:t>
      </w:r>
    </w:p>
    <w:p w14:paraId="7F3D6308" w14:textId="6F3C55D9" w:rsidR="6D74D0DC" w:rsidRDefault="6D74D0DC" w:rsidP="236D2F98">
      <w:pPr>
        <w:spacing w:after="0" w:line="360" w:lineRule="auto"/>
        <w:ind w:left="1131" w:right="1141"/>
        <w:jc w:val="center"/>
        <w:rPr>
          <w:rFonts w:ascii="Arial" w:eastAsia="Arial" w:hAnsi="Arial" w:cs="Arial"/>
          <w:color w:val="000000" w:themeColor="text1"/>
        </w:rPr>
      </w:pPr>
      <w:r w:rsidRPr="236D2F98">
        <w:rPr>
          <w:rFonts w:ascii="Arial" w:eastAsia="Arial" w:hAnsi="Arial" w:cs="Arial"/>
          <w:color w:val="000000" w:themeColor="text1"/>
        </w:rPr>
        <w:t>PROF. DR. THALES LEVI AZEVEDO VALENTE</w:t>
      </w:r>
    </w:p>
    <w:p w14:paraId="313E85F9" w14:textId="218921A7"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6DC88A0C" w14:textId="0645A413"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50928E46" w14:textId="24EC6432"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44D7E0DF" w14:textId="1CE54AA3"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049BECE3" w14:textId="7AFA347F"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color w:val="000000" w:themeColor="text1"/>
        </w:rPr>
        <w:t>BRUNO KAUAN RODRIGUES SILVA (2022030340)</w:t>
      </w:r>
    </w:p>
    <w:p w14:paraId="20B91351" w14:textId="74DE3774"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color w:val="000000" w:themeColor="text1"/>
          <w:lang w:val="pt"/>
        </w:rPr>
        <w:t>ELLEN CRISTINA DE SOUSA CASTRO (2022030206)</w:t>
      </w:r>
    </w:p>
    <w:p w14:paraId="69444C4E" w14:textId="2C3D2A49"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color w:val="000000" w:themeColor="text1"/>
          <w:lang w:val="pt"/>
        </w:rPr>
        <w:t>MANOEL LUCAS PACHECO JUNIOR (2021052808)</w:t>
      </w:r>
    </w:p>
    <w:p w14:paraId="25B10B23" w14:textId="222F6011" w:rsidR="6D74D0DC" w:rsidRDefault="6D74D0DC" w:rsidP="0928FC4C">
      <w:pPr>
        <w:spacing w:after="0" w:line="360" w:lineRule="auto"/>
        <w:jc w:val="center"/>
        <w:rPr>
          <w:rFonts w:ascii="Arial" w:eastAsia="Arial" w:hAnsi="Arial" w:cs="Arial"/>
          <w:color w:val="000000" w:themeColor="text1"/>
        </w:rPr>
      </w:pPr>
      <w:r w:rsidRPr="0928FC4C">
        <w:rPr>
          <w:rFonts w:ascii="Arial" w:eastAsia="Arial" w:hAnsi="Arial" w:cs="Arial"/>
          <w:color w:val="000000" w:themeColor="text1"/>
          <w:lang w:val="pt"/>
        </w:rPr>
        <w:t>PAULO EDUARDO LIM</w:t>
      </w:r>
      <w:r w:rsidR="4F513F30" w:rsidRPr="0928FC4C">
        <w:rPr>
          <w:rFonts w:ascii="Arial" w:eastAsia="Arial" w:hAnsi="Arial" w:cs="Arial"/>
          <w:color w:val="000000" w:themeColor="text1"/>
          <w:lang w:val="pt"/>
        </w:rPr>
        <w:t>A</w:t>
      </w:r>
      <w:r w:rsidRPr="0928FC4C">
        <w:rPr>
          <w:rFonts w:ascii="Arial" w:eastAsia="Arial" w:hAnsi="Arial" w:cs="Arial"/>
          <w:color w:val="000000" w:themeColor="text1"/>
          <w:lang w:val="pt"/>
        </w:rPr>
        <w:t xml:space="preserve"> RABELO (2021018056)</w:t>
      </w:r>
    </w:p>
    <w:p w14:paraId="606F4FBC" w14:textId="75AA378C"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color w:val="000000" w:themeColor="text1"/>
          <w:lang w:val="pt"/>
        </w:rPr>
        <w:t>MATEUS DUTRA VALE (2021018495)</w:t>
      </w:r>
    </w:p>
    <w:p w14:paraId="4AEF1339" w14:textId="26F6DB67"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197807D8" w14:textId="668BC242"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74EF67D7" w14:textId="79950CAE"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112B4629" w14:textId="2F7A4413"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68089044" w14:textId="4502E458"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5176990B" w14:textId="650EA86F" w:rsidR="6D74D0DC" w:rsidRDefault="6D74D0DC" w:rsidP="236D2F98">
      <w:pPr>
        <w:spacing w:after="0" w:line="360" w:lineRule="auto"/>
        <w:ind w:left="1131" w:right="1141"/>
        <w:jc w:val="center"/>
        <w:rPr>
          <w:rFonts w:ascii="Arial" w:eastAsia="Arial" w:hAnsi="Arial" w:cs="Arial"/>
          <w:b/>
          <w:bCs/>
          <w:color w:val="000000" w:themeColor="text1"/>
          <w:sz w:val="32"/>
          <w:szCs w:val="32"/>
        </w:rPr>
      </w:pPr>
      <w:r w:rsidRPr="236D2F98">
        <w:rPr>
          <w:rFonts w:ascii="Arial" w:eastAsia="Arial" w:hAnsi="Arial" w:cs="Arial"/>
          <w:b/>
          <w:bCs/>
          <w:color w:val="000000" w:themeColor="text1"/>
          <w:sz w:val="32"/>
          <w:szCs w:val="32"/>
        </w:rPr>
        <w:t>MANUAL DE INSTALAÇÃO</w:t>
      </w:r>
    </w:p>
    <w:p w14:paraId="63E01DBB" w14:textId="1CFE5DE6"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color w:val="000000" w:themeColor="text1"/>
          <w:lang w:val="pt"/>
        </w:rPr>
        <w:t>SISTEMA DE VISTORIA DE IMÓVEIS</w:t>
      </w:r>
      <w:r w:rsidRPr="236D2F98">
        <w:rPr>
          <w:rFonts w:ascii="Arial" w:eastAsia="Arial" w:hAnsi="Arial" w:cs="Arial"/>
          <w:b/>
          <w:bCs/>
          <w:color w:val="000000" w:themeColor="text1"/>
          <w:lang w:val="pt"/>
        </w:rPr>
        <w:t xml:space="preserve">  </w:t>
      </w:r>
    </w:p>
    <w:p w14:paraId="2CC58FC2" w14:textId="2F462C8D"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6FBE1752" w14:textId="7F7D2681"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4301EC46" w14:textId="43A34221"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lang w:val="pt"/>
        </w:rPr>
        <w:t xml:space="preserve">  </w:t>
      </w:r>
    </w:p>
    <w:p w14:paraId="5863D25E" w14:textId="0204665D" w:rsidR="236D2F98" w:rsidRDefault="236D2F98" w:rsidP="236D2F98">
      <w:pPr>
        <w:spacing w:after="0" w:line="360" w:lineRule="auto"/>
        <w:jc w:val="center"/>
        <w:rPr>
          <w:rFonts w:ascii="Arial" w:eastAsia="Arial" w:hAnsi="Arial" w:cs="Arial"/>
          <w:color w:val="000000" w:themeColor="text1"/>
        </w:rPr>
      </w:pPr>
    </w:p>
    <w:p w14:paraId="48E27707" w14:textId="38E1E6D2" w:rsidR="236D2F98" w:rsidRDefault="236D2F98" w:rsidP="236D2F98">
      <w:pPr>
        <w:spacing w:after="0" w:line="360" w:lineRule="auto"/>
        <w:jc w:val="center"/>
        <w:rPr>
          <w:rFonts w:ascii="Arial" w:eastAsia="Arial" w:hAnsi="Arial" w:cs="Arial"/>
          <w:color w:val="000000" w:themeColor="text1"/>
        </w:rPr>
      </w:pPr>
    </w:p>
    <w:p w14:paraId="7508A73B" w14:textId="79043A8F" w:rsidR="236D2F98" w:rsidRDefault="236D2F98" w:rsidP="236D2F98">
      <w:pPr>
        <w:spacing w:after="0" w:line="360" w:lineRule="auto"/>
        <w:jc w:val="center"/>
        <w:rPr>
          <w:rFonts w:ascii="Arial" w:eastAsia="Arial" w:hAnsi="Arial" w:cs="Arial"/>
          <w:color w:val="000000" w:themeColor="text1"/>
        </w:rPr>
      </w:pPr>
    </w:p>
    <w:p w14:paraId="6FAFED5E" w14:textId="75F85A92" w:rsidR="6D74D0DC" w:rsidRDefault="6D74D0DC" w:rsidP="236D2F98">
      <w:pPr>
        <w:spacing w:after="0" w:line="360" w:lineRule="auto"/>
        <w:jc w:val="center"/>
        <w:rPr>
          <w:rFonts w:ascii="Arial" w:eastAsia="Arial" w:hAnsi="Arial" w:cs="Arial"/>
          <w:color w:val="000000" w:themeColor="text1"/>
        </w:rPr>
      </w:pPr>
      <w:r w:rsidRPr="236D2F98">
        <w:rPr>
          <w:rFonts w:ascii="Arial" w:eastAsia="Arial" w:hAnsi="Arial" w:cs="Arial"/>
          <w:b/>
          <w:bCs/>
          <w:color w:val="000000" w:themeColor="text1"/>
        </w:rPr>
        <w:t>SÃO LUIS – MA</w:t>
      </w:r>
    </w:p>
    <w:p w14:paraId="4859639E" w14:textId="7B32BA39" w:rsidR="6D74D0DC" w:rsidRDefault="6D74D0DC" w:rsidP="236D2F98">
      <w:pPr>
        <w:spacing w:after="0" w:line="360" w:lineRule="auto"/>
        <w:jc w:val="center"/>
        <w:rPr>
          <w:rFonts w:ascii="Arial" w:eastAsia="Arial" w:hAnsi="Arial" w:cs="Arial"/>
          <w:b/>
          <w:bCs/>
          <w:color w:val="000000" w:themeColor="text1"/>
        </w:rPr>
      </w:pPr>
      <w:r w:rsidRPr="236D2F98">
        <w:rPr>
          <w:rFonts w:ascii="Arial" w:eastAsia="Arial" w:hAnsi="Arial" w:cs="Arial"/>
          <w:b/>
          <w:bCs/>
          <w:color w:val="000000" w:themeColor="text1"/>
        </w:rPr>
        <w:t>2025</w:t>
      </w:r>
    </w:p>
    <w:p w14:paraId="08831724" w14:textId="2BB373F8" w:rsidR="236D2F98" w:rsidRDefault="236D2F98" w:rsidP="236D2F98">
      <w:pPr>
        <w:spacing w:after="0" w:line="360" w:lineRule="auto"/>
        <w:jc w:val="both"/>
        <w:rPr>
          <w:rFonts w:ascii="Arial" w:eastAsia="Arial" w:hAnsi="Arial" w:cs="Arial"/>
          <w:b/>
          <w:bCs/>
          <w:sz w:val="28"/>
          <w:szCs w:val="28"/>
        </w:rPr>
      </w:pPr>
      <w:r w:rsidRPr="236D2F98">
        <w:rPr>
          <w:rFonts w:ascii="Arial" w:eastAsia="Arial" w:hAnsi="Arial" w:cs="Arial"/>
          <w:b/>
          <w:bCs/>
          <w:sz w:val="28"/>
          <w:szCs w:val="28"/>
        </w:rPr>
        <w:lastRenderedPageBreak/>
        <w:t>1</w:t>
      </w:r>
      <w:r w:rsidR="33145B56" w:rsidRPr="236D2F98">
        <w:rPr>
          <w:rFonts w:ascii="Arial" w:eastAsia="Arial" w:hAnsi="Arial" w:cs="Arial"/>
          <w:b/>
          <w:bCs/>
          <w:sz w:val="28"/>
          <w:szCs w:val="28"/>
        </w:rPr>
        <w:t xml:space="preserve"> </w:t>
      </w:r>
      <w:r w:rsidR="6D74D0DC" w:rsidRPr="236D2F98">
        <w:rPr>
          <w:rFonts w:ascii="Arial" w:eastAsia="Arial" w:hAnsi="Arial" w:cs="Arial"/>
          <w:b/>
          <w:bCs/>
          <w:sz w:val="28"/>
          <w:szCs w:val="28"/>
        </w:rPr>
        <w:t>Introdução</w:t>
      </w:r>
    </w:p>
    <w:p w14:paraId="4D0A3D05" w14:textId="128AA218" w:rsidR="1D7822E1" w:rsidRDefault="1D7822E1" w:rsidP="236D2F98">
      <w:pPr>
        <w:spacing w:after="0" w:line="360" w:lineRule="auto"/>
        <w:jc w:val="both"/>
        <w:rPr>
          <w:rFonts w:ascii="Arial" w:eastAsia="Arial" w:hAnsi="Arial" w:cs="Arial"/>
        </w:rPr>
      </w:pPr>
      <w:r w:rsidRPr="236D2F98">
        <w:rPr>
          <w:rFonts w:ascii="Arial" w:eastAsia="Arial" w:hAnsi="Arial" w:cs="Arial"/>
        </w:rPr>
        <w:t xml:space="preserve"> O Sistema CIVIS foi desenvolvido para facilitar a gestão de inspeções em imóveis, permitindo o agendamento, acompanhamento e registro de vistorias de forma intuitiva. Este manual tem como objetivo orientar os usuários na instalação e configuração da aplicação contida no diretório Sistema de Vistoria. Ele contém instruções detalhadas para garantir a correta execução do software em ambiente local.</w:t>
      </w:r>
    </w:p>
    <w:p w14:paraId="1E39C028" w14:textId="6A5E3560" w:rsidR="0F1DD8D0" w:rsidRDefault="0F1DD8D0" w:rsidP="236D2F98">
      <w:pPr>
        <w:spacing w:after="0" w:line="360" w:lineRule="auto"/>
        <w:jc w:val="both"/>
        <w:rPr>
          <w:rFonts w:ascii="Arial" w:eastAsia="Arial" w:hAnsi="Arial" w:cs="Arial"/>
          <w:b/>
          <w:bCs/>
          <w:sz w:val="28"/>
          <w:szCs w:val="28"/>
        </w:rPr>
      </w:pPr>
      <w:r w:rsidRPr="236D2F98">
        <w:rPr>
          <w:rFonts w:ascii="Arial" w:eastAsia="Arial" w:hAnsi="Arial" w:cs="Arial"/>
          <w:b/>
          <w:bCs/>
          <w:sz w:val="28"/>
          <w:szCs w:val="28"/>
        </w:rPr>
        <w:t xml:space="preserve">2 </w:t>
      </w:r>
      <w:r w:rsidR="6D74D0DC" w:rsidRPr="236D2F98">
        <w:rPr>
          <w:rFonts w:ascii="Arial" w:eastAsia="Arial" w:hAnsi="Arial" w:cs="Arial"/>
          <w:b/>
          <w:bCs/>
          <w:sz w:val="28"/>
          <w:szCs w:val="28"/>
        </w:rPr>
        <w:t xml:space="preserve">Instalação </w:t>
      </w:r>
    </w:p>
    <w:p w14:paraId="4F8FC07E" w14:textId="1D005CE8" w:rsidR="2C391316" w:rsidRDefault="2C391316" w:rsidP="236D2F98">
      <w:pPr>
        <w:spacing w:after="0" w:line="360" w:lineRule="auto"/>
        <w:jc w:val="both"/>
        <w:rPr>
          <w:rFonts w:ascii="Arial" w:eastAsia="Arial" w:hAnsi="Arial" w:cs="Arial"/>
          <w:b/>
          <w:bCs/>
          <w:sz w:val="28"/>
          <w:szCs w:val="28"/>
        </w:rPr>
      </w:pPr>
      <w:r w:rsidRPr="236D2F98">
        <w:rPr>
          <w:rFonts w:ascii="Arial" w:eastAsia="Arial" w:hAnsi="Arial" w:cs="Arial"/>
          <w:b/>
          <w:bCs/>
          <w:sz w:val="28"/>
          <w:szCs w:val="28"/>
        </w:rPr>
        <w:t xml:space="preserve">2.1 </w:t>
      </w:r>
      <w:r w:rsidR="330A0C5E" w:rsidRPr="236D2F98">
        <w:rPr>
          <w:rFonts w:ascii="Arial" w:eastAsia="Arial" w:hAnsi="Arial" w:cs="Arial"/>
          <w:b/>
          <w:bCs/>
          <w:sz w:val="28"/>
          <w:szCs w:val="28"/>
        </w:rPr>
        <w:t xml:space="preserve">Requisitos do Sistema </w:t>
      </w:r>
    </w:p>
    <w:p w14:paraId="3A783B32" w14:textId="72736004" w:rsidR="330A0C5E" w:rsidRDefault="330A0C5E" w:rsidP="236D2F98">
      <w:pPr>
        <w:spacing w:after="0" w:line="360" w:lineRule="auto"/>
        <w:jc w:val="both"/>
        <w:rPr>
          <w:rFonts w:ascii="Arial" w:eastAsia="Arial" w:hAnsi="Arial" w:cs="Arial"/>
        </w:rPr>
      </w:pPr>
      <w:r w:rsidRPr="236D2F98">
        <w:rPr>
          <w:rFonts w:ascii="Arial" w:eastAsia="Arial" w:hAnsi="Arial" w:cs="Arial"/>
        </w:rPr>
        <w:t>A aplicação pode ser executada em máquinas com os seguintes sistemas operacionais:</w:t>
      </w:r>
    </w:p>
    <w:p w14:paraId="5AB218D1" w14:textId="49491E1E" w:rsidR="330A0C5E" w:rsidRDefault="330A0C5E" w:rsidP="236D2F98">
      <w:pPr>
        <w:pStyle w:val="PargrafodaLista"/>
        <w:numPr>
          <w:ilvl w:val="0"/>
          <w:numId w:val="11"/>
        </w:numPr>
        <w:spacing w:after="0" w:line="360" w:lineRule="auto"/>
        <w:jc w:val="both"/>
        <w:rPr>
          <w:rFonts w:ascii="Arial" w:eastAsia="Arial" w:hAnsi="Arial" w:cs="Arial"/>
        </w:rPr>
      </w:pPr>
      <w:r w:rsidRPr="236D2F98">
        <w:rPr>
          <w:rFonts w:ascii="Arial" w:eastAsia="Arial" w:hAnsi="Arial" w:cs="Arial"/>
        </w:rPr>
        <w:t>Windows 10 ou superior</w:t>
      </w:r>
    </w:p>
    <w:p w14:paraId="140E2F3E" w14:textId="29337066" w:rsidR="330A0C5E" w:rsidRDefault="330A0C5E" w:rsidP="236D2F98">
      <w:pPr>
        <w:pStyle w:val="PargrafodaLista"/>
        <w:numPr>
          <w:ilvl w:val="0"/>
          <w:numId w:val="11"/>
        </w:numPr>
        <w:spacing w:after="0" w:line="360" w:lineRule="auto"/>
        <w:jc w:val="both"/>
        <w:rPr>
          <w:rFonts w:ascii="Arial" w:eastAsia="Arial" w:hAnsi="Arial" w:cs="Arial"/>
        </w:rPr>
      </w:pPr>
      <w:r w:rsidRPr="236D2F98">
        <w:rPr>
          <w:rFonts w:ascii="Arial" w:eastAsia="Arial" w:hAnsi="Arial" w:cs="Arial"/>
        </w:rPr>
        <w:t>Linux (distribuições modernas)</w:t>
      </w:r>
    </w:p>
    <w:p w14:paraId="7AA279A7" w14:textId="0FF699FC" w:rsidR="330A0C5E" w:rsidRDefault="330A0C5E" w:rsidP="236D2F98">
      <w:pPr>
        <w:spacing w:after="0" w:line="360" w:lineRule="auto"/>
        <w:jc w:val="both"/>
        <w:rPr>
          <w:rFonts w:ascii="Arial" w:eastAsia="Arial" w:hAnsi="Arial" w:cs="Arial"/>
          <w:b/>
          <w:bCs/>
        </w:rPr>
      </w:pPr>
      <w:r w:rsidRPr="236D2F98">
        <w:rPr>
          <w:rFonts w:ascii="Arial" w:eastAsia="Arial" w:hAnsi="Arial" w:cs="Arial"/>
          <w:b/>
          <w:bCs/>
        </w:rPr>
        <w:t>Dependências necessárias:</w:t>
      </w:r>
    </w:p>
    <w:p w14:paraId="6E32F8B9" w14:textId="4564C5A0" w:rsidR="330A0C5E" w:rsidRDefault="330A0C5E" w:rsidP="236D2F98">
      <w:pPr>
        <w:pStyle w:val="PargrafodaLista"/>
        <w:numPr>
          <w:ilvl w:val="0"/>
          <w:numId w:val="10"/>
        </w:numPr>
        <w:spacing w:after="0" w:line="360" w:lineRule="auto"/>
        <w:jc w:val="both"/>
        <w:rPr>
          <w:rFonts w:ascii="Arial" w:eastAsia="Arial" w:hAnsi="Arial" w:cs="Arial"/>
        </w:rPr>
      </w:pPr>
      <w:r w:rsidRPr="236D2F98">
        <w:rPr>
          <w:rFonts w:ascii="Arial" w:eastAsia="Arial" w:hAnsi="Arial" w:cs="Arial"/>
        </w:rPr>
        <w:t>Node.js versão 18 ou superior</w:t>
      </w:r>
    </w:p>
    <w:p w14:paraId="0D83CD8D" w14:textId="26517E2E" w:rsidR="330A0C5E" w:rsidRDefault="330A0C5E" w:rsidP="236D2F98">
      <w:pPr>
        <w:pStyle w:val="PargrafodaLista"/>
        <w:numPr>
          <w:ilvl w:val="0"/>
          <w:numId w:val="10"/>
        </w:numPr>
        <w:spacing w:after="0" w:line="360" w:lineRule="auto"/>
        <w:jc w:val="both"/>
        <w:rPr>
          <w:rFonts w:ascii="Arial" w:eastAsia="Arial" w:hAnsi="Arial" w:cs="Arial"/>
        </w:rPr>
      </w:pPr>
      <w:proofErr w:type="spellStart"/>
      <w:r w:rsidRPr="236D2F98">
        <w:rPr>
          <w:rFonts w:ascii="Arial" w:eastAsia="Arial" w:hAnsi="Arial" w:cs="Arial"/>
        </w:rPr>
        <w:t>Git</w:t>
      </w:r>
      <w:proofErr w:type="spellEnd"/>
    </w:p>
    <w:p w14:paraId="47E1CFD0" w14:textId="10166294" w:rsidR="330A0C5E" w:rsidRDefault="330A0C5E" w:rsidP="236D2F98">
      <w:pPr>
        <w:pStyle w:val="PargrafodaLista"/>
        <w:numPr>
          <w:ilvl w:val="0"/>
          <w:numId w:val="10"/>
        </w:numPr>
        <w:spacing w:after="0" w:line="360" w:lineRule="auto"/>
        <w:jc w:val="both"/>
        <w:rPr>
          <w:rFonts w:ascii="Arial" w:eastAsia="Arial" w:hAnsi="Arial" w:cs="Arial"/>
        </w:rPr>
      </w:pPr>
      <w:r w:rsidRPr="236D2F98">
        <w:rPr>
          <w:rFonts w:ascii="Arial" w:eastAsia="Arial" w:hAnsi="Arial" w:cs="Arial"/>
        </w:rPr>
        <w:t xml:space="preserve">Conta ativa no </w:t>
      </w:r>
      <w:proofErr w:type="spellStart"/>
      <w:r w:rsidRPr="236D2F98">
        <w:rPr>
          <w:rFonts w:ascii="Arial" w:eastAsia="Arial" w:hAnsi="Arial" w:cs="Arial"/>
        </w:rPr>
        <w:t>Supabase</w:t>
      </w:r>
      <w:proofErr w:type="spellEnd"/>
      <w:r w:rsidRPr="236D2F98">
        <w:rPr>
          <w:rFonts w:ascii="Arial" w:eastAsia="Arial" w:hAnsi="Arial" w:cs="Arial"/>
        </w:rPr>
        <w:t xml:space="preserve"> (PostgreSQL)</w:t>
      </w:r>
    </w:p>
    <w:p w14:paraId="0EB69D13" w14:textId="0C39CDB3" w:rsidR="330A0C5E" w:rsidRDefault="330A0C5E" w:rsidP="236D2F98">
      <w:pPr>
        <w:pStyle w:val="PargrafodaLista"/>
        <w:numPr>
          <w:ilvl w:val="0"/>
          <w:numId w:val="10"/>
        </w:numPr>
        <w:spacing w:after="0" w:line="360" w:lineRule="auto"/>
        <w:jc w:val="both"/>
        <w:rPr>
          <w:rFonts w:ascii="Arial" w:eastAsia="Arial" w:hAnsi="Arial" w:cs="Arial"/>
        </w:rPr>
      </w:pPr>
      <w:r w:rsidRPr="236D2F98">
        <w:rPr>
          <w:rFonts w:ascii="Arial" w:eastAsia="Arial" w:hAnsi="Arial" w:cs="Arial"/>
        </w:rPr>
        <w:t>Editor de código (</w:t>
      </w:r>
      <w:proofErr w:type="spellStart"/>
      <w:r w:rsidRPr="236D2F98">
        <w:rPr>
          <w:rFonts w:ascii="Arial" w:eastAsia="Arial" w:hAnsi="Arial" w:cs="Arial"/>
        </w:rPr>
        <w:t>VSCode</w:t>
      </w:r>
      <w:proofErr w:type="spellEnd"/>
      <w:r w:rsidRPr="236D2F98">
        <w:rPr>
          <w:rFonts w:ascii="Arial" w:eastAsia="Arial" w:hAnsi="Arial" w:cs="Arial"/>
        </w:rPr>
        <w:t xml:space="preserve"> recomendado)</w:t>
      </w:r>
    </w:p>
    <w:p w14:paraId="094A770A" w14:textId="36AD64F1" w:rsidR="330A0C5E" w:rsidRDefault="330A0C5E" w:rsidP="236D2F98">
      <w:pPr>
        <w:spacing w:after="0" w:line="360" w:lineRule="auto"/>
        <w:jc w:val="both"/>
        <w:rPr>
          <w:rFonts w:ascii="Arial" w:eastAsia="Arial" w:hAnsi="Arial" w:cs="Arial"/>
          <w:b/>
          <w:bCs/>
          <w:sz w:val="28"/>
          <w:szCs w:val="28"/>
        </w:rPr>
      </w:pPr>
      <w:r w:rsidRPr="236D2F98">
        <w:rPr>
          <w:rFonts w:ascii="Arial" w:eastAsia="Arial" w:hAnsi="Arial" w:cs="Arial"/>
          <w:b/>
          <w:bCs/>
          <w:sz w:val="28"/>
          <w:szCs w:val="28"/>
        </w:rPr>
        <w:t xml:space="preserve">2.2 Estrutura do Projeto </w:t>
      </w:r>
    </w:p>
    <w:p w14:paraId="3AEF101F" w14:textId="0CDE0EA3" w:rsidR="4C152EA1" w:rsidRDefault="4C152EA1" w:rsidP="4C152EA1">
      <w:pPr>
        <w:spacing w:after="0" w:line="360" w:lineRule="auto"/>
        <w:jc w:val="both"/>
        <w:rPr>
          <w:rFonts w:ascii="Arial" w:eastAsia="Arial" w:hAnsi="Arial" w:cs="Arial"/>
        </w:rPr>
      </w:pPr>
    </w:p>
    <w:p w14:paraId="066687A4" w14:textId="16AC9970" w:rsidR="4BFED0EC" w:rsidRDefault="4BFED0EC" w:rsidP="4C152EA1">
      <w:pPr>
        <w:spacing w:after="0" w:line="240" w:lineRule="auto"/>
        <w:jc w:val="both"/>
        <w:rPr>
          <w:rFonts w:ascii="Arial" w:eastAsia="Arial" w:hAnsi="Arial" w:cs="Arial"/>
        </w:rPr>
      </w:pPr>
      <w:r w:rsidRPr="4C152EA1">
        <w:rPr>
          <w:rFonts w:ascii="Arial" w:eastAsia="Arial" w:hAnsi="Arial" w:cs="Arial"/>
        </w:rPr>
        <w:t>Sistema-de-Vistoria/</w:t>
      </w:r>
    </w:p>
    <w:p w14:paraId="0F86C936" w14:textId="7FB77DB1" w:rsidR="4BFED0EC" w:rsidRDefault="4BFED0EC" w:rsidP="4C152EA1">
      <w:pPr>
        <w:spacing w:after="0" w:line="240" w:lineRule="auto"/>
        <w:jc w:val="both"/>
        <w:rPr>
          <w:rFonts w:ascii="Arial" w:eastAsia="Arial" w:hAnsi="Arial" w:cs="Arial"/>
        </w:rPr>
      </w:pPr>
      <w:r w:rsidRPr="4C152EA1">
        <w:rPr>
          <w:rFonts w:ascii="Arial" w:eastAsia="Arial" w:hAnsi="Arial" w:cs="Arial"/>
        </w:rPr>
        <w:t>│</w:t>
      </w:r>
    </w:p>
    <w:p w14:paraId="47746BDD" w14:textId="4510C170" w:rsidR="4BFED0EC" w:rsidRDefault="4BFED0EC" w:rsidP="4C152EA1">
      <w:pPr>
        <w:spacing w:after="0" w:line="240" w:lineRule="auto"/>
        <w:jc w:val="both"/>
        <w:rPr>
          <w:rFonts w:ascii="Arial" w:eastAsia="Arial" w:hAnsi="Arial" w:cs="Arial"/>
          <w:lang w:val="en-US"/>
        </w:rPr>
      </w:pPr>
      <w:r w:rsidRPr="4C152EA1">
        <w:rPr>
          <w:rFonts w:ascii="Arial" w:eastAsia="Arial" w:hAnsi="Arial" w:cs="Arial"/>
          <w:lang w:val="en-US"/>
        </w:rPr>
        <w:t xml:space="preserve">├── backend/                     </w:t>
      </w:r>
      <w:r w:rsidRPr="4C152EA1">
        <w:rPr>
          <w:rFonts w:ascii="Arial" w:eastAsia="Arial" w:hAnsi="Arial" w:cs="Arial"/>
        </w:rPr>
        <w:t>→</w:t>
      </w:r>
      <w:r w:rsidRPr="4C152EA1">
        <w:rPr>
          <w:rFonts w:ascii="Arial" w:eastAsia="Arial" w:hAnsi="Arial" w:cs="Arial"/>
          <w:lang w:val="en-US"/>
        </w:rPr>
        <w:t xml:space="preserve">Backend da </w:t>
      </w:r>
      <w:proofErr w:type="spellStart"/>
      <w:r w:rsidRPr="4C152EA1">
        <w:rPr>
          <w:rFonts w:ascii="Arial" w:eastAsia="Arial" w:hAnsi="Arial" w:cs="Arial"/>
          <w:lang w:val="en-US"/>
        </w:rPr>
        <w:t>aplicação</w:t>
      </w:r>
      <w:proofErr w:type="spellEnd"/>
      <w:r w:rsidRPr="4C152EA1">
        <w:rPr>
          <w:rFonts w:ascii="Arial" w:eastAsia="Arial" w:hAnsi="Arial" w:cs="Arial"/>
          <w:lang w:val="en-US"/>
        </w:rPr>
        <w:t xml:space="preserve"> (Node.js + Express)</w:t>
      </w:r>
    </w:p>
    <w:p w14:paraId="4A3A4C6D" w14:textId="0F805B3C"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assets</w:t>
      </w:r>
      <w:proofErr w:type="spellEnd"/>
      <w:r w:rsidRPr="4C152EA1">
        <w:rPr>
          <w:rFonts w:ascii="Arial" w:eastAsia="Arial" w:hAnsi="Arial" w:cs="Arial"/>
        </w:rPr>
        <w:t>/                   → Recursos auxiliares (imagens, documentos, etc.)</w:t>
      </w:r>
    </w:p>
    <w:p w14:paraId="3AB64E9F" w14:textId="2645D2AF"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controllers</w:t>
      </w:r>
      <w:proofErr w:type="spellEnd"/>
      <w:r w:rsidRPr="4C152EA1">
        <w:rPr>
          <w:rFonts w:ascii="Arial" w:eastAsia="Arial" w:hAnsi="Arial" w:cs="Arial"/>
        </w:rPr>
        <w:t>/             →Lógica de controle das rotas</w:t>
      </w:r>
    </w:p>
    <w:p w14:paraId="6CE8228F" w14:textId="66AF633A" w:rsidR="4BFED0EC" w:rsidRDefault="4BFED0EC" w:rsidP="4C152EA1">
      <w:pPr>
        <w:spacing w:after="0" w:line="240" w:lineRule="auto"/>
        <w:jc w:val="both"/>
        <w:rPr>
          <w:rFonts w:ascii="Arial" w:eastAsia="Arial" w:hAnsi="Arial" w:cs="Arial"/>
        </w:rPr>
      </w:pPr>
      <w:r w:rsidRPr="4C152EA1">
        <w:rPr>
          <w:rFonts w:ascii="Arial" w:eastAsia="Arial" w:hAnsi="Arial" w:cs="Arial"/>
        </w:rPr>
        <w:t>│   ├── models/                  →Modelos das entidades do banco de dados</w:t>
      </w:r>
    </w:p>
    <w:p w14:paraId="0C0BBAD2" w14:textId="585DA782"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relatorios</w:t>
      </w:r>
      <w:proofErr w:type="spellEnd"/>
      <w:r w:rsidRPr="4C152EA1">
        <w:rPr>
          <w:rFonts w:ascii="Arial" w:eastAsia="Arial" w:hAnsi="Arial" w:cs="Arial"/>
        </w:rPr>
        <w:t xml:space="preserve">/              </w:t>
      </w:r>
      <w:r w:rsidR="78DCFB8A" w:rsidRPr="4C152EA1">
        <w:rPr>
          <w:rFonts w:ascii="Arial" w:eastAsia="Arial" w:hAnsi="Arial" w:cs="Arial"/>
        </w:rPr>
        <w:t>→</w:t>
      </w:r>
      <w:r w:rsidRPr="4C152EA1">
        <w:rPr>
          <w:rFonts w:ascii="Arial" w:eastAsia="Arial" w:hAnsi="Arial" w:cs="Arial"/>
        </w:rPr>
        <w:t xml:space="preserve"> Geração e manipulação de relatórios</w:t>
      </w:r>
    </w:p>
    <w:p w14:paraId="706FADAC" w14:textId="1F83CFE0"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routes</w:t>
      </w:r>
      <w:proofErr w:type="spellEnd"/>
      <w:r w:rsidRPr="4C152EA1">
        <w:rPr>
          <w:rFonts w:ascii="Arial" w:eastAsia="Arial" w:hAnsi="Arial" w:cs="Arial"/>
        </w:rPr>
        <w:t xml:space="preserve">/                   </w:t>
      </w:r>
      <w:r w:rsidR="663BB264" w:rsidRPr="4C152EA1">
        <w:rPr>
          <w:rFonts w:ascii="Arial" w:eastAsia="Arial" w:hAnsi="Arial" w:cs="Arial"/>
        </w:rPr>
        <w:t>→</w:t>
      </w:r>
      <w:r w:rsidRPr="4C152EA1">
        <w:rPr>
          <w:rFonts w:ascii="Arial" w:eastAsia="Arial" w:hAnsi="Arial" w:cs="Arial"/>
        </w:rPr>
        <w:t xml:space="preserve"> Definição das rotas da API</w:t>
      </w:r>
    </w:p>
    <w:p w14:paraId="332FA6CA" w14:textId="1048C6EF"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uploads/                </w:t>
      </w:r>
      <w:r w:rsidR="77A93DEC" w:rsidRPr="4C152EA1">
        <w:rPr>
          <w:rFonts w:ascii="Arial" w:eastAsia="Arial" w:hAnsi="Arial" w:cs="Arial"/>
        </w:rPr>
        <w:t>→</w:t>
      </w:r>
      <w:r w:rsidRPr="4C152EA1">
        <w:rPr>
          <w:rFonts w:ascii="Arial" w:eastAsia="Arial" w:hAnsi="Arial" w:cs="Arial"/>
        </w:rPr>
        <w:t xml:space="preserve"> Pasta para arquivos enviados</w:t>
      </w:r>
    </w:p>
    <w:p w14:paraId="2435D328" w14:textId="4CD523F8" w:rsidR="4BFED0EC" w:rsidRDefault="4BFED0EC" w:rsidP="4C152EA1">
      <w:pPr>
        <w:spacing w:after="0" w:line="240" w:lineRule="auto"/>
        <w:jc w:val="both"/>
        <w:rPr>
          <w:rFonts w:ascii="Arial" w:eastAsia="Arial" w:hAnsi="Arial" w:cs="Arial"/>
        </w:rPr>
      </w:pPr>
      <w:r w:rsidRPr="4C152EA1">
        <w:rPr>
          <w:rFonts w:ascii="Arial" w:eastAsia="Arial" w:hAnsi="Arial" w:cs="Arial"/>
        </w:rPr>
        <w:t>│   ├─</w:t>
      </w:r>
      <w:proofErr w:type="gramStart"/>
      <w:r w:rsidRPr="4C152EA1">
        <w:rPr>
          <w:rFonts w:ascii="Arial" w:eastAsia="Arial" w:hAnsi="Arial" w:cs="Arial"/>
        </w:rPr>
        <w:t>─ .</w:t>
      </w:r>
      <w:proofErr w:type="spellStart"/>
      <w:r w:rsidRPr="4C152EA1">
        <w:rPr>
          <w:rFonts w:ascii="Arial" w:eastAsia="Arial" w:hAnsi="Arial" w:cs="Arial"/>
        </w:rPr>
        <w:t>env</w:t>
      </w:r>
      <w:proofErr w:type="spellEnd"/>
      <w:proofErr w:type="gramEnd"/>
      <w:r w:rsidRPr="4C152EA1">
        <w:rPr>
          <w:rFonts w:ascii="Arial" w:eastAsia="Arial" w:hAnsi="Arial" w:cs="Arial"/>
        </w:rPr>
        <w:t xml:space="preserve">                      </w:t>
      </w:r>
      <w:r w:rsidR="4BC90F67" w:rsidRPr="4C152EA1">
        <w:rPr>
          <w:rFonts w:ascii="Arial" w:eastAsia="Arial" w:hAnsi="Arial" w:cs="Arial"/>
        </w:rPr>
        <w:t xml:space="preserve"> </w:t>
      </w:r>
      <w:r w:rsidR="4F8A9390" w:rsidRPr="4C152EA1">
        <w:rPr>
          <w:rFonts w:ascii="Arial" w:eastAsia="Arial" w:hAnsi="Arial" w:cs="Arial"/>
        </w:rPr>
        <w:t>→</w:t>
      </w:r>
      <w:r w:rsidRPr="4C152EA1">
        <w:rPr>
          <w:rFonts w:ascii="Arial" w:eastAsia="Arial" w:hAnsi="Arial" w:cs="Arial"/>
        </w:rPr>
        <w:t xml:space="preserve"> Variáveis de ambiente</w:t>
      </w:r>
    </w:p>
    <w:p w14:paraId="4DF2A4B4" w14:textId="3FD0DAE4"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app.js                    </w:t>
      </w:r>
      <w:r w:rsidR="7A768F37" w:rsidRPr="4C152EA1">
        <w:rPr>
          <w:rFonts w:ascii="Arial" w:eastAsia="Arial" w:hAnsi="Arial" w:cs="Arial"/>
        </w:rPr>
        <w:t>→</w:t>
      </w:r>
      <w:r w:rsidRPr="4C152EA1">
        <w:rPr>
          <w:rFonts w:ascii="Arial" w:eastAsia="Arial" w:hAnsi="Arial" w:cs="Arial"/>
        </w:rPr>
        <w:t xml:space="preserve"> Configuração principal do Express</w:t>
      </w:r>
    </w:p>
    <w:p w14:paraId="41B6AEF9" w14:textId="5C87C058"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db.js                     </w:t>
      </w:r>
      <w:r w:rsidR="546EF353" w:rsidRPr="4C152EA1">
        <w:rPr>
          <w:rFonts w:ascii="Arial" w:eastAsia="Arial" w:hAnsi="Arial" w:cs="Arial"/>
        </w:rPr>
        <w:t xml:space="preserve"> </w:t>
      </w:r>
      <w:r w:rsidR="7692402D" w:rsidRPr="4C152EA1">
        <w:rPr>
          <w:rFonts w:ascii="Arial" w:eastAsia="Arial" w:hAnsi="Arial" w:cs="Arial"/>
        </w:rPr>
        <w:t>→</w:t>
      </w:r>
      <w:r w:rsidRPr="4C152EA1">
        <w:rPr>
          <w:rFonts w:ascii="Arial" w:eastAsia="Arial" w:hAnsi="Arial" w:cs="Arial"/>
        </w:rPr>
        <w:t xml:space="preserve"> Conexão com o banco de dados</w:t>
      </w:r>
    </w:p>
    <w:p w14:paraId="35967DC3" w14:textId="72CAE0A1"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enviarEmail.js       </w:t>
      </w:r>
      <w:r w:rsidR="1B115FD1" w:rsidRPr="4C152EA1">
        <w:rPr>
          <w:rFonts w:ascii="Arial" w:eastAsia="Arial" w:hAnsi="Arial" w:cs="Arial"/>
        </w:rPr>
        <w:t>→</w:t>
      </w:r>
      <w:r w:rsidRPr="4C152EA1">
        <w:rPr>
          <w:rFonts w:ascii="Arial" w:eastAsia="Arial" w:hAnsi="Arial" w:cs="Arial"/>
        </w:rPr>
        <w:t xml:space="preserve"> Lógica para envio de e-mails</w:t>
      </w:r>
    </w:p>
    <w:p w14:paraId="6D1837D5" w14:textId="1BA6E814"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server.js                </w:t>
      </w:r>
      <w:r w:rsidR="26E6AB02" w:rsidRPr="4C152EA1">
        <w:rPr>
          <w:rFonts w:ascii="Arial" w:eastAsia="Arial" w:hAnsi="Arial" w:cs="Arial"/>
        </w:rPr>
        <w:t>→</w:t>
      </w:r>
      <w:r w:rsidRPr="4C152EA1">
        <w:rPr>
          <w:rFonts w:ascii="Arial" w:eastAsia="Arial" w:hAnsi="Arial" w:cs="Arial"/>
        </w:rPr>
        <w:t xml:space="preserve"> Ponto de entrada do </w:t>
      </w:r>
      <w:proofErr w:type="spellStart"/>
      <w:r w:rsidRPr="4C152EA1">
        <w:rPr>
          <w:rFonts w:ascii="Arial" w:eastAsia="Arial" w:hAnsi="Arial" w:cs="Arial"/>
        </w:rPr>
        <w:t>backend</w:t>
      </w:r>
      <w:proofErr w:type="spellEnd"/>
    </w:p>
    <w:p w14:paraId="5286BAF8" w14:textId="26906E6D" w:rsidR="4BFED0EC" w:rsidRDefault="4BFED0EC" w:rsidP="4C152EA1">
      <w:pPr>
        <w:spacing w:after="0" w:line="240" w:lineRule="auto"/>
        <w:jc w:val="both"/>
        <w:rPr>
          <w:rFonts w:ascii="Arial" w:eastAsia="Arial" w:hAnsi="Arial" w:cs="Arial"/>
        </w:rPr>
      </w:pPr>
      <w:r w:rsidRPr="4C152EA1">
        <w:rPr>
          <w:rFonts w:ascii="Arial" w:eastAsia="Arial" w:hAnsi="Arial" w:cs="Arial"/>
        </w:rPr>
        <w:t>│</w:t>
      </w:r>
    </w:p>
    <w:p w14:paraId="62D4413A" w14:textId="4134092A"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w:t>
      </w:r>
      <w:proofErr w:type="spellStart"/>
      <w:r w:rsidRPr="4C152EA1">
        <w:rPr>
          <w:rFonts w:ascii="Arial" w:eastAsia="Arial" w:hAnsi="Arial" w:cs="Arial"/>
        </w:rPr>
        <w:t>docs-backend</w:t>
      </w:r>
      <w:proofErr w:type="spellEnd"/>
      <w:r w:rsidRPr="4C152EA1">
        <w:rPr>
          <w:rFonts w:ascii="Arial" w:eastAsia="Arial" w:hAnsi="Arial" w:cs="Arial"/>
        </w:rPr>
        <w:t xml:space="preserve">/            </w:t>
      </w:r>
      <w:r w:rsidR="46630CC5" w:rsidRPr="4C152EA1">
        <w:rPr>
          <w:rFonts w:ascii="Arial" w:eastAsia="Arial" w:hAnsi="Arial" w:cs="Arial"/>
        </w:rPr>
        <w:t>→</w:t>
      </w:r>
      <w:r w:rsidRPr="4C152EA1">
        <w:rPr>
          <w:rFonts w:ascii="Arial" w:eastAsia="Arial" w:hAnsi="Arial" w:cs="Arial"/>
        </w:rPr>
        <w:t xml:space="preserve"> Documentação do </w:t>
      </w:r>
      <w:proofErr w:type="spellStart"/>
      <w:r w:rsidRPr="4C152EA1">
        <w:rPr>
          <w:rFonts w:ascii="Arial" w:eastAsia="Arial" w:hAnsi="Arial" w:cs="Arial"/>
        </w:rPr>
        <w:t>backend</w:t>
      </w:r>
      <w:proofErr w:type="spellEnd"/>
      <w:r w:rsidRPr="4C152EA1">
        <w:rPr>
          <w:rFonts w:ascii="Arial" w:eastAsia="Arial" w:hAnsi="Arial" w:cs="Arial"/>
        </w:rPr>
        <w:t xml:space="preserve"> (pasta opcional)</w:t>
      </w:r>
    </w:p>
    <w:p w14:paraId="493FD6AD" w14:textId="7193E055" w:rsidR="4BFED0EC" w:rsidRDefault="4BFED0EC" w:rsidP="4C152EA1">
      <w:pPr>
        <w:spacing w:after="0" w:line="240" w:lineRule="auto"/>
        <w:jc w:val="both"/>
        <w:rPr>
          <w:rFonts w:ascii="Arial" w:eastAsia="Arial" w:hAnsi="Arial" w:cs="Arial"/>
        </w:rPr>
      </w:pPr>
      <w:r w:rsidRPr="4C152EA1">
        <w:rPr>
          <w:rFonts w:ascii="Arial" w:eastAsia="Arial" w:hAnsi="Arial" w:cs="Arial"/>
        </w:rPr>
        <w:t>│</w:t>
      </w:r>
    </w:p>
    <w:p w14:paraId="0ACDE351" w14:textId="475FB050"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w:t>
      </w:r>
      <w:proofErr w:type="spellStart"/>
      <w:r w:rsidRPr="4C152EA1">
        <w:rPr>
          <w:rFonts w:ascii="Arial" w:eastAsia="Arial" w:hAnsi="Arial" w:cs="Arial"/>
        </w:rPr>
        <w:t>node_modules</w:t>
      </w:r>
      <w:proofErr w:type="spellEnd"/>
      <w:r w:rsidRPr="4C152EA1">
        <w:rPr>
          <w:rFonts w:ascii="Arial" w:eastAsia="Arial" w:hAnsi="Arial" w:cs="Arial"/>
        </w:rPr>
        <w:t xml:space="preserve">/    </w:t>
      </w:r>
      <w:r w:rsidR="3EBF8AE2" w:rsidRPr="4C152EA1">
        <w:rPr>
          <w:rFonts w:ascii="Arial" w:eastAsia="Arial" w:hAnsi="Arial" w:cs="Arial"/>
        </w:rPr>
        <w:t xml:space="preserve">       </w:t>
      </w:r>
      <w:r w:rsidR="6133B778" w:rsidRPr="4C152EA1">
        <w:rPr>
          <w:rFonts w:ascii="Arial" w:eastAsia="Arial" w:hAnsi="Arial" w:cs="Arial"/>
        </w:rPr>
        <w:t>→</w:t>
      </w:r>
      <w:r w:rsidRPr="4C152EA1">
        <w:rPr>
          <w:rFonts w:ascii="Arial" w:eastAsia="Arial" w:hAnsi="Arial" w:cs="Arial"/>
        </w:rPr>
        <w:t>Dependências do Node.js (gerado automaticamente)</w:t>
      </w:r>
    </w:p>
    <w:p w14:paraId="5D20A41E" w14:textId="45B543A9" w:rsidR="4BFED0EC" w:rsidRDefault="4BFED0EC" w:rsidP="4C152EA1">
      <w:pPr>
        <w:spacing w:after="0" w:line="240" w:lineRule="auto"/>
        <w:jc w:val="both"/>
        <w:rPr>
          <w:rFonts w:ascii="Arial" w:eastAsia="Arial" w:hAnsi="Arial" w:cs="Arial"/>
        </w:rPr>
      </w:pPr>
      <w:r w:rsidRPr="4C152EA1">
        <w:rPr>
          <w:rFonts w:ascii="Arial" w:eastAsia="Arial" w:hAnsi="Arial" w:cs="Arial"/>
        </w:rPr>
        <w:t>│</w:t>
      </w:r>
    </w:p>
    <w:p w14:paraId="1A6A0F5F" w14:textId="23D23A8E" w:rsidR="4BFED0EC" w:rsidRDefault="4BFED0EC" w:rsidP="4C152EA1">
      <w:pPr>
        <w:spacing w:after="0" w:line="240" w:lineRule="auto"/>
        <w:jc w:val="both"/>
        <w:rPr>
          <w:rFonts w:ascii="Arial" w:eastAsia="Arial" w:hAnsi="Arial" w:cs="Arial"/>
        </w:rPr>
      </w:pPr>
      <w:r w:rsidRPr="4C152EA1">
        <w:rPr>
          <w:rFonts w:ascii="Arial" w:eastAsia="Arial" w:hAnsi="Arial" w:cs="Arial"/>
        </w:rPr>
        <w:lastRenderedPageBreak/>
        <w:t xml:space="preserve">├── </w:t>
      </w:r>
      <w:proofErr w:type="spellStart"/>
      <w:r w:rsidRPr="4C152EA1">
        <w:rPr>
          <w:rFonts w:ascii="Arial" w:eastAsia="Arial" w:hAnsi="Arial" w:cs="Arial"/>
        </w:rPr>
        <w:t>public</w:t>
      </w:r>
      <w:proofErr w:type="spellEnd"/>
      <w:r w:rsidRPr="4C152EA1">
        <w:rPr>
          <w:rFonts w:ascii="Arial" w:eastAsia="Arial" w:hAnsi="Arial" w:cs="Arial"/>
        </w:rPr>
        <w:t xml:space="preserve">/                       </w:t>
      </w:r>
      <w:r w:rsidR="5D54229E" w:rsidRPr="4C152EA1">
        <w:rPr>
          <w:rFonts w:ascii="Arial" w:eastAsia="Arial" w:hAnsi="Arial" w:cs="Arial"/>
        </w:rPr>
        <w:t xml:space="preserve"> </w:t>
      </w:r>
      <w:r w:rsidR="540BE0A4" w:rsidRPr="4C152EA1">
        <w:rPr>
          <w:rFonts w:ascii="Arial" w:eastAsia="Arial" w:hAnsi="Arial" w:cs="Arial"/>
        </w:rPr>
        <w:t xml:space="preserve"> </w:t>
      </w:r>
      <w:r w:rsidR="44484849" w:rsidRPr="4C152EA1">
        <w:rPr>
          <w:rFonts w:ascii="Arial" w:eastAsia="Arial" w:hAnsi="Arial" w:cs="Arial"/>
        </w:rPr>
        <w:t>→</w:t>
      </w:r>
      <w:r w:rsidRPr="4C152EA1">
        <w:rPr>
          <w:rFonts w:ascii="Arial" w:eastAsia="Arial" w:hAnsi="Arial" w:cs="Arial"/>
        </w:rPr>
        <w:t xml:space="preserve"> Arquivos estáticos do </w:t>
      </w:r>
      <w:proofErr w:type="spellStart"/>
      <w:r w:rsidRPr="4C152EA1">
        <w:rPr>
          <w:rFonts w:ascii="Arial" w:eastAsia="Arial" w:hAnsi="Arial" w:cs="Arial"/>
        </w:rPr>
        <w:t>frontend</w:t>
      </w:r>
      <w:proofErr w:type="spellEnd"/>
    </w:p>
    <w:p w14:paraId="0DBE53E0" w14:textId="19538CF3" w:rsidR="4BFED0EC" w:rsidRDefault="4BFED0EC" w:rsidP="4C152EA1">
      <w:pPr>
        <w:spacing w:after="0" w:line="240" w:lineRule="auto"/>
        <w:jc w:val="both"/>
        <w:rPr>
          <w:rFonts w:ascii="Arial" w:eastAsia="Arial" w:hAnsi="Arial" w:cs="Arial"/>
        </w:rPr>
      </w:pPr>
      <w:r w:rsidRPr="4C152EA1">
        <w:rPr>
          <w:rFonts w:ascii="Arial" w:eastAsia="Arial" w:hAnsi="Arial" w:cs="Arial"/>
        </w:rPr>
        <w:t>│</w:t>
      </w:r>
    </w:p>
    <w:p w14:paraId="500F7EE0" w14:textId="0B00FAE3"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w:t>
      </w:r>
      <w:proofErr w:type="spellStart"/>
      <w:r w:rsidRPr="4C152EA1">
        <w:rPr>
          <w:rFonts w:ascii="Arial" w:eastAsia="Arial" w:hAnsi="Arial" w:cs="Arial"/>
        </w:rPr>
        <w:t>src</w:t>
      </w:r>
      <w:proofErr w:type="spellEnd"/>
      <w:r w:rsidRPr="4C152EA1">
        <w:rPr>
          <w:rFonts w:ascii="Arial" w:eastAsia="Arial" w:hAnsi="Arial" w:cs="Arial"/>
        </w:rPr>
        <w:t xml:space="preserve">/                          </w:t>
      </w:r>
      <w:r w:rsidR="4170D6A6" w:rsidRPr="4C152EA1">
        <w:rPr>
          <w:rFonts w:ascii="Arial" w:eastAsia="Arial" w:hAnsi="Arial" w:cs="Arial"/>
        </w:rPr>
        <w:t xml:space="preserve">  </w:t>
      </w:r>
      <w:r w:rsidR="17DE5AB5" w:rsidRPr="4C152EA1">
        <w:rPr>
          <w:rFonts w:ascii="Arial" w:eastAsia="Arial" w:hAnsi="Arial" w:cs="Arial"/>
        </w:rPr>
        <w:t xml:space="preserve">  </w:t>
      </w:r>
      <w:r w:rsidR="5D8F191E" w:rsidRPr="4C152EA1">
        <w:rPr>
          <w:rFonts w:ascii="Arial" w:eastAsia="Arial" w:hAnsi="Arial" w:cs="Arial"/>
        </w:rPr>
        <w:t xml:space="preserve">      </w:t>
      </w:r>
      <w:r w:rsidR="4B39AFA4" w:rsidRPr="4C152EA1">
        <w:rPr>
          <w:rFonts w:ascii="Arial" w:eastAsia="Arial" w:hAnsi="Arial" w:cs="Arial"/>
        </w:rPr>
        <w:t xml:space="preserve">    </w:t>
      </w:r>
      <w:r w:rsidR="45C9ADD1" w:rsidRPr="4C152EA1">
        <w:rPr>
          <w:rFonts w:ascii="Arial" w:eastAsia="Arial" w:hAnsi="Arial" w:cs="Arial"/>
        </w:rPr>
        <w:t xml:space="preserve"> </w:t>
      </w:r>
      <w:r w:rsidR="47606F77" w:rsidRPr="4C152EA1">
        <w:rPr>
          <w:rFonts w:ascii="Arial" w:eastAsia="Arial" w:hAnsi="Arial" w:cs="Arial"/>
        </w:rPr>
        <w:t>→</w:t>
      </w:r>
      <w:r w:rsidRPr="4C152EA1">
        <w:rPr>
          <w:rFonts w:ascii="Arial" w:eastAsia="Arial" w:hAnsi="Arial" w:cs="Arial"/>
        </w:rPr>
        <w:t xml:space="preserve"> Código-fonte do </w:t>
      </w:r>
      <w:proofErr w:type="spellStart"/>
      <w:r w:rsidRPr="4C152EA1">
        <w:rPr>
          <w:rFonts w:ascii="Arial" w:eastAsia="Arial" w:hAnsi="Arial" w:cs="Arial"/>
        </w:rPr>
        <w:t>frontend</w:t>
      </w:r>
      <w:proofErr w:type="spellEnd"/>
      <w:r w:rsidRPr="4C152EA1">
        <w:rPr>
          <w:rFonts w:ascii="Arial" w:eastAsia="Arial" w:hAnsi="Arial" w:cs="Arial"/>
        </w:rPr>
        <w:t xml:space="preserve"> (React.js)</w:t>
      </w:r>
    </w:p>
    <w:p w14:paraId="48CB5E2B" w14:textId="5ABC003C"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pages</w:t>
      </w:r>
      <w:proofErr w:type="spellEnd"/>
      <w:r w:rsidRPr="4C152EA1">
        <w:rPr>
          <w:rFonts w:ascii="Arial" w:eastAsia="Arial" w:hAnsi="Arial" w:cs="Arial"/>
        </w:rPr>
        <w:t xml:space="preserve">/                  </w:t>
      </w:r>
      <w:r w:rsidR="0BF2FEBD" w:rsidRPr="4C152EA1">
        <w:rPr>
          <w:rFonts w:ascii="Arial" w:eastAsia="Arial" w:hAnsi="Arial" w:cs="Arial"/>
        </w:rPr>
        <w:t xml:space="preserve">  </w:t>
      </w:r>
      <w:r w:rsidR="2C48842A" w:rsidRPr="4C152EA1">
        <w:rPr>
          <w:rFonts w:ascii="Arial" w:eastAsia="Arial" w:hAnsi="Arial" w:cs="Arial"/>
        </w:rPr>
        <w:t xml:space="preserve">      </w:t>
      </w:r>
      <w:r w:rsidR="55D71F07" w:rsidRPr="4C152EA1">
        <w:rPr>
          <w:rFonts w:ascii="Arial" w:eastAsia="Arial" w:hAnsi="Arial" w:cs="Arial"/>
        </w:rPr>
        <w:t xml:space="preserve">   </w:t>
      </w:r>
      <w:r w:rsidR="44E47FB5" w:rsidRPr="4C152EA1">
        <w:rPr>
          <w:rFonts w:ascii="Arial" w:eastAsia="Arial" w:hAnsi="Arial" w:cs="Arial"/>
        </w:rPr>
        <w:t xml:space="preserve"> </w:t>
      </w:r>
      <w:r w:rsidR="288F468C" w:rsidRPr="4C152EA1">
        <w:rPr>
          <w:rFonts w:ascii="Arial" w:eastAsia="Arial" w:hAnsi="Arial" w:cs="Arial"/>
        </w:rPr>
        <w:t xml:space="preserve"> </w:t>
      </w:r>
      <w:r w:rsidR="5C96488F" w:rsidRPr="4C152EA1">
        <w:rPr>
          <w:rFonts w:ascii="Arial" w:eastAsia="Arial" w:hAnsi="Arial" w:cs="Arial"/>
        </w:rPr>
        <w:t>→</w:t>
      </w:r>
      <w:r w:rsidRPr="4C152EA1">
        <w:rPr>
          <w:rFonts w:ascii="Arial" w:eastAsia="Arial" w:hAnsi="Arial" w:cs="Arial"/>
        </w:rPr>
        <w:t xml:space="preserve"> Páginas divididas por tipo de usuário</w:t>
      </w:r>
    </w:p>
    <w:p w14:paraId="32CF56AD" w14:textId="1E6BA041"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 Cadastro/           </w:t>
      </w:r>
      <w:r w:rsidR="5ECCD53B" w:rsidRPr="4C152EA1">
        <w:rPr>
          <w:rFonts w:ascii="Arial" w:eastAsia="Arial" w:hAnsi="Arial" w:cs="Arial"/>
        </w:rPr>
        <w:t xml:space="preserve">     </w:t>
      </w:r>
      <w:r w:rsidR="017C05E7" w:rsidRPr="4C152EA1">
        <w:rPr>
          <w:rFonts w:ascii="Arial" w:eastAsia="Arial" w:hAnsi="Arial" w:cs="Arial"/>
        </w:rPr>
        <w:t xml:space="preserve">  </w:t>
      </w:r>
      <w:r w:rsidR="602C591F" w:rsidRPr="4C152EA1">
        <w:rPr>
          <w:rFonts w:ascii="Arial" w:eastAsia="Arial" w:hAnsi="Arial" w:cs="Arial"/>
        </w:rPr>
        <w:t xml:space="preserve"> </w:t>
      </w:r>
      <w:r w:rsidR="40471182" w:rsidRPr="4C152EA1">
        <w:rPr>
          <w:rFonts w:ascii="Arial" w:eastAsia="Arial" w:hAnsi="Arial" w:cs="Arial"/>
        </w:rPr>
        <w:t xml:space="preserve"> </w:t>
      </w:r>
      <w:r w:rsidR="5262292C" w:rsidRPr="4C152EA1">
        <w:rPr>
          <w:rFonts w:ascii="Arial" w:eastAsia="Arial" w:hAnsi="Arial" w:cs="Arial"/>
        </w:rPr>
        <w:t xml:space="preserve"> </w:t>
      </w:r>
      <w:r w:rsidR="2C3AC5B9" w:rsidRPr="4C152EA1">
        <w:rPr>
          <w:rFonts w:ascii="Arial" w:eastAsia="Arial" w:hAnsi="Arial" w:cs="Arial"/>
        </w:rPr>
        <w:t>→</w:t>
      </w:r>
      <w:r w:rsidRPr="4C152EA1">
        <w:rPr>
          <w:rFonts w:ascii="Arial" w:eastAsia="Arial" w:hAnsi="Arial" w:cs="Arial"/>
        </w:rPr>
        <w:t xml:space="preserve"> Tela de cadastro</w:t>
      </w:r>
    </w:p>
    <w:p w14:paraId="7D9C4C0E" w14:textId="69BC9ECD"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 </w:t>
      </w:r>
      <w:proofErr w:type="spellStart"/>
      <w:r w:rsidRPr="4C152EA1">
        <w:rPr>
          <w:rFonts w:ascii="Arial" w:eastAsia="Arial" w:hAnsi="Arial" w:cs="Arial"/>
        </w:rPr>
        <w:t>HomeAdm</w:t>
      </w:r>
      <w:proofErr w:type="spellEnd"/>
      <w:r w:rsidRPr="4C152EA1">
        <w:rPr>
          <w:rFonts w:ascii="Arial" w:eastAsia="Arial" w:hAnsi="Arial" w:cs="Arial"/>
        </w:rPr>
        <w:t xml:space="preserve">/             </w:t>
      </w:r>
      <w:r w:rsidR="57459ACA" w:rsidRPr="4C152EA1">
        <w:rPr>
          <w:rFonts w:ascii="Arial" w:eastAsia="Arial" w:hAnsi="Arial" w:cs="Arial"/>
        </w:rPr>
        <w:t xml:space="preserve"> </w:t>
      </w:r>
      <w:r w:rsidR="0F5E40CB" w:rsidRPr="4C152EA1">
        <w:rPr>
          <w:rFonts w:ascii="Arial" w:eastAsia="Arial" w:hAnsi="Arial" w:cs="Arial"/>
        </w:rPr>
        <w:t xml:space="preserve">  </w:t>
      </w:r>
      <w:r w:rsidR="323BF9CB" w:rsidRPr="4C152EA1">
        <w:rPr>
          <w:rFonts w:ascii="Arial" w:eastAsia="Arial" w:hAnsi="Arial" w:cs="Arial"/>
        </w:rPr>
        <w:t xml:space="preserve"> </w:t>
      </w:r>
      <w:r w:rsidR="301A7C80" w:rsidRPr="4C152EA1">
        <w:rPr>
          <w:rFonts w:ascii="Arial" w:eastAsia="Arial" w:hAnsi="Arial" w:cs="Arial"/>
        </w:rPr>
        <w:t xml:space="preserve"> </w:t>
      </w:r>
      <w:r w:rsidR="218DC31E" w:rsidRPr="4C152EA1">
        <w:rPr>
          <w:rFonts w:ascii="Arial" w:eastAsia="Arial" w:hAnsi="Arial" w:cs="Arial"/>
        </w:rPr>
        <w:t>→</w:t>
      </w:r>
      <w:r w:rsidRPr="4C152EA1">
        <w:rPr>
          <w:rFonts w:ascii="Arial" w:eastAsia="Arial" w:hAnsi="Arial" w:cs="Arial"/>
        </w:rPr>
        <w:t xml:space="preserve"> Página inicial do administrador</w:t>
      </w:r>
    </w:p>
    <w:p w14:paraId="58EB94D2" w14:textId="0A6F087A"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 </w:t>
      </w:r>
      <w:proofErr w:type="spellStart"/>
      <w:r w:rsidRPr="4C152EA1">
        <w:rPr>
          <w:rFonts w:ascii="Arial" w:eastAsia="Arial" w:hAnsi="Arial" w:cs="Arial"/>
        </w:rPr>
        <w:t>HomeCliente</w:t>
      </w:r>
      <w:proofErr w:type="spellEnd"/>
      <w:r w:rsidRPr="4C152EA1">
        <w:rPr>
          <w:rFonts w:ascii="Arial" w:eastAsia="Arial" w:hAnsi="Arial" w:cs="Arial"/>
        </w:rPr>
        <w:t xml:space="preserve">/         </w:t>
      </w:r>
      <w:r w:rsidR="1A89640A" w:rsidRPr="4C152EA1">
        <w:rPr>
          <w:rFonts w:ascii="Arial" w:eastAsia="Arial" w:hAnsi="Arial" w:cs="Arial"/>
        </w:rPr>
        <w:t xml:space="preserve"> </w:t>
      </w:r>
      <w:r w:rsidR="2C9A0DE8" w:rsidRPr="4C152EA1">
        <w:rPr>
          <w:rFonts w:ascii="Arial" w:eastAsia="Arial" w:hAnsi="Arial" w:cs="Arial"/>
        </w:rPr>
        <w:t xml:space="preserve">   </w:t>
      </w:r>
      <w:r w:rsidR="39C0071D" w:rsidRPr="4C152EA1">
        <w:rPr>
          <w:rFonts w:ascii="Arial" w:eastAsia="Arial" w:hAnsi="Arial" w:cs="Arial"/>
        </w:rPr>
        <w:t xml:space="preserve"> </w:t>
      </w:r>
      <w:r w:rsidR="16E76A3A" w:rsidRPr="4C152EA1">
        <w:rPr>
          <w:rFonts w:ascii="Arial" w:eastAsia="Arial" w:hAnsi="Arial" w:cs="Arial"/>
        </w:rPr>
        <w:t xml:space="preserve"> </w:t>
      </w:r>
      <w:r w:rsidR="0DA4B4F5" w:rsidRPr="4C152EA1">
        <w:rPr>
          <w:rFonts w:ascii="Arial" w:eastAsia="Arial" w:hAnsi="Arial" w:cs="Arial"/>
        </w:rPr>
        <w:t>→</w:t>
      </w:r>
      <w:r w:rsidRPr="4C152EA1">
        <w:rPr>
          <w:rFonts w:ascii="Arial" w:eastAsia="Arial" w:hAnsi="Arial" w:cs="Arial"/>
        </w:rPr>
        <w:t xml:space="preserve"> Página inicial do cliente</w:t>
      </w:r>
    </w:p>
    <w:p w14:paraId="5FF7A5FF" w14:textId="50554267"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 </w:t>
      </w:r>
      <w:proofErr w:type="spellStart"/>
      <w:r w:rsidRPr="4C152EA1">
        <w:rPr>
          <w:rFonts w:ascii="Arial" w:eastAsia="Arial" w:hAnsi="Arial" w:cs="Arial"/>
        </w:rPr>
        <w:t>HomeVistoriador</w:t>
      </w:r>
      <w:proofErr w:type="spellEnd"/>
      <w:r w:rsidRPr="4C152EA1">
        <w:rPr>
          <w:rFonts w:ascii="Arial" w:eastAsia="Arial" w:hAnsi="Arial" w:cs="Arial"/>
        </w:rPr>
        <w:t xml:space="preserve">/     </w:t>
      </w:r>
      <w:r w:rsidR="47F6FBF8" w:rsidRPr="4C152EA1">
        <w:rPr>
          <w:rFonts w:ascii="Arial" w:eastAsia="Arial" w:hAnsi="Arial" w:cs="Arial"/>
        </w:rPr>
        <w:t xml:space="preserve">  </w:t>
      </w:r>
      <w:r w:rsidR="478FD0AD" w:rsidRPr="4C152EA1">
        <w:rPr>
          <w:rFonts w:ascii="Arial" w:eastAsia="Arial" w:hAnsi="Arial" w:cs="Arial"/>
        </w:rPr>
        <w:t xml:space="preserve"> </w:t>
      </w:r>
      <w:r w:rsidR="6EC695D9" w:rsidRPr="4C152EA1">
        <w:rPr>
          <w:rFonts w:ascii="Arial" w:eastAsia="Arial" w:hAnsi="Arial" w:cs="Arial"/>
        </w:rPr>
        <w:t xml:space="preserve"> </w:t>
      </w:r>
      <w:r w:rsidR="4499E2F1" w:rsidRPr="4C152EA1">
        <w:rPr>
          <w:rFonts w:ascii="Arial" w:eastAsia="Arial" w:hAnsi="Arial" w:cs="Arial"/>
        </w:rPr>
        <w:t>→</w:t>
      </w:r>
      <w:r w:rsidRPr="4C152EA1">
        <w:rPr>
          <w:rFonts w:ascii="Arial" w:eastAsia="Arial" w:hAnsi="Arial" w:cs="Arial"/>
        </w:rPr>
        <w:t xml:space="preserve"> Página inicial do vistoriador</w:t>
      </w:r>
    </w:p>
    <w:p w14:paraId="62EB5DF7" w14:textId="6A12EEF1"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 </w:t>
      </w:r>
      <w:proofErr w:type="spellStart"/>
      <w:r w:rsidRPr="4C152EA1">
        <w:rPr>
          <w:rFonts w:ascii="Arial" w:eastAsia="Arial" w:hAnsi="Arial" w:cs="Arial"/>
        </w:rPr>
        <w:t>CriarRelatorio</w:t>
      </w:r>
      <w:proofErr w:type="spellEnd"/>
      <w:r w:rsidRPr="4C152EA1">
        <w:rPr>
          <w:rFonts w:ascii="Arial" w:eastAsia="Arial" w:hAnsi="Arial" w:cs="Arial"/>
        </w:rPr>
        <w:t xml:space="preserve">/  </w:t>
      </w:r>
      <w:r w:rsidR="2C16CB21" w:rsidRPr="4C152EA1">
        <w:rPr>
          <w:rFonts w:ascii="Arial" w:eastAsia="Arial" w:hAnsi="Arial" w:cs="Arial"/>
        </w:rPr>
        <w:t xml:space="preserve">   </w:t>
      </w:r>
      <w:r w:rsidR="4BD1BDCC" w:rsidRPr="4C152EA1">
        <w:rPr>
          <w:rFonts w:ascii="Arial" w:eastAsia="Arial" w:hAnsi="Arial" w:cs="Arial"/>
        </w:rPr>
        <w:t xml:space="preserve">   </w:t>
      </w:r>
      <w:r w:rsidR="7F5732E7" w:rsidRPr="4C152EA1">
        <w:rPr>
          <w:rFonts w:ascii="Arial" w:eastAsia="Arial" w:hAnsi="Arial" w:cs="Arial"/>
        </w:rPr>
        <w:t xml:space="preserve"> </w:t>
      </w:r>
      <w:r w:rsidR="333D4FAC" w:rsidRPr="4C152EA1">
        <w:rPr>
          <w:rFonts w:ascii="Arial" w:eastAsia="Arial" w:hAnsi="Arial" w:cs="Arial"/>
        </w:rPr>
        <w:t>→</w:t>
      </w:r>
      <w:r w:rsidRPr="4C152EA1">
        <w:rPr>
          <w:rFonts w:ascii="Arial" w:eastAsia="Arial" w:hAnsi="Arial" w:cs="Arial"/>
        </w:rPr>
        <w:t xml:space="preserve"> Etapa de criação de relatório</w:t>
      </w:r>
    </w:p>
    <w:p w14:paraId="3A3CFC55" w14:textId="0F5D123D"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 </w:t>
      </w:r>
      <w:proofErr w:type="spellStart"/>
      <w:r w:rsidRPr="4C152EA1">
        <w:rPr>
          <w:rFonts w:ascii="Arial" w:eastAsia="Arial" w:hAnsi="Arial" w:cs="Arial"/>
        </w:rPr>
        <w:t>IniciarVistoria</w:t>
      </w:r>
      <w:proofErr w:type="spellEnd"/>
      <w:r w:rsidRPr="4C152EA1">
        <w:rPr>
          <w:rFonts w:ascii="Arial" w:eastAsia="Arial" w:hAnsi="Arial" w:cs="Arial"/>
        </w:rPr>
        <w:t xml:space="preserve">/ </w:t>
      </w:r>
      <w:r w:rsidR="3A20B6E6" w:rsidRPr="4C152EA1">
        <w:rPr>
          <w:rFonts w:ascii="Arial" w:eastAsia="Arial" w:hAnsi="Arial" w:cs="Arial"/>
        </w:rPr>
        <w:t xml:space="preserve">     </w:t>
      </w:r>
      <w:r w:rsidR="5FBB0446" w:rsidRPr="4C152EA1">
        <w:rPr>
          <w:rFonts w:ascii="Arial" w:eastAsia="Arial" w:hAnsi="Arial" w:cs="Arial"/>
        </w:rPr>
        <w:t xml:space="preserve">   </w:t>
      </w:r>
      <w:r w:rsidR="2BAF7F4A" w:rsidRPr="4C152EA1">
        <w:rPr>
          <w:rFonts w:ascii="Arial" w:eastAsia="Arial" w:hAnsi="Arial" w:cs="Arial"/>
        </w:rPr>
        <w:t xml:space="preserve"> </w:t>
      </w:r>
      <w:r w:rsidR="3B192B53" w:rsidRPr="4C152EA1">
        <w:rPr>
          <w:rFonts w:ascii="Arial" w:eastAsia="Arial" w:hAnsi="Arial" w:cs="Arial"/>
        </w:rPr>
        <w:t>→</w:t>
      </w:r>
      <w:r w:rsidRPr="4C152EA1">
        <w:rPr>
          <w:rFonts w:ascii="Arial" w:eastAsia="Arial" w:hAnsi="Arial" w:cs="Arial"/>
        </w:rPr>
        <w:t xml:space="preserve"> Etapa de início da vistoria</w:t>
      </w:r>
    </w:p>
    <w:p w14:paraId="69C476C7" w14:textId="705AC71B" w:rsidR="4BFED0EC" w:rsidRDefault="4BFED0EC" w:rsidP="4C152EA1">
      <w:pPr>
        <w:spacing w:after="0" w:line="240" w:lineRule="auto"/>
        <w:jc w:val="both"/>
        <w:rPr>
          <w:rFonts w:ascii="Arial" w:eastAsia="Arial" w:hAnsi="Arial" w:cs="Arial"/>
          <w:lang w:val="es-ES"/>
        </w:rPr>
      </w:pPr>
      <w:r w:rsidRPr="4C152EA1">
        <w:rPr>
          <w:rFonts w:ascii="Arial" w:eastAsia="Arial" w:hAnsi="Arial" w:cs="Arial"/>
          <w:lang w:val="es-ES"/>
        </w:rPr>
        <w:t xml:space="preserve">│   │       ├── </w:t>
      </w:r>
      <w:proofErr w:type="spellStart"/>
      <w:r w:rsidRPr="4C152EA1">
        <w:rPr>
          <w:rFonts w:ascii="Arial" w:eastAsia="Arial" w:hAnsi="Arial" w:cs="Arial"/>
          <w:lang w:val="es-ES"/>
        </w:rPr>
        <w:t>ReagendarVistoria</w:t>
      </w:r>
      <w:proofErr w:type="spellEnd"/>
      <w:proofErr w:type="gramStart"/>
      <w:r w:rsidRPr="4C152EA1">
        <w:rPr>
          <w:rFonts w:ascii="Arial" w:eastAsia="Arial" w:hAnsi="Arial" w:cs="Arial"/>
          <w:lang w:val="es-ES"/>
        </w:rPr>
        <w:t xml:space="preserve">/ </w:t>
      </w:r>
      <w:r w:rsidR="5E70BC6B" w:rsidRPr="4C152EA1">
        <w:rPr>
          <w:rFonts w:ascii="Arial" w:eastAsia="Arial" w:hAnsi="Arial" w:cs="Arial"/>
          <w:lang w:val="es-ES"/>
        </w:rPr>
        <w:t xml:space="preserve"> </w:t>
      </w:r>
      <w:r w:rsidR="12C267C5" w:rsidRPr="4C152EA1">
        <w:rPr>
          <w:rFonts w:ascii="Arial" w:eastAsia="Arial" w:hAnsi="Arial" w:cs="Arial"/>
          <w:lang w:val="es-ES"/>
        </w:rPr>
        <w:t>→</w:t>
      </w:r>
      <w:proofErr w:type="gramEnd"/>
      <w:r w:rsidRPr="4C152EA1">
        <w:rPr>
          <w:rFonts w:ascii="Arial" w:eastAsia="Arial" w:hAnsi="Arial" w:cs="Arial"/>
          <w:lang w:val="es-ES"/>
        </w:rPr>
        <w:t xml:space="preserve"> Etapa para </w:t>
      </w:r>
      <w:proofErr w:type="spellStart"/>
      <w:r w:rsidRPr="4C152EA1">
        <w:rPr>
          <w:rFonts w:ascii="Arial" w:eastAsia="Arial" w:hAnsi="Arial" w:cs="Arial"/>
          <w:lang w:val="es-ES"/>
        </w:rPr>
        <w:t>reagendamento</w:t>
      </w:r>
      <w:proofErr w:type="spellEnd"/>
    </w:p>
    <w:p w14:paraId="21FA2CA2" w14:textId="0E63F9E6"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 </w:t>
      </w:r>
      <w:proofErr w:type="spellStart"/>
      <w:r w:rsidRPr="4C152EA1">
        <w:rPr>
          <w:rFonts w:ascii="Arial" w:eastAsia="Arial" w:hAnsi="Arial" w:cs="Arial"/>
        </w:rPr>
        <w:t>RealizarVistoria</w:t>
      </w:r>
      <w:proofErr w:type="spellEnd"/>
      <w:r w:rsidRPr="4C152EA1">
        <w:rPr>
          <w:rFonts w:ascii="Arial" w:eastAsia="Arial" w:hAnsi="Arial" w:cs="Arial"/>
        </w:rPr>
        <w:t xml:space="preserve">/ </w:t>
      </w:r>
      <w:r w:rsidR="7A28C0EA" w:rsidRPr="4C152EA1">
        <w:rPr>
          <w:rFonts w:ascii="Arial" w:eastAsia="Arial" w:hAnsi="Arial" w:cs="Arial"/>
        </w:rPr>
        <w:t xml:space="preserve">     </w:t>
      </w:r>
      <w:r w:rsidR="46FE6F50" w:rsidRPr="4C152EA1">
        <w:rPr>
          <w:rFonts w:ascii="Arial" w:eastAsia="Arial" w:hAnsi="Arial" w:cs="Arial"/>
        </w:rPr>
        <w:t xml:space="preserve"> </w:t>
      </w:r>
      <w:r w:rsidR="5C7EE360" w:rsidRPr="4C152EA1">
        <w:rPr>
          <w:rFonts w:ascii="Arial" w:eastAsia="Arial" w:hAnsi="Arial" w:cs="Arial"/>
        </w:rPr>
        <w:t>→</w:t>
      </w:r>
      <w:r w:rsidRPr="4C152EA1">
        <w:rPr>
          <w:rFonts w:ascii="Arial" w:eastAsia="Arial" w:hAnsi="Arial" w:cs="Arial"/>
        </w:rPr>
        <w:t xml:space="preserve"> Etapa para realizar vistoria</w:t>
      </w:r>
    </w:p>
    <w:p w14:paraId="28BE653A" w14:textId="290AE665"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VistoriaData</w:t>
      </w:r>
      <w:proofErr w:type="spellEnd"/>
      <w:r w:rsidRPr="4C152EA1">
        <w:rPr>
          <w:rFonts w:ascii="Arial" w:eastAsia="Arial" w:hAnsi="Arial" w:cs="Arial"/>
        </w:rPr>
        <w:t xml:space="preserve">/            </w:t>
      </w:r>
      <w:r w:rsidR="59A8B488" w:rsidRPr="4C152EA1">
        <w:rPr>
          <w:rFonts w:ascii="Arial" w:eastAsia="Arial" w:hAnsi="Arial" w:cs="Arial"/>
        </w:rPr>
        <w:t xml:space="preserve">         </w:t>
      </w:r>
      <w:r w:rsidR="687C4FB3" w:rsidRPr="4C152EA1">
        <w:rPr>
          <w:rFonts w:ascii="Arial" w:eastAsia="Arial" w:hAnsi="Arial" w:cs="Arial"/>
        </w:rPr>
        <w:t xml:space="preserve"> </w:t>
      </w:r>
      <w:r w:rsidR="0049133F" w:rsidRPr="4C152EA1">
        <w:rPr>
          <w:rFonts w:ascii="Arial" w:eastAsia="Arial" w:hAnsi="Arial" w:cs="Arial"/>
        </w:rPr>
        <w:t>→</w:t>
      </w:r>
      <w:r w:rsidRPr="4C152EA1">
        <w:rPr>
          <w:rFonts w:ascii="Arial" w:eastAsia="Arial" w:hAnsi="Arial" w:cs="Arial"/>
        </w:rPr>
        <w:t xml:space="preserve"> Dados relacionados às vistorias</w:t>
      </w:r>
    </w:p>
    <w:p w14:paraId="4E5DD6DF" w14:textId="3312190E"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Inicial/                 </w:t>
      </w:r>
      <w:r w:rsidR="4C0F1008" w:rsidRPr="4C152EA1">
        <w:rPr>
          <w:rFonts w:ascii="Arial" w:eastAsia="Arial" w:hAnsi="Arial" w:cs="Arial"/>
        </w:rPr>
        <w:t xml:space="preserve">               </w:t>
      </w:r>
      <w:r w:rsidR="39F8F531" w:rsidRPr="4C152EA1">
        <w:rPr>
          <w:rFonts w:ascii="Arial" w:eastAsia="Arial" w:hAnsi="Arial" w:cs="Arial"/>
        </w:rPr>
        <w:t xml:space="preserve"> </w:t>
      </w:r>
      <w:r w:rsidR="71AF2B30" w:rsidRPr="4C152EA1">
        <w:rPr>
          <w:rFonts w:ascii="Arial" w:eastAsia="Arial" w:hAnsi="Arial" w:cs="Arial"/>
        </w:rPr>
        <w:t>→</w:t>
      </w:r>
      <w:r w:rsidRPr="4C152EA1">
        <w:rPr>
          <w:rFonts w:ascii="Arial" w:eastAsia="Arial" w:hAnsi="Arial" w:cs="Arial"/>
        </w:rPr>
        <w:t xml:space="preserve"> Página inicial antes do login</w:t>
      </w:r>
    </w:p>
    <w:p w14:paraId="2A907129" w14:textId="27DFFE05"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Login/                   </w:t>
      </w:r>
      <w:r w:rsidR="47DC1071" w:rsidRPr="4C152EA1">
        <w:rPr>
          <w:rFonts w:ascii="Arial" w:eastAsia="Arial" w:hAnsi="Arial" w:cs="Arial"/>
        </w:rPr>
        <w:t xml:space="preserve">              </w:t>
      </w:r>
      <w:r w:rsidR="5CC5E1BF" w:rsidRPr="4C152EA1">
        <w:rPr>
          <w:rFonts w:ascii="Arial" w:eastAsia="Arial" w:hAnsi="Arial" w:cs="Arial"/>
        </w:rPr>
        <w:t xml:space="preserve"> </w:t>
      </w:r>
      <w:r w:rsidR="39C87E21" w:rsidRPr="4C152EA1">
        <w:rPr>
          <w:rFonts w:ascii="Arial" w:eastAsia="Arial" w:hAnsi="Arial" w:cs="Arial"/>
        </w:rPr>
        <w:t>→</w:t>
      </w:r>
      <w:r w:rsidRPr="4C152EA1">
        <w:rPr>
          <w:rFonts w:ascii="Arial" w:eastAsia="Arial" w:hAnsi="Arial" w:cs="Arial"/>
        </w:rPr>
        <w:t xml:space="preserve"> Página de login</w:t>
      </w:r>
    </w:p>
    <w:p w14:paraId="79E6E4C8" w14:textId="09158B27"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utils</w:t>
      </w:r>
      <w:proofErr w:type="spellEnd"/>
      <w:r w:rsidRPr="4C152EA1">
        <w:rPr>
          <w:rFonts w:ascii="Arial" w:eastAsia="Arial" w:hAnsi="Arial" w:cs="Arial"/>
        </w:rPr>
        <w:t xml:space="preserve">/                   </w:t>
      </w:r>
      <w:r w:rsidR="254B1CF7" w:rsidRPr="4C152EA1">
        <w:rPr>
          <w:rFonts w:ascii="Arial" w:eastAsia="Arial" w:hAnsi="Arial" w:cs="Arial"/>
        </w:rPr>
        <w:t xml:space="preserve">                 </w:t>
      </w:r>
      <w:r w:rsidR="116024E8" w:rsidRPr="4C152EA1">
        <w:rPr>
          <w:rFonts w:ascii="Arial" w:eastAsia="Arial" w:hAnsi="Arial" w:cs="Arial"/>
        </w:rPr>
        <w:t>→</w:t>
      </w:r>
      <w:r w:rsidRPr="4C152EA1">
        <w:rPr>
          <w:rFonts w:ascii="Arial" w:eastAsia="Arial" w:hAnsi="Arial" w:cs="Arial"/>
        </w:rPr>
        <w:t xml:space="preserve"> Funções utilitárias</w:t>
      </w:r>
    </w:p>
    <w:p w14:paraId="654BF4E6" w14:textId="5DCFC131"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App.jsx</w:t>
      </w:r>
      <w:proofErr w:type="spellEnd"/>
      <w:r w:rsidRPr="4C152EA1">
        <w:rPr>
          <w:rFonts w:ascii="Arial" w:eastAsia="Arial" w:hAnsi="Arial" w:cs="Arial"/>
        </w:rPr>
        <w:t xml:space="preserve">                  </w:t>
      </w:r>
      <w:r w:rsidR="37393B24" w:rsidRPr="4C152EA1">
        <w:rPr>
          <w:rFonts w:ascii="Arial" w:eastAsia="Arial" w:hAnsi="Arial" w:cs="Arial"/>
        </w:rPr>
        <w:t xml:space="preserve">              </w:t>
      </w:r>
      <w:r w:rsidR="027140D4" w:rsidRPr="4C152EA1">
        <w:rPr>
          <w:rFonts w:ascii="Arial" w:eastAsia="Arial" w:hAnsi="Arial" w:cs="Arial"/>
        </w:rPr>
        <w:t>→</w:t>
      </w:r>
      <w:r w:rsidRPr="4C152EA1">
        <w:rPr>
          <w:rFonts w:ascii="Arial" w:eastAsia="Arial" w:hAnsi="Arial" w:cs="Arial"/>
        </w:rPr>
        <w:t xml:space="preserve"> Componente principal da aplicação </w:t>
      </w:r>
      <w:proofErr w:type="spellStart"/>
      <w:r w:rsidRPr="4C152EA1">
        <w:rPr>
          <w:rFonts w:ascii="Arial" w:eastAsia="Arial" w:hAnsi="Arial" w:cs="Arial"/>
        </w:rPr>
        <w:t>React</w:t>
      </w:r>
      <w:proofErr w:type="spellEnd"/>
    </w:p>
    <w:p w14:paraId="61713665" w14:textId="7F02DC49"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index.jsx</w:t>
      </w:r>
      <w:proofErr w:type="spellEnd"/>
      <w:r w:rsidRPr="4C152EA1">
        <w:rPr>
          <w:rFonts w:ascii="Arial" w:eastAsia="Arial" w:hAnsi="Arial" w:cs="Arial"/>
        </w:rPr>
        <w:t xml:space="preserve">                </w:t>
      </w:r>
      <w:r w:rsidR="5A0A648C" w:rsidRPr="4C152EA1">
        <w:rPr>
          <w:rFonts w:ascii="Arial" w:eastAsia="Arial" w:hAnsi="Arial" w:cs="Arial"/>
        </w:rPr>
        <w:t xml:space="preserve">              </w:t>
      </w:r>
      <w:r w:rsidR="4D7E5CA3" w:rsidRPr="4C152EA1">
        <w:rPr>
          <w:rFonts w:ascii="Arial" w:eastAsia="Arial" w:hAnsi="Arial" w:cs="Arial"/>
        </w:rPr>
        <w:t>→</w:t>
      </w:r>
      <w:r w:rsidRPr="4C152EA1">
        <w:rPr>
          <w:rFonts w:ascii="Arial" w:eastAsia="Arial" w:hAnsi="Arial" w:cs="Arial"/>
        </w:rPr>
        <w:t xml:space="preserve"> Ponto de entrada do </w:t>
      </w:r>
      <w:proofErr w:type="spellStart"/>
      <w:r w:rsidRPr="4C152EA1">
        <w:rPr>
          <w:rFonts w:ascii="Arial" w:eastAsia="Arial" w:hAnsi="Arial" w:cs="Arial"/>
        </w:rPr>
        <w:t>React</w:t>
      </w:r>
      <w:proofErr w:type="spellEnd"/>
    </w:p>
    <w:p w14:paraId="32440FDE" w14:textId="2242AA2D"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main.jsx</w:t>
      </w:r>
      <w:proofErr w:type="spellEnd"/>
      <w:r w:rsidRPr="4C152EA1">
        <w:rPr>
          <w:rFonts w:ascii="Arial" w:eastAsia="Arial" w:hAnsi="Arial" w:cs="Arial"/>
        </w:rPr>
        <w:t xml:space="preserve">                 </w:t>
      </w:r>
      <w:r w:rsidR="3B00D368" w:rsidRPr="4C152EA1">
        <w:rPr>
          <w:rFonts w:ascii="Arial" w:eastAsia="Arial" w:hAnsi="Arial" w:cs="Arial"/>
        </w:rPr>
        <w:t xml:space="preserve">              </w:t>
      </w:r>
      <w:r w:rsidR="3804C8D3" w:rsidRPr="4C152EA1">
        <w:rPr>
          <w:rFonts w:ascii="Arial" w:eastAsia="Arial" w:hAnsi="Arial" w:cs="Arial"/>
        </w:rPr>
        <w:t>→</w:t>
      </w:r>
      <w:r w:rsidRPr="4C152EA1">
        <w:rPr>
          <w:rFonts w:ascii="Arial" w:eastAsia="Arial" w:hAnsi="Arial" w:cs="Arial"/>
        </w:rPr>
        <w:t xml:space="preserve"> Arquivo de renderização</w:t>
      </w:r>
    </w:p>
    <w:p w14:paraId="51E903AB" w14:textId="0076E5DC"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w:t>
      </w:r>
      <w:proofErr w:type="spellStart"/>
      <w:r w:rsidRPr="4C152EA1">
        <w:rPr>
          <w:rFonts w:ascii="Arial" w:eastAsia="Arial" w:hAnsi="Arial" w:cs="Arial"/>
        </w:rPr>
        <w:t>Home.jsx</w:t>
      </w:r>
      <w:proofErr w:type="spellEnd"/>
      <w:r w:rsidRPr="4C152EA1">
        <w:rPr>
          <w:rFonts w:ascii="Arial" w:eastAsia="Arial" w:hAnsi="Arial" w:cs="Arial"/>
        </w:rPr>
        <w:t xml:space="preserve">                 </w:t>
      </w:r>
      <w:r w:rsidR="25D35337" w:rsidRPr="4C152EA1">
        <w:rPr>
          <w:rFonts w:ascii="Arial" w:eastAsia="Arial" w:hAnsi="Arial" w:cs="Arial"/>
        </w:rPr>
        <w:t xml:space="preserve">            </w:t>
      </w:r>
      <w:r w:rsidR="56A56205" w:rsidRPr="4C152EA1">
        <w:rPr>
          <w:rFonts w:ascii="Arial" w:eastAsia="Arial" w:hAnsi="Arial" w:cs="Arial"/>
        </w:rPr>
        <w:t>→</w:t>
      </w:r>
      <w:r w:rsidRPr="4C152EA1">
        <w:rPr>
          <w:rFonts w:ascii="Arial" w:eastAsia="Arial" w:hAnsi="Arial" w:cs="Arial"/>
        </w:rPr>
        <w:t xml:space="preserve"> Página inicial padrão</w:t>
      </w:r>
    </w:p>
    <w:p w14:paraId="6B4A54AF" w14:textId="79659E79"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Home.css                 </w:t>
      </w:r>
      <w:r w:rsidR="3BAA90A5" w:rsidRPr="4C152EA1">
        <w:rPr>
          <w:rFonts w:ascii="Arial" w:eastAsia="Arial" w:hAnsi="Arial" w:cs="Arial"/>
        </w:rPr>
        <w:t xml:space="preserve">           </w:t>
      </w:r>
      <w:r w:rsidR="29CBAC16" w:rsidRPr="4C152EA1">
        <w:rPr>
          <w:rFonts w:ascii="Arial" w:eastAsia="Arial" w:hAnsi="Arial" w:cs="Arial"/>
        </w:rPr>
        <w:t>→</w:t>
      </w:r>
      <w:r w:rsidRPr="4C152EA1">
        <w:rPr>
          <w:rFonts w:ascii="Arial" w:eastAsia="Arial" w:hAnsi="Arial" w:cs="Arial"/>
        </w:rPr>
        <w:t xml:space="preserve"> Estilos globais da home</w:t>
      </w:r>
    </w:p>
    <w:p w14:paraId="52B352EB" w14:textId="3191C3D4"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 supabaseClient.js        </w:t>
      </w:r>
      <w:r w:rsidR="3C66D0C1" w:rsidRPr="4C152EA1">
        <w:rPr>
          <w:rFonts w:ascii="Arial" w:eastAsia="Arial" w:hAnsi="Arial" w:cs="Arial"/>
        </w:rPr>
        <w:t xml:space="preserve">        </w:t>
      </w:r>
      <w:r w:rsidR="15DDD46D" w:rsidRPr="4C152EA1">
        <w:rPr>
          <w:rFonts w:ascii="Arial" w:eastAsia="Arial" w:hAnsi="Arial" w:cs="Arial"/>
        </w:rPr>
        <w:t>→</w:t>
      </w:r>
      <w:r w:rsidRPr="4C152EA1">
        <w:rPr>
          <w:rFonts w:ascii="Arial" w:eastAsia="Arial" w:hAnsi="Arial" w:cs="Arial"/>
        </w:rPr>
        <w:t xml:space="preserve"> Conexão com </w:t>
      </w:r>
      <w:proofErr w:type="spellStart"/>
      <w:r w:rsidRPr="4C152EA1">
        <w:rPr>
          <w:rFonts w:ascii="Arial" w:eastAsia="Arial" w:hAnsi="Arial" w:cs="Arial"/>
        </w:rPr>
        <w:t>Supabase</w:t>
      </w:r>
      <w:proofErr w:type="spellEnd"/>
    </w:p>
    <w:p w14:paraId="13A8CF53" w14:textId="52D283A1" w:rsidR="4BFED0EC" w:rsidRDefault="4BFED0EC" w:rsidP="4C152EA1">
      <w:pPr>
        <w:spacing w:after="0" w:line="240" w:lineRule="auto"/>
        <w:jc w:val="both"/>
        <w:rPr>
          <w:rFonts w:ascii="Arial" w:eastAsia="Arial" w:hAnsi="Arial" w:cs="Arial"/>
        </w:rPr>
      </w:pPr>
      <w:r w:rsidRPr="4C152EA1">
        <w:rPr>
          <w:rFonts w:ascii="Arial" w:eastAsia="Arial" w:hAnsi="Arial" w:cs="Arial"/>
        </w:rPr>
        <w:t>│</w:t>
      </w:r>
    </w:p>
    <w:p w14:paraId="232CE093" w14:textId="2BA9686D" w:rsidR="4BFED0EC" w:rsidRDefault="4BFED0EC" w:rsidP="4C152EA1">
      <w:pPr>
        <w:spacing w:after="0" w:line="240" w:lineRule="auto"/>
        <w:jc w:val="both"/>
        <w:rPr>
          <w:rFonts w:ascii="Arial" w:eastAsia="Arial" w:hAnsi="Arial" w:cs="Arial"/>
        </w:rPr>
      </w:pPr>
      <w:r w:rsidRPr="4C152EA1">
        <w:rPr>
          <w:rFonts w:ascii="Arial" w:eastAsia="Arial" w:hAnsi="Arial" w:cs="Arial"/>
        </w:rPr>
        <w:t>├─</w:t>
      </w:r>
      <w:proofErr w:type="gramStart"/>
      <w:r w:rsidRPr="4C152EA1">
        <w:rPr>
          <w:rFonts w:ascii="Arial" w:eastAsia="Arial" w:hAnsi="Arial" w:cs="Arial"/>
        </w:rPr>
        <w:t>─ .</w:t>
      </w:r>
      <w:proofErr w:type="spellStart"/>
      <w:r w:rsidRPr="4C152EA1">
        <w:rPr>
          <w:rFonts w:ascii="Arial" w:eastAsia="Arial" w:hAnsi="Arial" w:cs="Arial"/>
        </w:rPr>
        <w:t>gitignore</w:t>
      </w:r>
      <w:proofErr w:type="spellEnd"/>
      <w:proofErr w:type="gramEnd"/>
      <w:r w:rsidRPr="4C152EA1">
        <w:rPr>
          <w:rFonts w:ascii="Arial" w:eastAsia="Arial" w:hAnsi="Arial" w:cs="Arial"/>
        </w:rPr>
        <w:t xml:space="preserve">                   </w:t>
      </w:r>
      <w:r w:rsidR="21B511C8" w:rsidRPr="4C152EA1">
        <w:rPr>
          <w:rFonts w:ascii="Arial" w:eastAsia="Arial" w:hAnsi="Arial" w:cs="Arial"/>
        </w:rPr>
        <w:t xml:space="preserve">   </w:t>
      </w:r>
      <w:r w:rsidR="0233D7B9" w:rsidRPr="4C152EA1">
        <w:rPr>
          <w:rFonts w:ascii="Arial" w:eastAsia="Arial" w:hAnsi="Arial" w:cs="Arial"/>
        </w:rPr>
        <w:t xml:space="preserve">            </w:t>
      </w:r>
      <w:r w:rsidR="68909DFE" w:rsidRPr="4C152EA1">
        <w:rPr>
          <w:rFonts w:ascii="Arial" w:eastAsia="Arial" w:hAnsi="Arial" w:cs="Arial"/>
        </w:rPr>
        <w:t xml:space="preserve"> </w:t>
      </w:r>
      <w:r w:rsidR="0E50B536" w:rsidRPr="4C152EA1">
        <w:rPr>
          <w:rFonts w:ascii="Arial" w:eastAsia="Arial" w:hAnsi="Arial" w:cs="Arial"/>
        </w:rPr>
        <w:t>→</w:t>
      </w:r>
      <w:r w:rsidRPr="4C152EA1">
        <w:rPr>
          <w:rFonts w:ascii="Arial" w:eastAsia="Arial" w:hAnsi="Arial" w:cs="Arial"/>
        </w:rPr>
        <w:t xml:space="preserve"> Arquivos/pastas ignorados pelo </w:t>
      </w:r>
      <w:proofErr w:type="spellStart"/>
      <w:r w:rsidRPr="4C152EA1">
        <w:rPr>
          <w:rFonts w:ascii="Arial" w:eastAsia="Arial" w:hAnsi="Arial" w:cs="Arial"/>
        </w:rPr>
        <w:t>Git</w:t>
      </w:r>
      <w:proofErr w:type="spellEnd"/>
    </w:p>
    <w:p w14:paraId="4709B34E" w14:textId="001BDC09"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eslint.config.js             </w:t>
      </w:r>
      <w:r w:rsidR="741F9A01" w:rsidRPr="4C152EA1">
        <w:rPr>
          <w:rFonts w:ascii="Arial" w:eastAsia="Arial" w:hAnsi="Arial" w:cs="Arial"/>
        </w:rPr>
        <w:t xml:space="preserve">  </w:t>
      </w:r>
      <w:r w:rsidR="1CA3347E" w:rsidRPr="4C152EA1">
        <w:rPr>
          <w:rFonts w:ascii="Arial" w:eastAsia="Arial" w:hAnsi="Arial" w:cs="Arial"/>
        </w:rPr>
        <w:t xml:space="preserve">           </w:t>
      </w:r>
      <w:r w:rsidR="38D48FB1" w:rsidRPr="4C152EA1">
        <w:rPr>
          <w:rFonts w:ascii="Arial" w:eastAsia="Arial" w:hAnsi="Arial" w:cs="Arial"/>
        </w:rPr>
        <w:t xml:space="preserve"> </w:t>
      </w:r>
      <w:r w:rsidR="1A704937" w:rsidRPr="4C152EA1">
        <w:rPr>
          <w:rFonts w:ascii="Arial" w:eastAsia="Arial" w:hAnsi="Arial" w:cs="Arial"/>
        </w:rPr>
        <w:t>→</w:t>
      </w:r>
      <w:r w:rsidRPr="4C152EA1">
        <w:rPr>
          <w:rFonts w:ascii="Arial" w:eastAsia="Arial" w:hAnsi="Arial" w:cs="Arial"/>
        </w:rPr>
        <w:t xml:space="preserve"> Configurações do </w:t>
      </w:r>
      <w:proofErr w:type="spellStart"/>
      <w:r w:rsidRPr="4C152EA1">
        <w:rPr>
          <w:rFonts w:ascii="Arial" w:eastAsia="Arial" w:hAnsi="Arial" w:cs="Arial"/>
        </w:rPr>
        <w:t>ESLint</w:t>
      </w:r>
      <w:proofErr w:type="spellEnd"/>
    </w:p>
    <w:p w14:paraId="3FFD9717" w14:textId="765D7FC2"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index.html                   </w:t>
      </w:r>
      <w:r w:rsidR="067990EA" w:rsidRPr="4C152EA1">
        <w:rPr>
          <w:rFonts w:ascii="Arial" w:eastAsia="Arial" w:hAnsi="Arial" w:cs="Arial"/>
        </w:rPr>
        <w:t xml:space="preserve">   </w:t>
      </w:r>
      <w:r w:rsidR="6429E81E" w:rsidRPr="4C152EA1">
        <w:rPr>
          <w:rFonts w:ascii="Arial" w:eastAsia="Arial" w:hAnsi="Arial" w:cs="Arial"/>
        </w:rPr>
        <w:t xml:space="preserve">          </w:t>
      </w:r>
      <w:r w:rsidR="51788E71" w:rsidRPr="4C152EA1">
        <w:rPr>
          <w:rFonts w:ascii="Arial" w:eastAsia="Arial" w:hAnsi="Arial" w:cs="Arial"/>
        </w:rPr>
        <w:t xml:space="preserve"> </w:t>
      </w:r>
      <w:r w:rsidR="4711D636" w:rsidRPr="4C152EA1">
        <w:rPr>
          <w:rFonts w:ascii="Arial" w:eastAsia="Arial" w:hAnsi="Arial" w:cs="Arial"/>
        </w:rPr>
        <w:t>→</w:t>
      </w:r>
      <w:r w:rsidRPr="4C152EA1">
        <w:rPr>
          <w:rFonts w:ascii="Arial" w:eastAsia="Arial" w:hAnsi="Arial" w:cs="Arial"/>
        </w:rPr>
        <w:t xml:space="preserve"> HTML base da aplicação </w:t>
      </w:r>
      <w:proofErr w:type="spellStart"/>
      <w:r w:rsidRPr="4C152EA1">
        <w:rPr>
          <w:rFonts w:ascii="Arial" w:eastAsia="Arial" w:hAnsi="Arial" w:cs="Arial"/>
        </w:rPr>
        <w:t>React</w:t>
      </w:r>
      <w:proofErr w:type="spellEnd"/>
    </w:p>
    <w:p w14:paraId="20BFDCCF" w14:textId="2D359BD8"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novo </w:t>
      </w:r>
      <w:proofErr w:type="spellStart"/>
      <w:r w:rsidRPr="4C152EA1">
        <w:rPr>
          <w:rFonts w:ascii="Arial" w:eastAsia="Arial" w:hAnsi="Arial" w:cs="Arial"/>
        </w:rPr>
        <w:t>script.sql</w:t>
      </w:r>
      <w:proofErr w:type="spellEnd"/>
      <w:r w:rsidRPr="4C152EA1">
        <w:rPr>
          <w:rFonts w:ascii="Arial" w:eastAsia="Arial" w:hAnsi="Arial" w:cs="Arial"/>
        </w:rPr>
        <w:t xml:space="preserve">              </w:t>
      </w:r>
      <w:r w:rsidR="240855B4" w:rsidRPr="4C152EA1">
        <w:rPr>
          <w:rFonts w:ascii="Arial" w:eastAsia="Arial" w:hAnsi="Arial" w:cs="Arial"/>
        </w:rPr>
        <w:t xml:space="preserve">   </w:t>
      </w:r>
      <w:r w:rsidR="71B1A71F" w:rsidRPr="4C152EA1">
        <w:rPr>
          <w:rFonts w:ascii="Arial" w:eastAsia="Arial" w:hAnsi="Arial" w:cs="Arial"/>
        </w:rPr>
        <w:t xml:space="preserve">         </w:t>
      </w:r>
      <w:r w:rsidR="6F77B8E3" w:rsidRPr="4C152EA1">
        <w:rPr>
          <w:rFonts w:ascii="Arial" w:eastAsia="Arial" w:hAnsi="Arial" w:cs="Arial"/>
        </w:rPr>
        <w:t>→</w:t>
      </w:r>
      <w:r w:rsidRPr="4C152EA1">
        <w:rPr>
          <w:rFonts w:ascii="Arial" w:eastAsia="Arial" w:hAnsi="Arial" w:cs="Arial"/>
        </w:rPr>
        <w:t xml:space="preserve"> Script SQL extra (opcional)</w:t>
      </w:r>
    </w:p>
    <w:p w14:paraId="7E7CA35A" w14:textId="3CC1378A"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w:t>
      </w:r>
      <w:proofErr w:type="spellStart"/>
      <w:proofErr w:type="gramStart"/>
      <w:r w:rsidRPr="4C152EA1">
        <w:rPr>
          <w:rFonts w:ascii="Arial" w:eastAsia="Arial" w:hAnsi="Arial" w:cs="Arial"/>
        </w:rPr>
        <w:t>package.json</w:t>
      </w:r>
      <w:proofErr w:type="spellEnd"/>
      <w:proofErr w:type="gramEnd"/>
      <w:r w:rsidRPr="4C152EA1">
        <w:rPr>
          <w:rFonts w:ascii="Arial" w:eastAsia="Arial" w:hAnsi="Arial" w:cs="Arial"/>
        </w:rPr>
        <w:t xml:space="preserve">                 </w:t>
      </w:r>
      <w:r w:rsidR="60279345" w:rsidRPr="4C152EA1">
        <w:rPr>
          <w:rFonts w:ascii="Arial" w:eastAsia="Arial" w:hAnsi="Arial" w:cs="Arial"/>
        </w:rPr>
        <w:t xml:space="preserve">  </w:t>
      </w:r>
      <w:r w:rsidR="3C14CF5D" w:rsidRPr="4C152EA1">
        <w:rPr>
          <w:rFonts w:ascii="Arial" w:eastAsia="Arial" w:hAnsi="Arial" w:cs="Arial"/>
        </w:rPr>
        <w:t xml:space="preserve">         </w:t>
      </w:r>
      <w:r w:rsidR="55087D40" w:rsidRPr="4C152EA1">
        <w:rPr>
          <w:rFonts w:ascii="Arial" w:eastAsia="Arial" w:hAnsi="Arial" w:cs="Arial"/>
        </w:rPr>
        <w:t>→</w:t>
      </w:r>
      <w:r w:rsidRPr="4C152EA1">
        <w:rPr>
          <w:rFonts w:ascii="Arial" w:eastAsia="Arial" w:hAnsi="Arial" w:cs="Arial"/>
        </w:rPr>
        <w:t xml:space="preserve"> Configurações e dependências do projeto</w:t>
      </w:r>
    </w:p>
    <w:p w14:paraId="02875D82" w14:textId="74A87802"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w:t>
      </w:r>
      <w:proofErr w:type="spellStart"/>
      <w:r w:rsidRPr="4C152EA1">
        <w:rPr>
          <w:rFonts w:ascii="Arial" w:eastAsia="Arial" w:hAnsi="Arial" w:cs="Arial"/>
        </w:rPr>
        <w:t>package-</w:t>
      </w:r>
      <w:proofErr w:type="gramStart"/>
      <w:r w:rsidRPr="4C152EA1">
        <w:rPr>
          <w:rFonts w:ascii="Arial" w:eastAsia="Arial" w:hAnsi="Arial" w:cs="Arial"/>
        </w:rPr>
        <w:t>lock.json</w:t>
      </w:r>
      <w:proofErr w:type="spellEnd"/>
      <w:proofErr w:type="gramEnd"/>
      <w:r w:rsidRPr="4C152EA1">
        <w:rPr>
          <w:rFonts w:ascii="Arial" w:eastAsia="Arial" w:hAnsi="Arial" w:cs="Arial"/>
        </w:rPr>
        <w:t xml:space="preserve">            </w:t>
      </w:r>
      <w:r w:rsidR="7105D64C" w:rsidRPr="4C152EA1">
        <w:rPr>
          <w:rFonts w:ascii="Arial" w:eastAsia="Arial" w:hAnsi="Arial" w:cs="Arial"/>
        </w:rPr>
        <w:t xml:space="preserve">        </w:t>
      </w:r>
      <w:r w:rsidR="4348C968" w:rsidRPr="4C152EA1">
        <w:rPr>
          <w:rFonts w:ascii="Arial" w:eastAsia="Arial" w:hAnsi="Arial" w:cs="Arial"/>
        </w:rPr>
        <w:t>→</w:t>
      </w:r>
      <w:r w:rsidRPr="4C152EA1">
        <w:rPr>
          <w:rFonts w:ascii="Arial" w:eastAsia="Arial" w:hAnsi="Arial" w:cs="Arial"/>
        </w:rPr>
        <w:t xml:space="preserve"> Versões exatas das dependências</w:t>
      </w:r>
    </w:p>
    <w:p w14:paraId="6DB5211E" w14:textId="5F27C016"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README.md                   </w:t>
      </w:r>
      <w:r w:rsidR="03437EC7" w:rsidRPr="4C152EA1">
        <w:rPr>
          <w:rFonts w:ascii="Arial" w:eastAsia="Arial" w:hAnsi="Arial" w:cs="Arial"/>
        </w:rPr>
        <w:t xml:space="preserve">        </w:t>
      </w:r>
      <w:r w:rsidR="3CAC63D6" w:rsidRPr="4C152EA1">
        <w:rPr>
          <w:rFonts w:ascii="Arial" w:eastAsia="Arial" w:hAnsi="Arial" w:cs="Arial"/>
        </w:rPr>
        <w:t>→</w:t>
      </w:r>
      <w:r w:rsidRPr="4C152EA1">
        <w:rPr>
          <w:rFonts w:ascii="Arial" w:eastAsia="Arial" w:hAnsi="Arial" w:cs="Arial"/>
        </w:rPr>
        <w:t>Arquivo de instruções e documentação</w:t>
      </w:r>
    </w:p>
    <w:p w14:paraId="6ADA095E" w14:textId="351E4DF2" w:rsidR="4BFED0EC" w:rsidRDefault="4BFED0EC" w:rsidP="4C152EA1">
      <w:pPr>
        <w:spacing w:after="0" w:line="240" w:lineRule="auto"/>
        <w:jc w:val="both"/>
        <w:rPr>
          <w:rFonts w:ascii="Arial" w:eastAsia="Arial" w:hAnsi="Arial" w:cs="Arial"/>
        </w:rPr>
      </w:pPr>
      <w:r w:rsidRPr="4C152EA1">
        <w:rPr>
          <w:rFonts w:ascii="Arial" w:eastAsia="Arial" w:hAnsi="Arial" w:cs="Arial"/>
        </w:rPr>
        <w:t xml:space="preserve">└── </w:t>
      </w:r>
      <w:proofErr w:type="spellStart"/>
      <w:r w:rsidRPr="4C152EA1">
        <w:rPr>
          <w:rFonts w:ascii="Arial" w:eastAsia="Arial" w:hAnsi="Arial" w:cs="Arial"/>
        </w:rPr>
        <w:t>script.sql</w:t>
      </w:r>
      <w:proofErr w:type="spellEnd"/>
      <w:r w:rsidRPr="4C152EA1">
        <w:rPr>
          <w:rFonts w:ascii="Arial" w:eastAsia="Arial" w:hAnsi="Arial" w:cs="Arial"/>
        </w:rPr>
        <w:t xml:space="preserve">                   </w:t>
      </w:r>
      <w:r w:rsidR="770888A4" w:rsidRPr="4C152EA1">
        <w:rPr>
          <w:rFonts w:ascii="Arial" w:eastAsia="Arial" w:hAnsi="Arial" w:cs="Arial"/>
        </w:rPr>
        <w:t xml:space="preserve">       </w:t>
      </w:r>
      <w:r w:rsidR="66FD4599" w:rsidRPr="4C152EA1">
        <w:rPr>
          <w:rFonts w:ascii="Arial" w:eastAsia="Arial" w:hAnsi="Arial" w:cs="Arial"/>
        </w:rPr>
        <w:t xml:space="preserve">        </w:t>
      </w:r>
      <w:r w:rsidR="419D776B" w:rsidRPr="4C152EA1">
        <w:rPr>
          <w:rFonts w:ascii="Arial" w:eastAsia="Arial" w:hAnsi="Arial" w:cs="Arial"/>
        </w:rPr>
        <w:t>→</w:t>
      </w:r>
      <w:r w:rsidRPr="4C152EA1">
        <w:rPr>
          <w:rFonts w:ascii="Arial" w:eastAsia="Arial" w:hAnsi="Arial" w:cs="Arial"/>
        </w:rPr>
        <w:t xml:space="preserve"> Script para criação do banco de dados</w:t>
      </w:r>
    </w:p>
    <w:p w14:paraId="0E1063CA" w14:textId="5A3ED690" w:rsidR="4C152EA1" w:rsidRDefault="4C152EA1" w:rsidP="4C152EA1">
      <w:pPr>
        <w:spacing w:after="0" w:line="240" w:lineRule="auto"/>
        <w:jc w:val="both"/>
        <w:rPr>
          <w:rFonts w:ascii="Arial" w:eastAsia="Arial" w:hAnsi="Arial" w:cs="Arial"/>
        </w:rPr>
      </w:pPr>
    </w:p>
    <w:p w14:paraId="24FE4DA5" w14:textId="1A82DF51" w:rsidR="798B70D4" w:rsidRDefault="798B70D4" w:rsidP="236D2F98">
      <w:pPr>
        <w:spacing w:after="0" w:line="360" w:lineRule="auto"/>
        <w:jc w:val="both"/>
        <w:rPr>
          <w:rFonts w:ascii="Arial" w:eastAsia="Arial" w:hAnsi="Arial" w:cs="Arial"/>
          <w:b/>
          <w:bCs/>
          <w:sz w:val="28"/>
          <w:szCs w:val="28"/>
        </w:rPr>
      </w:pPr>
      <w:r w:rsidRPr="236D2F98">
        <w:rPr>
          <w:rFonts w:ascii="Arial" w:eastAsia="Arial" w:hAnsi="Arial" w:cs="Arial"/>
          <w:b/>
          <w:bCs/>
          <w:sz w:val="28"/>
          <w:szCs w:val="28"/>
        </w:rPr>
        <w:t xml:space="preserve">2.3 Clonando o Repositório </w:t>
      </w:r>
    </w:p>
    <w:p w14:paraId="52D882A2" w14:textId="4B2015D6" w:rsidR="798B70D4" w:rsidRDefault="798B70D4" w:rsidP="236D2F98">
      <w:pPr>
        <w:pStyle w:val="PargrafodaLista"/>
        <w:numPr>
          <w:ilvl w:val="0"/>
          <w:numId w:val="9"/>
        </w:numPr>
        <w:spacing w:after="0" w:line="360" w:lineRule="auto"/>
        <w:jc w:val="both"/>
        <w:rPr>
          <w:rFonts w:ascii="Arial" w:eastAsia="Arial" w:hAnsi="Arial" w:cs="Arial"/>
        </w:rPr>
      </w:pPr>
      <w:r w:rsidRPr="236D2F98">
        <w:rPr>
          <w:rFonts w:ascii="Arial" w:eastAsia="Arial" w:hAnsi="Arial" w:cs="Arial"/>
        </w:rPr>
        <w:t>Abra o terminal ou CMD.</w:t>
      </w:r>
    </w:p>
    <w:p w14:paraId="5C64E590" w14:textId="76423EA3" w:rsidR="798B70D4" w:rsidRDefault="798B70D4" w:rsidP="236D2F98">
      <w:pPr>
        <w:pStyle w:val="PargrafodaLista"/>
        <w:numPr>
          <w:ilvl w:val="0"/>
          <w:numId w:val="9"/>
        </w:numPr>
        <w:spacing w:after="0" w:line="360" w:lineRule="auto"/>
        <w:jc w:val="both"/>
        <w:rPr>
          <w:rFonts w:ascii="Arial" w:eastAsia="Arial" w:hAnsi="Arial" w:cs="Arial"/>
        </w:rPr>
      </w:pPr>
      <w:r w:rsidRPr="236D2F98">
        <w:rPr>
          <w:rFonts w:ascii="Arial" w:eastAsia="Arial" w:hAnsi="Arial" w:cs="Arial"/>
        </w:rPr>
        <w:t>Execute os comandos abaixo:</w:t>
      </w:r>
    </w:p>
    <w:p w14:paraId="3E6B3878" w14:textId="0CB28B0C" w:rsidR="798B70D4" w:rsidRDefault="798B70D4" w:rsidP="236D2F98">
      <w:pPr>
        <w:pStyle w:val="PargrafodaLista"/>
        <w:spacing w:after="0" w:line="360" w:lineRule="auto"/>
        <w:jc w:val="both"/>
        <w:rPr>
          <w:rFonts w:ascii="Arial" w:eastAsia="Arial" w:hAnsi="Arial" w:cs="Arial"/>
        </w:rPr>
      </w:pPr>
      <w:proofErr w:type="spellStart"/>
      <w:r w:rsidRPr="236D2F98">
        <w:rPr>
          <w:rFonts w:ascii="Arial" w:eastAsia="Arial" w:hAnsi="Arial" w:cs="Arial"/>
        </w:rPr>
        <w:t>Git</w:t>
      </w:r>
      <w:proofErr w:type="spellEnd"/>
      <w:r w:rsidRPr="236D2F98">
        <w:rPr>
          <w:rFonts w:ascii="Arial" w:eastAsia="Arial" w:hAnsi="Arial" w:cs="Arial"/>
        </w:rPr>
        <w:t xml:space="preserve"> clone </w:t>
      </w:r>
      <w:ins w:id="0" w:author="MATEUS DUTRA VALE" w:date="2025-06-30T20:50:00Z">
        <w:r>
          <w:fldChar w:fldCharType="begin"/>
        </w:r>
      </w:ins>
      <w:r>
        <w:instrText xml:space="preserve">HYPERLINK "https://github.com/bkauan099/G2_CONSTRUTORA.git" </w:instrText>
      </w:r>
      <w:ins w:id="1" w:author="MATEUS DUTRA VALE" w:date="2025-06-30T20:50:00Z">
        <w:r>
          <w:fldChar w:fldCharType="separate"/>
        </w:r>
      </w:ins>
      <w:r w:rsidRPr="236D2F98">
        <w:rPr>
          <w:rStyle w:val="Hyperlink"/>
          <w:rFonts w:ascii="Arial" w:eastAsia="Arial" w:hAnsi="Arial" w:cs="Arial"/>
        </w:rPr>
        <w:t>https://github.com/bkauan099/G2_CONSTRUTORA.git</w:t>
      </w:r>
      <w:r>
        <w:fldChar w:fldCharType="end"/>
      </w:r>
    </w:p>
    <w:p w14:paraId="5E87F098" w14:textId="63D18BE1" w:rsidR="798B70D4" w:rsidRDefault="798B70D4" w:rsidP="4C152EA1">
      <w:pPr>
        <w:spacing w:after="0" w:line="360" w:lineRule="auto"/>
        <w:jc w:val="both"/>
        <w:rPr>
          <w:rFonts w:ascii="Arial" w:eastAsia="Arial" w:hAnsi="Arial" w:cs="Arial"/>
          <w:b/>
          <w:bCs/>
          <w:sz w:val="28"/>
          <w:szCs w:val="28"/>
        </w:rPr>
      </w:pPr>
      <w:r w:rsidRPr="4C152EA1">
        <w:rPr>
          <w:rFonts w:ascii="Arial" w:eastAsia="Arial" w:hAnsi="Arial" w:cs="Arial"/>
          <w:b/>
          <w:bCs/>
          <w:sz w:val="28"/>
          <w:szCs w:val="28"/>
        </w:rPr>
        <w:t>2.4 Instalando Dependências</w:t>
      </w:r>
    </w:p>
    <w:p w14:paraId="21453831" w14:textId="0EEC897C" w:rsidR="798B70D4" w:rsidRDefault="798B70D4" w:rsidP="236D2F98">
      <w:pPr>
        <w:spacing w:after="0" w:line="360" w:lineRule="auto"/>
        <w:jc w:val="both"/>
        <w:rPr>
          <w:rFonts w:ascii="Arial" w:eastAsia="Arial" w:hAnsi="Arial" w:cs="Arial"/>
        </w:rPr>
      </w:pPr>
      <w:r w:rsidRPr="236D2F98">
        <w:rPr>
          <w:rFonts w:ascii="Arial" w:eastAsia="Arial" w:hAnsi="Arial" w:cs="Arial"/>
        </w:rPr>
        <w:t>Execute no terminal:</w:t>
      </w:r>
    </w:p>
    <w:p w14:paraId="6B1D02A2" w14:textId="61BA7FE2" w:rsidR="798B70D4" w:rsidRDefault="798B70D4" w:rsidP="236D2F98">
      <w:pPr>
        <w:spacing w:after="0" w:line="360" w:lineRule="auto"/>
        <w:ind w:firstLine="708"/>
        <w:jc w:val="both"/>
        <w:rPr>
          <w:rFonts w:ascii="Arial" w:eastAsia="Arial" w:hAnsi="Arial" w:cs="Arial"/>
        </w:rPr>
      </w:pPr>
      <w:proofErr w:type="spellStart"/>
      <w:r w:rsidRPr="236D2F98">
        <w:rPr>
          <w:rFonts w:ascii="Arial" w:eastAsia="Arial" w:hAnsi="Arial" w:cs="Arial"/>
        </w:rPr>
        <w:t>npm</w:t>
      </w:r>
      <w:proofErr w:type="spellEnd"/>
      <w:r w:rsidRPr="236D2F98">
        <w:rPr>
          <w:rFonts w:ascii="Arial" w:eastAsia="Arial" w:hAnsi="Arial" w:cs="Arial"/>
        </w:rPr>
        <w:t xml:space="preserve"> </w:t>
      </w:r>
      <w:proofErr w:type="spellStart"/>
      <w:r w:rsidRPr="236D2F98">
        <w:rPr>
          <w:rFonts w:ascii="Arial" w:eastAsia="Arial" w:hAnsi="Arial" w:cs="Arial"/>
        </w:rPr>
        <w:t>install</w:t>
      </w:r>
      <w:proofErr w:type="spellEnd"/>
    </w:p>
    <w:p w14:paraId="35A09217" w14:textId="735C0F0B" w:rsidR="798B70D4" w:rsidRDefault="798B70D4" w:rsidP="236D2F98">
      <w:pPr>
        <w:spacing w:after="0" w:line="360" w:lineRule="auto"/>
        <w:jc w:val="both"/>
        <w:rPr>
          <w:rFonts w:ascii="Arial" w:eastAsia="Arial" w:hAnsi="Arial" w:cs="Arial"/>
          <w:b/>
          <w:bCs/>
          <w:sz w:val="28"/>
          <w:szCs w:val="28"/>
        </w:rPr>
      </w:pPr>
      <w:r w:rsidRPr="236D2F98">
        <w:rPr>
          <w:rFonts w:ascii="Arial" w:eastAsia="Arial" w:hAnsi="Arial" w:cs="Arial"/>
        </w:rPr>
        <w:t xml:space="preserve">Isso instalará todas as bibliotecas necessárias para execução do </w:t>
      </w:r>
      <w:proofErr w:type="spellStart"/>
      <w:r w:rsidRPr="236D2F98">
        <w:rPr>
          <w:rFonts w:ascii="Arial" w:eastAsia="Arial" w:hAnsi="Arial" w:cs="Arial"/>
        </w:rPr>
        <w:t>frontend</w:t>
      </w:r>
      <w:proofErr w:type="spellEnd"/>
      <w:r w:rsidRPr="236D2F98">
        <w:rPr>
          <w:rFonts w:ascii="Arial" w:eastAsia="Arial" w:hAnsi="Arial" w:cs="Arial"/>
        </w:rPr>
        <w:t xml:space="preserve"> e </w:t>
      </w:r>
      <w:proofErr w:type="spellStart"/>
      <w:r w:rsidRPr="236D2F98">
        <w:rPr>
          <w:rFonts w:ascii="Arial" w:eastAsia="Arial" w:hAnsi="Arial" w:cs="Arial"/>
        </w:rPr>
        <w:t>backend</w:t>
      </w:r>
      <w:proofErr w:type="spellEnd"/>
      <w:r w:rsidRPr="236D2F98">
        <w:rPr>
          <w:rFonts w:ascii="Arial" w:eastAsia="Arial" w:hAnsi="Arial" w:cs="Arial"/>
        </w:rPr>
        <w:t>.</w:t>
      </w:r>
    </w:p>
    <w:p w14:paraId="6616EFD5" w14:textId="43230306" w:rsidR="4317DA99" w:rsidRDefault="4317DA99" w:rsidP="236D2F98">
      <w:pPr>
        <w:spacing w:after="0" w:line="360" w:lineRule="auto"/>
        <w:jc w:val="both"/>
        <w:rPr>
          <w:rFonts w:ascii="Arial" w:eastAsia="Arial" w:hAnsi="Arial" w:cs="Arial"/>
          <w:b/>
          <w:bCs/>
          <w:sz w:val="28"/>
          <w:szCs w:val="28"/>
        </w:rPr>
      </w:pPr>
      <w:r w:rsidRPr="236D2F98">
        <w:rPr>
          <w:rFonts w:ascii="Arial" w:eastAsia="Arial" w:hAnsi="Arial" w:cs="Arial"/>
          <w:b/>
          <w:bCs/>
          <w:sz w:val="28"/>
          <w:szCs w:val="28"/>
        </w:rPr>
        <w:t>2.5 Configurando o Banco de Dados (</w:t>
      </w:r>
      <w:proofErr w:type="spellStart"/>
      <w:r w:rsidRPr="236D2F98">
        <w:rPr>
          <w:rFonts w:ascii="Arial" w:eastAsia="Arial" w:hAnsi="Arial" w:cs="Arial"/>
          <w:b/>
          <w:bCs/>
          <w:sz w:val="28"/>
          <w:szCs w:val="28"/>
        </w:rPr>
        <w:t>Supabase</w:t>
      </w:r>
      <w:proofErr w:type="spellEnd"/>
      <w:r w:rsidRPr="236D2F98">
        <w:rPr>
          <w:rFonts w:ascii="Arial" w:eastAsia="Arial" w:hAnsi="Arial" w:cs="Arial"/>
          <w:b/>
          <w:bCs/>
          <w:sz w:val="28"/>
          <w:szCs w:val="28"/>
        </w:rPr>
        <w:t>)</w:t>
      </w:r>
    </w:p>
    <w:p w14:paraId="634FEC64" w14:textId="3E304312" w:rsidR="4317DA99" w:rsidRDefault="4317DA99" w:rsidP="236D2F98">
      <w:pPr>
        <w:pStyle w:val="PargrafodaLista"/>
        <w:numPr>
          <w:ilvl w:val="0"/>
          <w:numId w:val="7"/>
        </w:numPr>
        <w:spacing w:after="0" w:line="360" w:lineRule="auto"/>
        <w:jc w:val="both"/>
        <w:rPr>
          <w:rFonts w:ascii="Arial" w:eastAsia="Arial" w:hAnsi="Arial" w:cs="Arial"/>
        </w:rPr>
      </w:pPr>
      <w:r w:rsidRPr="236D2F98">
        <w:rPr>
          <w:rFonts w:ascii="Arial" w:eastAsia="Arial" w:hAnsi="Arial" w:cs="Arial"/>
        </w:rPr>
        <w:t xml:space="preserve">Acesse </w:t>
      </w:r>
      <w:ins w:id="2" w:author="MATEUS DUTRA VALE" w:date="2025-06-30T20:57:00Z">
        <w:r>
          <w:fldChar w:fldCharType="begin"/>
        </w:r>
      </w:ins>
      <w:r>
        <w:instrText xml:space="preserve">HYPERLINK "https://supabase.com/" </w:instrText>
      </w:r>
      <w:ins w:id="3" w:author="MATEUS DUTRA VALE" w:date="2025-06-30T20:57:00Z">
        <w:r>
          <w:fldChar w:fldCharType="separate"/>
        </w:r>
      </w:ins>
      <w:r w:rsidRPr="236D2F98">
        <w:rPr>
          <w:rStyle w:val="Hyperlink"/>
          <w:rFonts w:ascii="Arial" w:eastAsia="Arial" w:hAnsi="Arial" w:cs="Arial"/>
        </w:rPr>
        <w:t>https://supabase.com</w:t>
      </w:r>
      <w:ins w:id="4" w:author="MATEUS DUTRA VALE" w:date="2025-06-30T20:57:00Z">
        <w:r>
          <w:fldChar w:fldCharType="end"/>
        </w:r>
      </w:ins>
      <w:r w:rsidRPr="236D2F98">
        <w:rPr>
          <w:rFonts w:ascii="Arial" w:eastAsia="Arial" w:hAnsi="Arial" w:cs="Arial"/>
        </w:rPr>
        <w:t xml:space="preserve"> e crie um projeto PostgreSQL.</w:t>
      </w:r>
    </w:p>
    <w:p w14:paraId="649DE8DF" w14:textId="47EB2DB6" w:rsidR="4317DA99" w:rsidRDefault="4317DA99" w:rsidP="236D2F98">
      <w:pPr>
        <w:pStyle w:val="PargrafodaLista"/>
        <w:numPr>
          <w:ilvl w:val="0"/>
          <w:numId w:val="7"/>
        </w:numPr>
        <w:spacing w:after="0" w:line="360" w:lineRule="auto"/>
        <w:jc w:val="both"/>
        <w:rPr>
          <w:rFonts w:ascii="Arial" w:eastAsia="Arial" w:hAnsi="Arial" w:cs="Arial"/>
        </w:rPr>
      </w:pPr>
      <w:r w:rsidRPr="236D2F98">
        <w:rPr>
          <w:rFonts w:ascii="Arial" w:eastAsia="Arial" w:hAnsi="Arial" w:cs="Arial"/>
        </w:rPr>
        <w:t xml:space="preserve">No menu lateral, acesse </w:t>
      </w:r>
      <w:r w:rsidRPr="236D2F98">
        <w:rPr>
          <w:rFonts w:ascii="Arial" w:eastAsia="Arial" w:hAnsi="Arial" w:cs="Arial"/>
          <w:b/>
          <w:bCs/>
        </w:rPr>
        <w:t>SQL Editor</w:t>
      </w:r>
      <w:r w:rsidRPr="236D2F98">
        <w:rPr>
          <w:rFonts w:ascii="Arial" w:eastAsia="Arial" w:hAnsi="Arial" w:cs="Arial"/>
        </w:rPr>
        <w:t>.</w:t>
      </w:r>
    </w:p>
    <w:p w14:paraId="5BE9060A" w14:textId="2E9A9EB7" w:rsidR="4317DA99" w:rsidRDefault="4317DA99" w:rsidP="236D2F98">
      <w:pPr>
        <w:pStyle w:val="PargrafodaLista"/>
        <w:numPr>
          <w:ilvl w:val="0"/>
          <w:numId w:val="7"/>
        </w:numPr>
        <w:spacing w:after="0" w:line="360" w:lineRule="auto"/>
        <w:jc w:val="both"/>
        <w:rPr>
          <w:rFonts w:ascii="Arial" w:eastAsia="Arial" w:hAnsi="Arial" w:cs="Arial"/>
        </w:rPr>
      </w:pPr>
      <w:r w:rsidRPr="236D2F98">
        <w:rPr>
          <w:rFonts w:ascii="Arial" w:eastAsia="Arial" w:hAnsi="Arial" w:cs="Arial"/>
        </w:rPr>
        <w:t>Copie o conteúdo do arquivo “</w:t>
      </w:r>
      <w:r w:rsidRPr="236D2F98">
        <w:rPr>
          <w:rFonts w:ascii="Arial" w:eastAsia="Arial" w:hAnsi="Arial" w:cs="Arial"/>
          <w:b/>
          <w:bCs/>
        </w:rPr>
        <w:t xml:space="preserve">novo </w:t>
      </w:r>
      <w:proofErr w:type="spellStart"/>
      <w:proofErr w:type="gramStart"/>
      <w:r w:rsidRPr="236D2F98">
        <w:rPr>
          <w:rFonts w:ascii="Arial" w:eastAsia="Arial" w:hAnsi="Arial" w:cs="Arial"/>
          <w:b/>
          <w:bCs/>
        </w:rPr>
        <w:t>script.sql</w:t>
      </w:r>
      <w:r w:rsidRPr="236D2F98">
        <w:rPr>
          <w:rFonts w:ascii="Arial" w:eastAsia="Arial" w:hAnsi="Arial" w:cs="Arial"/>
        </w:rPr>
        <w:t>”e</w:t>
      </w:r>
      <w:proofErr w:type="spellEnd"/>
      <w:proofErr w:type="gramEnd"/>
      <w:r w:rsidRPr="236D2F98">
        <w:rPr>
          <w:rFonts w:ascii="Arial" w:eastAsia="Arial" w:hAnsi="Arial" w:cs="Arial"/>
        </w:rPr>
        <w:t xml:space="preserve"> execute para criar as tabelas.</w:t>
      </w:r>
    </w:p>
    <w:p w14:paraId="431538A3" w14:textId="24615B3D" w:rsidR="4317DA99" w:rsidRDefault="4317DA99" w:rsidP="236D2F98">
      <w:pPr>
        <w:pStyle w:val="Ttulo3"/>
        <w:keepNext w:val="0"/>
        <w:keepLines w:val="0"/>
        <w:spacing w:before="0" w:after="0" w:line="360" w:lineRule="auto"/>
        <w:jc w:val="both"/>
        <w:rPr>
          <w:rFonts w:ascii="Arial" w:eastAsia="Arial" w:hAnsi="Arial" w:cs="Arial"/>
          <w:b/>
          <w:bCs/>
          <w:color w:val="auto"/>
        </w:rPr>
      </w:pPr>
      <w:r w:rsidRPr="236D2F98">
        <w:rPr>
          <w:rFonts w:ascii="Arial" w:eastAsia="Arial" w:hAnsi="Arial" w:cs="Arial"/>
          <w:b/>
          <w:bCs/>
          <w:color w:val="auto"/>
        </w:rPr>
        <w:lastRenderedPageBreak/>
        <w:t xml:space="preserve">2.6 Configurando a Conexão com o </w:t>
      </w:r>
      <w:proofErr w:type="spellStart"/>
      <w:r w:rsidRPr="236D2F98">
        <w:rPr>
          <w:rFonts w:ascii="Arial" w:eastAsia="Arial" w:hAnsi="Arial" w:cs="Arial"/>
          <w:b/>
          <w:bCs/>
          <w:color w:val="auto"/>
        </w:rPr>
        <w:t>Supabase</w:t>
      </w:r>
      <w:proofErr w:type="spellEnd"/>
    </w:p>
    <w:p w14:paraId="41B94E75" w14:textId="431BC3E9" w:rsidR="4317DA99" w:rsidRDefault="4317DA99" w:rsidP="236D2F98">
      <w:pPr>
        <w:spacing w:after="0" w:line="360" w:lineRule="auto"/>
        <w:jc w:val="both"/>
        <w:rPr>
          <w:rFonts w:ascii="Arial" w:eastAsia="Arial" w:hAnsi="Arial" w:cs="Arial"/>
        </w:rPr>
      </w:pPr>
      <w:r w:rsidRPr="236D2F98">
        <w:rPr>
          <w:rFonts w:ascii="Arial" w:eastAsia="Arial" w:hAnsi="Arial" w:cs="Arial"/>
        </w:rPr>
        <w:t xml:space="preserve">Crie um </w:t>
      </w:r>
      <w:proofErr w:type="gramStart"/>
      <w:r w:rsidRPr="236D2F98">
        <w:rPr>
          <w:rFonts w:ascii="Arial" w:eastAsia="Arial" w:hAnsi="Arial" w:cs="Arial"/>
        </w:rPr>
        <w:t>arquivo .</w:t>
      </w:r>
      <w:proofErr w:type="spellStart"/>
      <w:r w:rsidRPr="236D2F98">
        <w:rPr>
          <w:rFonts w:ascii="Arial" w:eastAsia="Arial" w:hAnsi="Arial" w:cs="Arial"/>
        </w:rPr>
        <w:t>env</w:t>
      </w:r>
      <w:proofErr w:type="spellEnd"/>
      <w:proofErr w:type="gramEnd"/>
      <w:r w:rsidRPr="236D2F98">
        <w:rPr>
          <w:rFonts w:ascii="Arial" w:eastAsia="Arial" w:hAnsi="Arial" w:cs="Arial"/>
        </w:rPr>
        <w:t xml:space="preserve"> na raiz do projeto com as seguintes informações:</w:t>
      </w:r>
    </w:p>
    <w:p w14:paraId="55C4C177" w14:textId="2F87F7C9" w:rsidR="4317DA99" w:rsidRDefault="4317DA99" w:rsidP="0928FC4C">
      <w:pPr>
        <w:spacing w:after="0" w:line="360" w:lineRule="auto"/>
        <w:ind w:firstLine="708"/>
        <w:jc w:val="both"/>
        <w:rPr>
          <w:rFonts w:ascii="Arial" w:eastAsia="Arial" w:hAnsi="Arial" w:cs="Arial"/>
        </w:rPr>
      </w:pPr>
      <w:r w:rsidRPr="0928FC4C">
        <w:rPr>
          <w:rFonts w:ascii="Arial" w:eastAsia="Arial" w:hAnsi="Arial" w:cs="Arial"/>
          <w:b/>
          <w:bCs/>
        </w:rPr>
        <w:t>SUPABASE_URL</w:t>
      </w:r>
      <w:r w:rsidRPr="0928FC4C">
        <w:rPr>
          <w:rFonts w:ascii="Arial" w:eastAsia="Arial" w:hAnsi="Arial" w:cs="Arial"/>
        </w:rPr>
        <w:t>=</w:t>
      </w:r>
      <w:ins w:id="5" w:author="BRUNO KAUAN RODRIGUES SILVA" w:date="2025-07-01T23:56:00Z" w16du:dateUtc="2025-07-02T02:56:00Z">
        <w:r w:rsidR="006A461D" w:rsidRPr="006A461D">
          <w:rPr>
            <w:rFonts w:ascii="Arial" w:eastAsia="Arial" w:hAnsi="Arial" w:cs="Arial"/>
          </w:rPr>
          <w:t>postgresql://postgres:IfejFxhbTkme91pI@db.sictbgrpkhacrukvpopz.supabase.co:5432/postgres</w:t>
        </w:r>
      </w:ins>
      <w:del w:id="6" w:author="BRUNO KAUAN RODRIGUES SILVA" w:date="2025-07-01T23:56:00Z" w16du:dateUtc="2025-07-02T02:56:00Z">
        <w:r w:rsidRPr="0928FC4C" w:rsidDel="006A461D">
          <w:rPr>
            <w:rFonts w:ascii="Arial" w:eastAsia="Arial" w:hAnsi="Arial" w:cs="Arial"/>
          </w:rPr>
          <w:delText>https://seuprojeto.supabase.co</w:delText>
        </w:r>
      </w:del>
    </w:p>
    <w:p w14:paraId="7A3C557B" w14:textId="2E16A3E1" w:rsidR="4317DA99" w:rsidRDefault="4317DA99" w:rsidP="236D2F98">
      <w:pPr>
        <w:spacing w:after="0" w:line="360" w:lineRule="auto"/>
        <w:ind w:firstLine="708"/>
        <w:jc w:val="both"/>
        <w:rPr>
          <w:rFonts w:ascii="Arial" w:eastAsia="Arial" w:hAnsi="Arial" w:cs="Arial"/>
        </w:rPr>
      </w:pPr>
      <w:del w:id="7" w:author="BRUNO KAUAN RODRIGUES SILVA" w:date="2025-07-01T23:56:00Z" w16du:dateUtc="2025-07-02T02:56:00Z">
        <w:r w:rsidRPr="236D2F98" w:rsidDel="006A461D">
          <w:rPr>
            <w:rFonts w:ascii="Arial" w:eastAsia="Arial" w:hAnsi="Arial" w:cs="Arial"/>
            <w:b/>
            <w:bCs/>
          </w:rPr>
          <w:delText>SUPABASE_KEY</w:delText>
        </w:r>
        <w:r w:rsidRPr="236D2F98" w:rsidDel="006A461D">
          <w:rPr>
            <w:rFonts w:ascii="Arial" w:eastAsia="Arial" w:hAnsi="Arial" w:cs="Arial"/>
          </w:rPr>
          <w:delText>=</w:delText>
        </w:r>
      </w:del>
      <w:ins w:id="8" w:author="BRUNO KAUAN RODRIGUES SILVA" w:date="2025-07-01T23:56:00Z" w16du:dateUtc="2025-07-02T02:56:00Z">
        <w:r w:rsidR="006A461D" w:rsidRPr="006A461D">
          <w:rPr>
            <w:rFonts w:ascii="Arial" w:eastAsia="Arial" w:hAnsi="Arial" w:cs="Arial"/>
            <w:b/>
            <w:bCs/>
            <w:rPrChange w:id="9" w:author="BRUNO KAUAN RODRIGUES SILVA" w:date="2025-07-01T23:56:00Z" w16du:dateUtc="2025-07-02T02:56:00Z">
              <w:rPr>
                <w:rFonts w:ascii="Arial" w:eastAsia="Arial" w:hAnsi="Arial" w:cs="Arial"/>
              </w:rPr>
            </w:rPrChange>
          </w:rPr>
          <w:t>SUPABASE_SERVICE_ROLE_KEY</w:t>
        </w:r>
        <w:r w:rsidR="006A461D" w:rsidRPr="006A461D">
          <w:rPr>
            <w:rFonts w:ascii="Arial" w:eastAsia="Arial" w:hAnsi="Arial" w:cs="Arial"/>
          </w:rPr>
          <w:t>=eyJhbGciOiJIUzI1NiIsInR5cCI6IkpXVCJ9.eyJpc3MiOiJzdXBhYmFzZSIsInJlZiI6InNpY3RiZ3Jwa2hhY3J1a3Zwb3B6Iiwicm9sZSI6InNlcnZpY2Vfcm9sZSIsImlhdCI6MTc1MDM0MzgwNSwiZXhwIjoyMDY1OTE5ODA1fQ.fzOJ0fpwQimSH7mwnIpBrOrXlenx4t5zbCZ_CZgo3zA</w:t>
        </w:r>
      </w:ins>
      <w:del w:id="10" w:author="BRUNO KAUAN RODRIGUES SILVA" w:date="2025-07-01T23:56:00Z" w16du:dateUtc="2025-07-02T02:56:00Z">
        <w:r w:rsidRPr="236D2F98" w:rsidDel="006A461D">
          <w:rPr>
            <w:rFonts w:ascii="Arial" w:eastAsia="Arial" w:hAnsi="Arial" w:cs="Arial"/>
          </w:rPr>
          <w:delText>sua-chave-anon</w:delText>
        </w:r>
      </w:del>
    </w:p>
    <w:p w14:paraId="083F1C6F" w14:textId="28D8821C" w:rsidR="4317DA99" w:rsidRDefault="4317DA99" w:rsidP="236D2F98">
      <w:pPr>
        <w:spacing w:after="0" w:line="360" w:lineRule="auto"/>
        <w:jc w:val="both"/>
        <w:rPr>
          <w:ins w:id="11" w:author="BRUNO KAUAN RODRIGUES SILVA" w:date="2025-07-01T23:54:00Z" w16du:dateUtc="2025-07-02T02:54:00Z"/>
          <w:rFonts w:ascii="Arial" w:eastAsia="Arial" w:hAnsi="Arial" w:cs="Arial"/>
        </w:rPr>
      </w:pPr>
      <w:r w:rsidRPr="236D2F98">
        <w:rPr>
          <w:rFonts w:ascii="Arial" w:eastAsia="Arial" w:hAnsi="Arial" w:cs="Arial"/>
        </w:rPr>
        <w:t xml:space="preserve">Estas informações estão disponíveis no painel do </w:t>
      </w:r>
      <w:proofErr w:type="spellStart"/>
      <w:r w:rsidRPr="236D2F98">
        <w:rPr>
          <w:rFonts w:ascii="Arial" w:eastAsia="Arial" w:hAnsi="Arial" w:cs="Arial"/>
        </w:rPr>
        <w:t>Supabase</w:t>
      </w:r>
      <w:proofErr w:type="spellEnd"/>
      <w:r w:rsidRPr="236D2F98">
        <w:rPr>
          <w:rFonts w:ascii="Arial" w:eastAsia="Arial" w:hAnsi="Arial" w:cs="Arial"/>
        </w:rPr>
        <w:t xml:space="preserve">, na aba </w:t>
      </w:r>
      <w:r w:rsidRPr="236D2F98">
        <w:rPr>
          <w:rFonts w:ascii="Arial" w:eastAsia="Arial" w:hAnsi="Arial" w:cs="Arial"/>
          <w:b/>
          <w:bCs/>
        </w:rPr>
        <w:t>Project Settings → API</w:t>
      </w:r>
      <w:r w:rsidRPr="236D2F98">
        <w:rPr>
          <w:rFonts w:ascii="Arial" w:eastAsia="Arial" w:hAnsi="Arial" w:cs="Arial"/>
        </w:rPr>
        <w:t>.</w:t>
      </w:r>
    </w:p>
    <w:p w14:paraId="2B71ACF8" w14:textId="77777777" w:rsidR="006A461D" w:rsidRDefault="006A461D" w:rsidP="236D2F98">
      <w:pPr>
        <w:spacing w:after="0" w:line="360" w:lineRule="auto"/>
        <w:jc w:val="both"/>
        <w:rPr>
          <w:ins w:id="12" w:author="BRUNO KAUAN RODRIGUES SILVA" w:date="2025-07-01T23:54:00Z" w16du:dateUtc="2025-07-02T02:54:00Z"/>
          <w:rFonts w:ascii="Arial" w:eastAsia="Arial" w:hAnsi="Arial" w:cs="Arial"/>
        </w:rPr>
      </w:pPr>
    </w:p>
    <w:p w14:paraId="4640AAAB" w14:textId="435FCF5E" w:rsidR="006A461D" w:rsidRPr="006A461D" w:rsidRDefault="006A461D" w:rsidP="236D2F98">
      <w:pPr>
        <w:spacing w:after="0" w:line="360" w:lineRule="auto"/>
        <w:jc w:val="both"/>
        <w:rPr>
          <w:ins w:id="13" w:author="BRUNO KAUAN RODRIGUES SILVA" w:date="2025-07-01T23:54:00Z" w16du:dateUtc="2025-07-02T02:54:00Z"/>
          <w:rFonts w:ascii="Arial" w:eastAsia="Arial" w:hAnsi="Arial" w:cs="Arial"/>
          <w:b/>
          <w:bCs/>
          <w:rPrChange w:id="14" w:author="BRUNO KAUAN RODRIGUES SILVA" w:date="2025-07-01T23:56:00Z" w16du:dateUtc="2025-07-02T02:56:00Z">
            <w:rPr>
              <w:ins w:id="15" w:author="BRUNO KAUAN RODRIGUES SILVA" w:date="2025-07-01T23:54:00Z" w16du:dateUtc="2025-07-02T02:54:00Z"/>
              <w:rFonts w:ascii="Arial" w:eastAsia="Arial" w:hAnsi="Arial" w:cs="Arial"/>
            </w:rPr>
          </w:rPrChange>
        </w:rPr>
      </w:pPr>
      <w:ins w:id="16" w:author="BRUNO KAUAN RODRIGUES SILVA" w:date="2025-07-01T23:54:00Z" w16du:dateUtc="2025-07-02T02:54:00Z">
        <w:r w:rsidRPr="006A461D">
          <w:rPr>
            <w:rFonts w:ascii="Arial" w:eastAsia="Arial" w:hAnsi="Arial" w:cs="Arial"/>
            <w:b/>
            <w:bCs/>
            <w:rPrChange w:id="17" w:author="BRUNO KAUAN RODRIGUES SILVA" w:date="2025-07-01T23:55:00Z" w16du:dateUtc="2025-07-02T02:55:00Z">
              <w:rPr>
                <w:rFonts w:ascii="Arial" w:eastAsia="Arial" w:hAnsi="Arial" w:cs="Arial"/>
              </w:rPr>
            </w:rPrChange>
          </w:rPr>
          <w:t>2.8</w:t>
        </w:r>
      </w:ins>
      <w:ins w:id="18" w:author="BRUNO KAUAN RODRIGUES SILVA" w:date="2025-07-01T23:56:00Z" w16du:dateUtc="2025-07-02T02:56:00Z">
        <w:r>
          <w:rPr>
            <w:rFonts w:ascii="Arial" w:eastAsia="Arial" w:hAnsi="Arial" w:cs="Arial"/>
            <w:b/>
            <w:bCs/>
          </w:rPr>
          <w:t xml:space="preserve"> -  No código </w:t>
        </w:r>
      </w:ins>
      <w:ins w:id="19" w:author="BRUNO KAUAN RODRIGUES SILVA" w:date="2025-07-01T23:57:00Z" w16du:dateUtc="2025-07-02T02:57:00Z">
        <w:r>
          <w:rPr>
            <w:rFonts w:ascii="Arial" w:eastAsia="Arial" w:hAnsi="Arial" w:cs="Arial"/>
            <w:b/>
            <w:bCs/>
          </w:rPr>
          <w:t>.</w:t>
        </w:r>
        <w:proofErr w:type="spellStart"/>
        <w:r>
          <w:rPr>
            <w:rFonts w:ascii="Arial" w:eastAsia="Arial" w:hAnsi="Arial" w:cs="Arial"/>
            <w:b/>
            <w:bCs/>
          </w:rPr>
          <w:t>env</w:t>
        </w:r>
        <w:proofErr w:type="spellEnd"/>
        <w:r>
          <w:rPr>
            <w:rFonts w:ascii="Arial" w:eastAsia="Arial" w:hAnsi="Arial" w:cs="Arial"/>
            <w:b/>
            <w:bCs/>
          </w:rPr>
          <w:t xml:space="preserve"> coloque a </w:t>
        </w:r>
        <w:proofErr w:type="spellStart"/>
        <w:r>
          <w:rPr>
            <w:rFonts w:ascii="Arial" w:eastAsia="Arial" w:hAnsi="Arial" w:cs="Arial"/>
            <w:b/>
            <w:bCs/>
          </w:rPr>
          <w:t>varivel</w:t>
        </w:r>
        <w:proofErr w:type="spellEnd"/>
        <w:r>
          <w:rPr>
            <w:rFonts w:ascii="Arial" w:eastAsia="Arial" w:hAnsi="Arial" w:cs="Arial"/>
            <w:b/>
            <w:bCs/>
          </w:rPr>
          <w:t xml:space="preserve"> que você pegou e coloque na key</w:t>
        </w:r>
      </w:ins>
    </w:p>
    <w:p w14:paraId="69CF84D0" w14:textId="77777777" w:rsidR="006A461D" w:rsidRPr="006A461D" w:rsidRDefault="006A461D" w:rsidP="006A461D">
      <w:pPr>
        <w:spacing w:after="0" w:line="360" w:lineRule="auto"/>
        <w:jc w:val="both"/>
        <w:rPr>
          <w:ins w:id="20" w:author="BRUNO KAUAN RODRIGUES SILVA" w:date="2025-07-01T23:54:00Z"/>
          <w:rFonts w:ascii="Arial" w:eastAsia="Arial" w:hAnsi="Arial" w:cs="Arial"/>
          <w:b/>
          <w:bCs/>
        </w:rPr>
      </w:pPr>
      <w:ins w:id="21" w:author="BRUNO KAUAN RODRIGUES SILVA" w:date="2025-07-01T23:54:00Z">
        <w:r w:rsidRPr="006A461D">
          <w:rPr>
            <w:rFonts w:ascii="Arial" w:eastAsia="Arial" w:hAnsi="Arial" w:cs="Arial"/>
            <w:b/>
            <w:bCs/>
          </w:rPr>
          <w:t>Como Criar uma Chave de API da OpenAI</w:t>
        </w:r>
      </w:ins>
    </w:p>
    <w:p w14:paraId="592716FF" w14:textId="11AA601F" w:rsidR="006A461D" w:rsidRPr="006A461D" w:rsidRDefault="006A461D" w:rsidP="006A461D">
      <w:pPr>
        <w:spacing w:after="0" w:line="360" w:lineRule="auto"/>
        <w:jc w:val="both"/>
        <w:rPr>
          <w:ins w:id="22" w:author="BRUNO KAUAN RODRIGUES SILVA" w:date="2025-07-01T23:54:00Z"/>
          <w:rFonts w:ascii="Arial" w:eastAsia="Arial" w:hAnsi="Arial" w:cs="Arial"/>
          <w:b/>
          <w:bCs/>
        </w:rPr>
      </w:pPr>
      <w:ins w:id="23" w:author="BRUNO KAUAN RODRIGUES SILVA" w:date="2025-07-01T23:54:00Z">
        <w:r w:rsidRPr="006A461D">
          <w:rPr>
            <w:rFonts w:ascii="Arial" w:eastAsia="Arial" w:hAnsi="Arial" w:cs="Arial"/>
            <w:b/>
            <w:bCs/>
          </w:rPr>
          <w:t xml:space="preserve"> Requisitos:</w:t>
        </w:r>
      </w:ins>
    </w:p>
    <w:p w14:paraId="4BAA2301" w14:textId="77777777" w:rsidR="006A461D" w:rsidRPr="006A461D" w:rsidRDefault="006A461D" w:rsidP="006A461D">
      <w:pPr>
        <w:numPr>
          <w:ilvl w:val="0"/>
          <w:numId w:val="14"/>
        </w:numPr>
        <w:spacing w:after="0" w:line="360" w:lineRule="auto"/>
        <w:jc w:val="both"/>
        <w:rPr>
          <w:ins w:id="24" w:author="BRUNO KAUAN RODRIGUES SILVA" w:date="2025-07-01T23:54:00Z"/>
          <w:rFonts w:ascii="Arial" w:eastAsia="Arial" w:hAnsi="Arial" w:cs="Arial"/>
        </w:rPr>
      </w:pPr>
      <w:ins w:id="25" w:author="BRUNO KAUAN RODRIGUES SILVA" w:date="2025-07-01T23:54:00Z">
        <w:r w:rsidRPr="006A461D">
          <w:rPr>
            <w:rFonts w:ascii="Arial" w:eastAsia="Arial" w:hAnsi="Arial" w:cs="Arial"/>
          </w:rPr>
          <w:t xml:space="preserve">Ter uma conta na </w:t>
        </w:r>
        <w:r w:rsidRPr="006A461D">
          <w:rPr>
            <w:rFonts w:ascii="Arial" w:eastAsia="Arial" w:hAnsi="Arial" w:cs="Arial"/>
          </w:rPr>
          <w:fldChar w:fldCharType="begin"/>
        </w:r>
        <w:r w:rsidRPr="006A461D">
          <w:rPr>
            <w:rFonts w:ascii="Arial" w:eastAsia="Arial" w:hAnsi="Arial" w:cs="Arial"/>
          </w:rPr>
          <w:instrText>HYPERLINK "https://platform.openai.com/signup" \t "_new"</w:instrText>
        </w:r>
        <w:r w:rsidRPr="006A461D">
          <w:rPr>
            <w:rFonts w:ascii="Arial" w:eastAsia="Arial" w:hAnsi="Arial" w:cs="Arial"/>
          </w:rPr>
        </w:r>
        <w:r w:rsidRPr="006A461D">
          <w:rPr>
            <w:rFonts w:ascii="Arial" w:eastAsia="Arial" w:hAnsi="Arial" w:cs="Arial"/>
          </w:rPr>
          <w:fldChar w:fldCharType="separate"/>
        </w:r>
        <w:r w:rsidRPr="006A461D">
          <w:rPr>
            <w:rStyle w:val="Hyperlink"/>
            <w:rFonts w:ascii="Arial" w:eastAsia="Arial" w:hAnsi="Arial" w:cs="Arial"/>
          </w:rPr>
          <w:t>OpenAI</w:t>
        </w:r>
      </w:ins>
      <w:ins w:id="26" w:author="BRUNO KAUAN RODRIGUES SILVA" w:date="2025-07-01T23:54:00Z" w16du:dateUtc="2025-07-02T02:54:00Z">
        <w:r w:rsidRPr="006A461D">
          <w:rPr>
            <w:rFonts w:ascii="Arial" w:eastAsia="Arial" w:hAnsi="Arial" w:cs="Arial"/>
          </w:rPr>
          <w:fldChar w:fldCharType="end"/>
        </w:r>
      </w:ins>
      <w:ins w:id="27" w:author="BRUNO KAUAN RODRIGUES SILVA" w:date="2025-07-01T23:54:00Z">
        <w:r w:rsidRPr="006A461D">
          <w:rPr>
            <w:rFonts w:ascii="Arial" w:eastAsia="Arial" w:hAnsi="Arial" w:cs="Arial"/>
          </w:rPr>
          <w:t xml:space="preserve"> (se ainda não tem, é só criar gratuitamente).</w:t>
        </w:r>
      </w:ins>
    </w:p>
    <w:p w14:paraId="590DCC8E" w14:textId="77777777" w:rsidR="006A461D" w:rsidRPr="006A461D" w:rsidRDefault="006A461D" w:rsidP="006A461D">
      <w:pPr>
        <w:numPr>
          <w:ilvl w:val="0"/>
          <w:numId w:val="14"/>
        </w:numPr>
        <w:spacing w:after="0" w:line="360" w:lineRule="auto"/>
        <w:jc w:val="both"/>
        <w:rPr>
          <w:ins w:id="28" w:author="BRUNO KAUAN RODRIGUES SILVA" w:date="2025-07-01T23:54:00Z"/>
          <w:rFonts w:ascii="Arial" w:eastAsia="Arial" w:hAnsi="Arial" w:cs="Arial"/>
        </w:rPr>
      </w:pPr>
      <w:ins w:id="29" w:author="BRUNO KAUAN RODRIGUES SILVA" w:date="2025-07-01T23:54:00Z">
        <w:r w:rsidRPr="006A461D">
          <w:rPr>
            <w:rFonts w:ascii="Arial" w:eastAsia="Arial" w:hAnsi="Arial" w:cs="Arial"/>
          </w:rPr>
          <w:t>Um e-mail válido e, em alguns casos, um número de telefone para verificação.</w:t>
        </w:r>
      </w:ins>
    </w:p>
    <w:p w14:paraId="016D52B5" w14:textId="77777777" w:rsidR="006A461D" w:rsidRPr="006A461D" w:rsidRDefault="006A461D" w:rsidP="006A461D">
      <w:pPr>
        <w:spacing w:after="0" w:line="360" w:lineRule="auto"/>
        <w:jc w:val="both"/>
        <w:rPr>
          <w:ins w:id="30" w:author="BRUNO KAUAN RODRIGUES SILVA" w:date="2025-07-01T23:54:00Z"/>
          <w:rFonts w:ascii="Arial" w:eastAsia="Arial" w:hAnsi="Arial" w:cs="Arial"/>
        </w:rPr>
      </w:pPr>
      <w:ins w:id="31" w:author="BRUNO KAUAN RODRIGUES SILVA" w:date="2025-07-01T23:54:00Z">
        <w:r w:rsidRPr="006A461D">
          <w:rPr>
            <w:rFonts w:ascii="Arial" w:eastAsia="Arial" w:hAnsi="Arial" w:cs="Arial"/>
          </w:rPr>
          <w:pict w14:anchorId="2851EBCB">
            <v:rect id="_x0000_i1031" style="width:0;height:1.5pt" o:hralign="center" o:hrstd="t" o:hr="t" fillcolor="#a0a0a0" stroked="f"/>
          </w:pict>
        </w:r>
      </w:ins>
    </w:p>
    <w:p w14:paraId="5A0AAB8A" w14:textId="5E70EB12" w:rsidR="006A461D" w:rsidRPr="006A461D" w:rsidRDefault="006A461D" w:rsidP="006A461D">
      <w:pPr>
        <w:spacing w:after="0" w:line="360" w:lineRule="auto"/>
        <w:jc w:val="both"/>
        <w:rPr>
          <w:ins w:id="32" w:author="BRUNO KAUAN RODRIGUES SILVA" w:date="2025-07-01T23:54:00Z"/>
          <w:rFonts w:ascii="Arial" w:eastAsia="Arial" w:hAnsi="Arial" w:cs="Arial"/>
          <w:b/>
          <w:bCs/>
        </w:rPr>
      </w:pPr>
      <w:ins w:id="33" w:author="BRUNO KAUAN RODRIGUES SILVA" w:date="2025-07-01T23:54:00Z">
        <w:r w:rsidRPr="006A461D">
          <w:rPr>
            <w:rFonts w:ascii="Arial" w:eastAsia="Arial" w:hAnsi="Arial" w:cs="Arial"/>
            <w:b/>
            <w:bCs/>
          </w:rPr>
          <w:t>Passo a Passo</w:t>
        </w:r>
      </w:ins>
    </w:p>
    <w:p w14:paraId="6663B967" w14:textId="77777777" w:rsidR="006A461D" w:rsidRPr="006A461D" w:rsidRDefault="006A461D" w:rsidP="006A461D">
      <w:pPr>
        <w:spacing w:after="0" w:line="360" w:lineRule="auto"/>
        <w:jc w:val="both"/>
        <w:rPr>
          <w:ins w:id="34" w:author="BRUNO KAUAN RODRIGUES SILVA" w:date="2025-07-01T23:54:00Z"/>
          <w:rFonts w:ascii="Arial" w:eastAsia="Arial" w:hAnsi="Arial" w:cs="Arial"/>
          <w:b/>
          <w:bCs/>
        </w:rPr>
      </w:pPr>
      <w:ins w:id="35" w:author="BRUNO KAUAN RODRIGUES SILVA" w:date="2025-07-01T23:54:00Z">
        <w:r w:rsidRPr="006A461D">
          <w:rPr>
            <w:rFonts w:ascii="Arial" w:eastAsia="Arial" w:hAnsi="Arial" w:cs="Arial"/>
            <w:b/>
            <w:bCs/>
          </w:rPr>
          <w:t>1. Acesse a plataforma da OpenAI</w:t>
        </w:r>
      </w:ins>
    </w:p>
    <w:p w14:paraId="1ACC9BC8" w14:textId="40B5E6C0" w:rsidR="006A461D" w:rsidRPr="006A461D" w:rsidRDefault="006A461D" w:rsidP="006A461D">
      <w:pPr>
        <w:spacing w:after="0" w:line="360" w:lineRule="auto"/>
        <w:jc w:val="both"/>
        <w:rPr>
          <w:ins w:id="36" w:author="BRUNO KAUAN RODRIGUES SILVA" w:date="2025-07-01T23:54:00Z"/>
          <w:rFonts w:ascii="Arial" w:eastAsia="Arial" w:hAnsi="Arial" w:cs="Arial"/>
        </w:rPr>
      </w:pPr>
      <w:ins w:id="37" w:author="BRUNO KAUAN RODRIGUES SILVA" w:date="2025-07-01T23:54:00Z">
        <w:r w:rsidRPr="006A461D">
          <w:rPr>
            <w:rFonts w:ascii="Arial" w:eastAsia="Arial" w:hAnsi="Arial" w:cs="Arial"/>
          </w:rPr>
          <w:t>Vá para o site oficial da plataforma:</w:t>
        </w:r>
        <w:r w:rsidRPr="006A461D">
          <w:rPr>
            <w:rFonts w:ascii="Arial" w:eastAsia="Arial" w:hAnsi="Arial" w:cs="Arial"/>
          </w:rPr>
          <w:br/>
          <w:t xml:space="preserve"> </w:t>
        </w:r>
        <w:r w:rsidRPr="006A461D">
          <w:rPr>
            <w:rFonts w:ascii="Arial" w:eastAsia="Arial" w:hAnsi="Arial" w:cs="Arial"/>
          </w:rPr>
          <w:fldChar w:fldCharType="begin"/>
        </w:r>
        <w:r w:rsidRPr="006A461D">
          <w:rPr>
            <w:rFonts w:ascii="Arial" w:eastAsia="Arial" w:hAnsi="Arial" w:cs="Arial"/>
          </w:rPr>
          <w:instrText>HYPERLINK "https://platform.openai.com" \t "_new"</w:instrText>
        </w:r>
        <w:r w:rsidRPr="006A461D">
          <w:rPr>
            <w:rFonts w:ascii="Arial" w:eastAsia="Arial" w:hAnsi="Arial" w:cs="Arial"/>
          </w:rPr>
        </w:r>
        <w:r w:rsidRPr="006A461D">
          <w:rPr>
            <w:rFonts w:ascii="Arial" w:eastAsia="Arial" w:hAnsi="Arial" w:cs="Arial"/>
          </w:rPr>
          <w:fldChar w:fldCharType="separate"/>
        </w:r>
        <w:r w:rsidRPr="006A461D">
          <w:rPr>
            <w:rStyle w:val="Hyperlink"/>
            <w:rFonts w:ascii="Arial" w:eastAsia="Arial" w:hAnsi="Arial" w:cs="Arial"/>
          </w:rPr>
          <w:t>https://platform.openai.com</w:t>
        </w:r>
      </w:ins>
      <w:ins w:id="38" w:author="BRUNO KAUAN RODRIGUES SILVA" w:date="2025-07-01T23:54:00Z" w16du:dateUtc="2025-07-02T02:54:00Z">
        <w:r w:rsidRPr="006A461D">
          <w:rPr>
            <w:rFonts w:ascii="Arial" w:eastAsia="Arial" w:hAnsi="Arial" w:cs="Arial"/>
          </w:rPr>
          <w:fldChar w:fldCharType="end"/>
        </w:r>
      </w:ins>
    </w:p>
    <w:p w14:paraId="368108B2" w14:textId="77777777" w:rsidR="006A461D" w:rsidRPr="006A461D" w:rsidRDefault="006A461D" w:rsidP="006A461D">
      <w:pPr>
        <w:spacing w:after="0" w:line="360" w:lineRule="auto"/>
        <w:jc w:val="both"/>
        <w:rPr>
          <w:ins w:id="39" w:author="BRUNO KAUAN RODRIGUES SILVA" w:date="2025-07-01T23:54:00Z"/>
          <w:rFonts w:ascii="Arial" w:eastAsia="Arial" w:hAnsi="Arial" w:cs="Arial"/>
          <w:b/>
          <w:bCs/>
        </w:rPr>
      </w:pPr>
      <w:ins w:id="40" w:author="BRUNO KAUAN RODRIGUES SILVA" w:date="2025-07-01T23:54:00Z">
        <w:r w:rsidRPr="006A461D">
          <w:rPr>
            <w:rFonts w:ascii="Arial" w:eastAsia="Arial" w:hAnsi="Arial" w:cs="Arial"/>
            <w:b/>
            <w:bCs/>
          </w:rPr>
          <w:t>2. Faça login ou crie uma conta</w:t>
        </w:r>
      </w:ins>
    </w:p>
    <w:p w14:paraId="0F37619E" w14:textId="77777777" w:rsidR="006A461D" w:rsidRPr="006A461D" w:rsidRDefault="006A461D" w:rsidP="006A461D">
      <w:pPr>
        <w:numPr>
          <w:ilvl w:val="0"/>
          <w:numId w:val="15"/>
        </w:numPr>
        <w:spacing w:after="0" w:line="360" w:lineRule="auto"/>
        <w:jc w:val="both"/>
        <w:rPr>
          <w:ins w:id="41" w:author="BRUNO KAUAN RODRIGUES SILVA" w:date="2025-07-01T23:54:00Z"/>
          <w:rFonts w:ascii="Arial" w:eastAsia="Arial" w:hAnsi="Arial" w:cs="Arial"/>
        </w:rPr>
      </w:pPr>
      <w:ins w:id="42" w:author="BRUNO KAUAN RODRIGUES SILVA" w:date="2025-07-01T23:54:00Z">
        <w:r w:rsidRPr="006A461D">
          <w:rPr>
            <w:rFonts w:ascii="Arial" w:eastAsia="Arial" w:hAnsi="Arial" w:cs="Arial"/>
          </w:rPr>
          <w:t xml:space="preserve">Se já tiver uma conta, clique em </w:t>
        </w:r>
        <w:r w:rsidRPr="006A461D">
          <w:rPr>
            <w:rFonts w:ascii="Arial" w:eastAsia="Arial" w:hAnsi="Arial" w:cs="Arial"/>
            <w:b/>
            <w:bCs/>
          </w:rPr>
          <w:t>"Log in"</w:t>
        </w:r>
      </w:ins>
    </w:p>
    <w:p w14:paraId="5AA8B2C7" w14:textId="77777777" w:rsidR="006A461D" w:rsidRPr="006A461D" w:rsidRDefault="006A461D" w:rsidP="006A461D">
      <w:pPr>
        <w:numPr>
          <w:ilvl w:val="0"/>
          <w:numId w:val="15"/>
        </w:numPr>
        <w:spacing w:after="0" w:line="360" w:lineRule="auto"/>
        <w:jc w:val="both"/>
        <w:rPr>
          <w:ins w:id="43" w:author="BRUNO KAUAN RODRIGUES SILVA" w:date="2025-07-01T23:54:00Z"/>
          <w:rFonts w:ascii="Arial" w:eastAsia="Arial" w:hAnsi="Arial" w:cs="Arial"/>
        </w:rPr>
      </w:pPr>
      <w:ins w:id="44" w:author="BRUNO KAUAN RODRIGUES SILVA" w:date="2025-07-01T23:54:00Z">
        <w:r w:rsidRPr="006A461D">
          <w:rPr>
            <w:rFonts w:ascii="Arial" w:eastAsia="Arial" w:hAnsi="Arial" w:cs="Arial"/>
          </w:rPr>
          <w:t xml:space="preserve">Se ainda não tiver, clique em </w:t>
        </w:r>
        <w:r w:rsidRPr="006A461D">
          <w:rPr>
            <w:rFonts w:ascii="Arial" w:eastAsia="Arial" w:hAnsi="Arial" w:cs="Arial"/>
            <w:b/>
            <w:bCs/>
          </w:rPr>
          <w:t>"</w:t>
        </w:r>
        <w:proofErr w:type="spellStart"/>
        <w:r w:rsidRPr="006A461D">
          <w:rPr>
            <w:rFonts w:ascii="Arial" w:eastAsia="Arial" w:hAnsi="Arial" w:cs="Arial"/>
            <w:b/>
            <w:bCs/>
          </w:rPr>
          <w:t>Sign</w:t>
        </w:r>
        <w:proofErr w:type="spellEnd"/>
        <w:r w:rsidRPr="006A461D">
          <w:rPr>
            <w:rFonts w:ascii="Arial" w:eastAsia="Arial" w:hAnsi="Arial" w:cs="Arial"/>
            <w:b/>
            <w:bCs/>
          </w:rPr>
          <w:t xml:space="preserve"> </w:t>
        </w:r>
        <w:proofErr w:type="spellStart"/>
        <w:r w:rsidRPr="006A461D">
          <w:rPr>
            <w:rFonts w:ascii="Arial" w:eastAsia="Arial" w:hAnsi="Arial" w:cs="Arial"/>
            <w:b/>
            <w:bCs/>
          </w:rPr>
          <w:t>up</w:t>
        </w:r>
        <w:proofErr w:type="spellEnd"/>
        <w:r w:rsidRPr="006A461D">
          <w:rPr>
            <w:rFonts w:ascii="Arial" w:eastAsia="Arial" w:hAnsi="Arial" w:cs="Arial"/>
            <w:b/>
            <w:bCs/>
          </w:rPr>
          <w:t>"</w:t>
        </w:r>
        <w:r w:rsidRPr="006A461D">
          <w:rPr>
            <w:rFonts w:ascii="Arial" w:eastAsia="Arial" w:hAnsi="Arial" w:cs="Arial"/>
          </w:rPr>
          <w:t xml:space="preserve"> e siga as instruções para criar uma.</w:t>
        </w:r>
      </w:ins>
    </w:p>
    <w:p w14:paraId="14DF67F8" w14:textId="77777777" w:rsidR="006A461D" w:rsidRPr="006A461D" w:rsidRDefault="006A461D" w:rsidP="006A461D">
      <w:pPr>
        <w:spacing w:after="0" w:line="360" w:lineRule="auto"/>
        <w:jc w:val="both"/>
        <w:rPr>
          <w:ins w:id="45" w:author="BRUNO KAUAN RODRIGUES SILVA" w:date="2025-07-01T23:54:00Z"/>
          <w:rFonts w:ascii="Arial" w:eastAsia="Arial" w:hAnsi="Arial" w:cs="Arial"/>
          <w:b/>
          <w:bCs/>
        </w:rPr>
      </w:pPr>
      <w:ins w:id="46" w:author="BRUNO KAUAN RODRIGUES SILVA" w:date="2025-07-01T23:54:00Z">
        <w:r w:rsidRPr="006A461D">
          <w:rPr>
            <w:rFonts w:ascii="Arial" w:eastAsia="Arial" w:hAnsi="Arial" w:cs="Arial"/>
            <w:b/>
            <w:bCs/>
          </w:rPr>
          <w:t>3. Vá até a seção de chaves de API</w:t>
        </w:r>
      </w:ins>
    </w:p>
    <w:p w14:paraId="59A4493E" w14:textId="34BE2BB6" w:rsidR="006A461D" w:rsidRPr="006A461D" w:rsidRDefault="006A461D" w:rsidP="006A461D">
      <w:pPr>
        <w:numPr>
          <w:ilvl w:val="0"/>
          <w:numId w:val="16"/>
        </w:numPr>
        <w:spacing w:after="0" w:line="360" w:lineRule="auto"/>
        <w:jc w:val="both"/>
        <w:rPr>
          <w:ins w:id="47" w:author="BRUNO KAUAN RODRIGUES SILVA" w:date="2025-07-01T23:54:00Z"/>
          <w:rFonts w:ascii="Arial" w:eastAsia="Arial" w:hAnsi="Arial" w:cs="Arial"/>
        </w:rPr>
      </w:pPr>
      <w:ins w:id="48" w:author="BRUNO KAUAN RODRIGUES SILVA" w:date="2025-07-01T23:54:00Z">
        <w:r w:rsidRPr="006A461D">
          <w:rPr>
            <w:rFonts w:ascii="Arial" w:eastAsia="Arial" w:hAnsi="Arial" w:cs="Arial"/>
          </w:rPr>
          <w:t>Após logar, vá para este link direto:</w:t>
        </w:r>
        <w:r w:rsidRPr="006A461D">
          <w:rPr>
            <w:rFonts w:ascii="Arial" w:eastAsia="Arial" w:hAnsi="Arial" w:cs="Arial"/>
          </w:rPr>
          <w:br/>
          <w:t xml:space="preserve"> </w:t>
        </w:r>
        <w:r w:rsidRPr="006A461D">
          <w:rPr>
            <w:rFonts w:ascii="Arial" w:eastAsia="Arial" w:hAnsi="Arial" w:cs="Arial"/>
          </w:rPr>
          <w:fldChar w:fldCharType="begin"/>
        </w:r>
        <w:r w:rsidRPr="006A461D">
          <w:rPr>
            <w:rFonts w:ascii="Arial" w:eastAsia="Arial" w:hAnsi="Arial" w:cs="Arial"/>
          </w:rPr>
          <w:instrText>HYPERLINK "https://platform.openai.com/api-keys" \t "_new"</w:instrText>
        </w:r>
        <w:r w:rsidRPr="006A461D">
          <w:rPr>
            <w:rFonts w:ascii="Arial" w:eastAsia="Arial" w:hAnsi="Arial" w:cs="Arial"/>
          </w:rPr>
        </w:r>
        <w:r w:rsidRPr="006A461D">
          <w:rPr>
            <w:rFonts w:ascii="Arial" w:eastAsia="Arial" w:hAnsi="Arial" w:cs="Arial"/>
          </w:rPr>
          <w:fldChar w:fldCharType="separate"/>
        </w:r>
        <w:r w:rsidRPr="006A461D">
          <w:rPr>
            <w:rStyle w:val="Hyperlink"/>
            <w:rFonts w:ascii="Arial" w:eastAsia="Arial" w:hAnsi="Arial" w:cs="Arial"/>
          </w:rPr>
          <w:t>https://platform.openai.com/api-keys</w:t>
        </w:r>
      </w:ins>
      <w:ins w:id="49" w:author="BRUNO KAUAN RODRIGUES SILVA" w:date="2025-07-01T23:54:00Z" w16du:dateUtc="2025-07-02T02:54:00Z">
        <w:r w:rsidRPr="006A461D">
          <w:rPr>
            <w:rFonts w:ascii="Arial" w:eastAsia="Arial" w:hAnsi="Arial" w:cs="Arial"/>
          </w:rPr>
          <w:fldChar w:fldCharType="end"/>
        </w:r>
      </w:ins>
    </w:p>
    <w:p w14:paraId="0E9AB98D" w14:textId="77777777" w:rsidR="006A461D" w:rsidRPr="006A461D" w:rsidRDefault="006A461D" w:rsidP="006A461D">
      <w:pPr>
        <w:spacing w:after="0" w:line="360" w:lineRule="auto"/>
        <w:jc w:val="both"/>
        <w:rPr>
          <w:ins w:id="50" w:author="BRUNO KAUAN RODRIGUES SILVA" w:date="2025-07-01T23:54:00Z"/>
          <w:rFonts w:ascii="Arial" w:eastAsia="Arial" w:hAnsi="Arial" w:cs="Arial"/>
        </w:rPr>
      </w:pPr>
      <w:ins w:id="51" w:author="BRUNO KAUAN RODRIGUES SILVA" w:date="2025-07-01T23:54:00Z">
        <w:r w:rsidRPr="006A461D">
          <w:rPr>
            <w:rFonts w:ascii="Arial" w:eastAsia="Arial" w:hAnsi="Arial" w:cs="Arial"/>
          </w:rPr>
          <w:t>Ou, no menu superior, clique em:</w:t>
        </w:r>
      </w:ins>
    </w:p>
    <w:p w14:paraId="60CD0A85" w14:textId="77777777" w:rsidR="006A461D" w:rsidRPr="006A461D" w:rsidRDefault="006A461D" w:rsidP="006A461D">
      <w:pPr>
        <w:numPr>
          <w:ilvl w:val="0"/>
          <w:numId w:val="17"/>
        </w:numPr>
        <w:spacing w:after="0" w:line="360" w:lineRule="auto"/>
        <w:jc w:val="both"/>
        <w:rPr>
          <w:ins w:id="52" w:author="BRUNO KAUAN RODRIGUES SILVA" w:date="2025-07-01T23:54:00Z"/>
          <w:rFonts w:ascii="Arial" w:eastAsia="Arial" w:hAnsi="Arial" w:cs="Arial"/>
        </w:rPr>
      </w:pPr>
      <w:ins w:id="53" w:author="BRUNO KAUAN RODRIGUES SILVA" w:date="2025-07-01T23:54:00Z">
        <w:r w:rsidRPr="006A461D">
          <w:rPr>
            <w:rFonts w:ascii="Arial" w:eastAsia="Arial" w:hAnsi="Arial" w:cs="Arial"/>
          </w:rPr>
          <w:t>Seu nome no canto superior direito</w:t>
        </w:r>
      </w:ins>
    </w:p>
    <w:p w14:paraId="35198847" w14:textId="77777777" w:rsidR="006A461D" w:rsidRPr="006A461D" w:rsidRDefault="006A461D" w:rsidP="006A461D">
      <w:pPr>
        <w:numPr>
          <w:ilvl w:val="0"/>
          <w:numId w:val="17"/>
        </w:numPr>
        <w:spacing w:after="0" w:line="360" w:lineRule="auto"/>
        <w:jc w:val="both"/>
        <w:rPr>
          <w:ins w:id="54" w:author="BRUNO KAUAN RODRIGUES SILVA" w:date="2025-07-01T23:54:00Z"/>
          <w:rFonts w:ascii="Arial" w:eastAsia="Arial" w:hAnsi="Arial" w:cs="Arial"/>
        </w:rPr>
      </w:pPr>
      <w:ins w:id="55" w:author="BRUNO KAUAN RODRIGUES SILVA" w:date="2025-07-01T23:54:00Z">
        <w:r w:rsidRPr="006A461D">
          <w:rPr>
            <w:rFonts w:ascii="Arial" w:eastAsia="Arial" w:hAnsi="Arial" w:cs="Arial"/>
          </w:rPr>
          <w:t xml:space="preserve">Depois em </w:t>
        </w:r>
        <w:r w:rsidRPr="006A461D">
          <w:rPr>
            <w:rFonts w:ascii="Arial" w:eastAsia="Arial" w:hAnsi="Arial" w:cs="Arial"/>
            <w:b/>
            <w:bCs/>
          </w:rPr>
          <w:t>"</w:t>
        </w:r>
        <w:proofErr w:type="spellStart"/>
        <w:r w:rsidRPr="006A461D">
          <w:rPr>
            <w:rFonts w:ascii="Arial" w:eastAsia="Arial" w:hAnsi="Arial" w:cs="Arial"/>
            <w:b/>
            <w:bCs/>
          </w:rPr>
          <w:t>View</w:t>
        </w:r>
        <w:proofErr w:type="spellEnd"/>
        <w:r w:rsidRPr="006A461D">
          <w:rPr>
            <w:rFonts w:ascii="Arial" w:eastAsia="Arial" w:hAnsi="Arial" w:cs="Arial"/>
            <w:b/>
            <w:bCs/>
          </w:rPr>
          <w:t xml:space="preserve"> API Keys"</w:t>
        </w:r>
      </w:ins>
    </w:p>
    <w:p w14:paraId="2F8DDE37" w14:textId="77777777" w:rsidR="006A461D" w:rsidRPr="006A461D" w:rsidRDefault="006A461D" w:rsidP="006A461D">
      <w:pPr>
        <w:spacing w:after="0" w:line="360" w:lineRule="auto"/>
        <w:jc w:val="both"/>
        <w:rPr>
          <w:ins w:id="56" w:author="BRUNO KAUAN RODRIGUES SILVA" w:date="2025-07-01T23:54:00Z"/>
          <w:rFonts w:ascii="Arial" w:eastAsia="Arial" w:hAnsi="Arial" w:cs="Arial"/>
          <w:b/>
          <w:bCs/>
        </w:rPr>
      </w:pPr>
      <w:ins w:id="57" w:author="BRUNO KAUAN RODRIGUES SILVA" w:date="2025-07-01T23:54:00Z">
        <w:r w:rsidRPr="006A461D">
          <w:rPr>
            <w:rFonts w:ascii="Arial" w:eastAsia="Arial" w:hAnsi="Arial" w:cs="Arial"/>
            <w:b/>
            <w:bCs/>
          </w:rPr>
          <w:t>4. Crie uma nova chave</w:t>
        </w:r>
      </w:ins>
    </w:p>
    <w:p w14:paraId="7092B653" w14:textId="77777777" w:rsidR="006A461D" w:rsidRPr="006A461D" w:rsidRDefault="006A461D" w:rsidP="006A461D">
      <w:pPr>
        <w:numPr>
          <w:ilvl w:val="0"/>
          <w:numId w:val="18"/>
        </w:numPr>
        <w:spacing w:after="0" w:line="360" w:lineRule="auto"/>
        <w:jc w:val="both"/>
        <w:rPr>
          <w:ins w:id="58" w:author="BRUNO KAUAN RODRIGUES SILVA" w:date="2025-07-01T23:54:00Z"/>
          <w:rFonts w:ascii="Arial" w:eastAsia="Arial" w:hAnsi="Arial" w:cs="Arial"/>
        </w:rPr>
      </w:pPr>
      <w:ins w:id="59" w:author="BRUNO KAUAN RODRIGUES SILVA" w:date="2025-07-01T23:54:00Z">
        <w:r w:rsidRPr="006A461D">
          <w:rPr>
            <w:rFonts w:ascii="Arial" w:eastAsia="Arial" w:hAnsi="Arial" w:cs="Arial"/>
          </w:rPr>
          <w:t xml:space="preserve">Clique no botão </w:t>
        </w:r>
        <w:r w:rsidRPr="006A461D">
          <w:rPr>
            <w:rFonts w:ascii="Arial" w:eastAsia="Arial" w:hAnsi="Arial" w:cs="Arial"/>
            <w:b/>
            <w:bCs/>
          </w:rPr>
          <w:t>"</w:t>
        </w:r>
        <w:proofErr w:type="spellStart"/>
        <w:r w:rsidRPr="006A461D">
          <w:rPr>
            <w:rFonts w:ascii="Arial" w:eastAsia="Arial" w:hAnsi="Arial" w:cs="Arial"/>
            <w:b/>
            <w:bCs/>
          </w:rPr>
          <w:t>Create</w:t>
        </w:r>
        <w:proofErr w:type="spellEnd"/>
        <w:r w:rsidRPr="006A461D">
          <w:rPr>
            <w:rFonts w:ascii="Arial" w:eastAsia="Arial" w:hAnsi="Arial" w:cs="Arial"/>
            <w:b/>
            <w:bCs/>
          </w:rPr>
          <w:t xml:space="preserve"> new </w:t>
        </w:r>
        <w:proofErr w:type="spellStart"/>
        <w:r w:rsidRPr="006A461D">
          <w:rPr>
            <w:rFonts w:ascii="Arial" w:eastAsia="Arial" w:hAnsi="Arial" w:cs="Arial"/>
            <w:b/>
            <w:bCs/>
          </w:rPr>
          <w:t>secret</w:t>
        </w:r>
        <w:proofErr w:type="spellEnd"/>
        <w:r w:rsidRPr="006A461D">
          <w:rPr>
            <w:rFonts w:ascii="Arial" w:eastAsia="Arial" w:hAnsi="Arial" w:cs="Arial"/>
            <w:b/>
            <w:bCs/>
          </w:rPr>
          <w:t xml:space="preserve"> </w:t>
        </w:r>
        <w:proofErr w:type="spellStart"/>
        <w:r w:rsidRPr="006A461D">
          <w:rPr>
            <w:rFonts w:ascii="Arial" w:eastAsia="Arial" w:hAnsi="Arial" w:cs="Arial"/>
            <w:b/>
            <w:bCs/>
          </w:rPr>
          <w:t>key</w:t>
        </w:r>
        <w:proofErr w:type="spellEnd"/>
        <w:r w:rsidRPr="006A461D">
          <w:rPr>
            <w:rFonts w:ascii="Arial" w:eastAsia="Arial" w:hAnsi="Arial" w:cs="Arial"/>
            <w:b/>
            <w:bCs/>
          </w:rPr>
          <w:t>"</w:t>
        </w:r>
      </w:ins>
    </w:p>
    <w:p w14:paraId="47697FE5" w14:textId="77777777" w:rsidR="006A461D" w:rsidRPr="006A461D" w:rsidRDefault="006A461D" w:rsidP="006A461D">
      <w:pPr>
        <w:numPr>
          <w:ilvl w:val="0"/>
          <w:numId w:val="18"/>
        </w:numPr>
        <w:spacing w:after="0" w:line="360" w:lineRule="auto"/>
        <w:jc w:val="both"/>
        <w:rPr>
          <w:ins w:id="60" w:author="BRUNO KAUAN RODRIGUES SILVA" w:date="2025-07-01T23:54:00Z"/>
          <w:rFonts w:ascii="Arial" w:eastAsia="Arial" w:hAnsi="Arial" w:cs="Arial"/>
        </w:rPr>
      </w:pPr>
      <w:ins w:id="61" w:author="BRUNO KAUAN RODRIGUES SILVA" w:date="2025-07-01T23:54:00Z">
        <w:r w:rsidRPr="006A461D">
          <w:rPr>
            <w:rFonts w:ascii="Arial" w:eastAsia="Arial" w:hAnsi="Arial" w:cs="Arial"/>
          </w:rPr>
          <w:t>Dê um nome para sua chave (opcional, mas recomendado)</w:t>
        </w:r>
      </w:ins>
    </w:p>
    <w:p w14:paraId="355C43D7" w14:textId="77777777" w:rsidR="006A461D" w:rsidRPr="006A461D" w:rsidRDefault="006A461D" w:rsidP="006A461D">
      <w:pPr>
        <w:numPr>
          <w:ilvl w:val="0"/>
          <w:numId w:val="18"/>
        </w:numPr>
        <w:spacing w:after="0" w:line="360" w:lineRule="auto"/>
        <w:jc w:val="both"/>
        <w:rPr>
          <w:ins w:id="62" w:author="BRUNO KAUAN RODRIGUES SILVA" w:date="2025-07-01T23:54:00Z"/>
          <w:rFonts w:ascii="Arial" w:eastAsia="Arial" w:hAnsi="Arial" w:cs="Arial"/>
        </w:rPr>
      </w:pPr>
      <w:ins w:id="63" w:author="BRUNO KAUAN RODRIGUES SILVA" w:date="2025-07-01T23:54:00Z">
        <w:r w:rsidRPr="006A461D">
          <w:rPr>
            <w:rFonts w:ascii="Arial" w:eastAsia="Arial" w:hAnsi="Arial" w:cs="Arial"/>
          </w:rPr>
          <w:lastRenderedPageBreak/>
          <w:t xml:space="preserve">A chave será gerada </w:t>
        </w:r>
        <w:r w:rsidRPr="006A461D">
          <w:rPr>
            <w:rFonts w:ascii="Arial" w:eastAsia="Arial" w:hAnsi="Arial" w:cs="Arial"/>
            <w:b/>
            <w:bCs/>
          </w:rPr>
          <w:t>uma única vez</w:t>
        </w:r>
        <w:r w:rsidRPr="006A461D">
          <w:rPr>
            <w:rFonts w:ascii="Arial" w:eastAsia="Arial" w:hAnsi="Arial" w:cs="Arial"/>
          </w:rPr>
          <w:t xml:space="preserve"> – copie e salve imediatamente.</w:t>
        </w:r>
      </w:ins>
    </w:p>
    <w:p w14:paraId="2FA36C2B" w14:textId="563D6FB3" w:rsidR="006A461D" w:rsidRPr="006A461D" w:rsidRDefault="006A461D" w:rsidP="006A461D">
      <w:pPr>
        <w:spacing w:after="0" w:line="360" w:lineRule="auto"/>
        <w:jc w:val="both"/>
        <w:rPr>
          <w:ins w:id="64" w:author="BRUNO KAUAN RODRIGUES SILVA" w:date="2025-07-01T23:54:00Z"/>
          <w:rFonts w:ascii="Arial" w:eastAsia="Arial" w:hAnsi="Arial" w:cs="Arial"/>
        </w:rPr>
      </w:pPr>
      <w:ins w:id="65" w:author="BRUNO KAUAN RODRIGUES SILVA" w:date="2025-07-01T23:54:00Z">
        <w:r w:rsidRPr="006A461D">
          <w:rPr>
            <w:rFonts w:ascii="Arial" w:eastAsia="Arial" w:hAnsi="Arial" w:cs="Arial"/>
          </w:rPr>
          <w:t xml:space="preserve"> </w:t>
        </w:r>
        <w:r w:rsidRPr="006A461D">
          <w:rPr>
            <w:rFonts w:ascii="Arial" w:eastAsia="Arial" w:hAnsi="Arial" w:cs="Arial"/>
            <w:b/>
            <w:bCs/>
          </w:rPr>
          <w:t>Importante:</w:t>
        </w:r>
        <w:r w:rsidRPr="006A461D">
          <w:rPr>
            <w:rFonts w:ascii="Arial" w:eastAsia="Arial" w:hAnsi="Arial" w:cs="Arial"/>
          </w:rPr>
          <w:t xml:space="preserve"> Você </w:t>
        </w:r>
        <w:r w:rsidRPr="006A461D">
          <w:rPr>
            <w:rFonts w:ascii="Arial" w:eastAsia="Arial" w:hAnsi="Arial" w:cs="Arial"/>
            <w:b/>
            <w:bCs/>
          </w:rPr>
          <w:t>não poderá ver essa chave de novo</w:t>
        </w:r>
        <w:r w:rsidRPr="006A461D">
          <w:rPr>
            <w:rFonts w:ascii="Arial" w:eastAsia="Arial" w:hAnsi="Arial" w:cs="Arial"/>
          </w:rPr>
          <w:t xml:space="preserve">, então </w:t>
        </w:r>
        <w:r w:rsidRPr="006A461D">
          <w:rPr>
            <w:rFonts w:ascii="Arial" w:eastAsia="Arial" w:hAnsi="Arial" w:cs="Arial"/>
            <w:b/>
            <w:bCs/>
          </w:rPr>
          <w:t>guarde bem</w:t>
        </w:r>
        <w:r w:rsidRPr="006A461D">
          <w:rPr>
            <w:rFonts w:ascii="Arial" w:eastAsia="Arial" w:hAnsi="Arial" w:cs="Arial"/>
          </w:rPr>
          <w:t xml:space="preserve"> em um local seguro como um gerenciador de senhas ou bloco de notas seguro.</w:t>
        </w:r>
      </w:ins>
    </w:p>
    <w:p w14:paraId="2B797807" w14:textId="77777777" w:rsidR="006A461D" w:rsidRPr="006A461D" w:rsidRDefault="006A461D" w:rsidP="006A461D">
      <w:pPr>
        <w:spacing w:after="0" w:line="360" w:lineRule="auto"/>
        <w:jc w:val="both"/>
        <w:rPr>
          <w:ins w:id="66" w:author="BRUNO KAUAN RODRIGUES SILVA" w:date="2025-07-01T23:54:00Z"/>
          <w:rFonts w:ascii="Arial" w:eastAsia="Arial" w:hAnsi="Arial" w:cs="Arial"/>
          <w:b/>
          <w:bCs/>
        </w:rPr>
      </w:pPr>
      <w:ins w:id="67" w:author="BRUNO KAUAN RODRIGUES SILVA" w:date="2025-07-01T23:54:00Z">
        <w:r w:rsidRPr="006A461D">
          <w:rPr>
            <w:rFonts w:ascii="Arial" w:eastAsia="Arial" w:hAnsi="Arial" w:cs="Arial"/>
            <w:b/>
            <w:bCs/>
          </w:rPr>
          <w:t>5. Use a chave na sua aplicação</w:t>
        </w:r>
      </w:ins>
    </w:p>
    <w:p w14:paraId="6DFE662D" w14:textId="77777777" w:rsidR="006A461D" w:rsidRDefault="006A461D" w:rsidP="006A461D">
      <w:pPr>
        <w:spacing w:after="0" w:line="360" w:lineRule="auto"/>
        <w:jc w:val="both"/>
        <w:rPr>
          <w:ins w:id="68" w:author="BRUNO KAUAN RODRIGUES SILVA" w:date="2025-07-01T23:54:00Z" w16du:dateUtc="2025-07-02T02:54:00Z"/>
          <w:rFonts w:ascii="Arial" w:eastAsia="Arial" w:hAnsi="Arial" w:cs="Arial"/>
        </w:rPr>
      </w:pPr>
      <w:ins w:id="69" w:author="BRUNO KAUAN RODRIGUES SILVA" w:date="2025-07-01T23:54:00Z">
        <w:r w:rsidRPr="006A461D">
          <w:rPr>
            <w:rFonts w:ascii="Arial" w:eastAsia="Arial" w:hAnsi="Arial" w:cs="Arial"/>
          </w:rPr>
          <w:t>No seu código, você pode usar essa chave como:</w:t>
        </w:r>
      </w:ins>
    </w:p>
    <w:p w14:paraId="0B800D6A" w14:textId="77777777" w:rsidR="006A461D" w:rsidRPr="006A461D" w:rsidRDefault="006A461D" w:rsidP="006A461D">
      <w:pPr>
        <w:spacing w:after="0" w:line="360" w:lineRule="auto"/>
        <w:jc w:val="both"/>
        <w:rPr>
          <w:ins w:id="70" w:author="BRUNO KAUAN RODRIGUES SILVA" w:date="2025-07-01T23:54:00Z" w16du:dateUtc="2025-07-02T02:54:00Z"/>
          <w:rFonts w:ascii="Arial" w:eastAsia="Arial" w:hAnsi="Arial" w:cs="Arial"/>
        </w:rPr>
      </w:pPr>
      <w:proofErr w:type="spellStart"/>
      <w:ins w:id="71" w:author="BRUNO KAUAN RODRIGUES SILVA" w:date="2025-07-01T23:54:00Z" w16du:dateUtc="2025-07-02T02:54:00Z">
        <w:r w:rsidRPr="006A461D">
          <w:rPr>
            <w:rFonts w:ascii="Arial" w:eastAsia="Arial" w:hAnsi="Arial" w:cs="Arial"/>
          </w:rPr>
          <w:t>const</w:t>
        </w:r>
        <w:proofErr w:type="spellEnd"/>
        <w:r w:rsidRPr="006A461D">
          <w:rPr>
            <w:rFonts w:ascii="Arial" w:eastAsia="Arial" w:hAnsi="Arial" w:cs="Arial"/>
          </w:rPr>
          <w:t xml:space="preserve"> </w:t>
        </w:r>
        <w:proofErr w:type="spellStart"/>
        <w:r w:rsidRPr="006A461D">
          <w:rPr>
            <w:rFonts w:ascii="Arial" w:eastAsia="Arial" w:hAnsi="Arial" w:cs="Arial"/>
          </w:rPr>
          <w:t>openai</w:t>
        </w:r>
        <w:proofErr w:type="spellEnd"/>
        <w:r w:rsidRPr="006A461D">
          <w:rPr>
            <w:rFonts w:ascii="Arial" w:eastAsia="Arial" w:hAnsi="Arial" w:cs="Arial"/>
          </w:rPr>
          <w:t xml:space="preserve"> = new </w:t>
        </w:r>
        <w:proofErr w:type="gramStart"/>
        <w:r w:rsidRPr="006A461D">
          <w:rPr>
            <w:rFonts w:ascii="Arial" w:eastAsia="Arial" w:hAnsi="Arial" w:cs="Arial"/>
          </w:rPr>
          <w:t>OpenAI(</w:t>
        </w:r>
        <w:proofErr w:type="gramEnd"/>
        <w:r w:rsidRPr="006A461D">
          <w:rPr>
            <w:rFonts w:ascii="Arial" w:eastAsia="Arial" w:hAnsi="Arial" w:cs="Arial"/>
          </w:rPr>
          <w:t>{</w:t>
        </w:r>
      </w:ins>
    </w:p>
    <w:p w14:paraId="4A8F58E0" w14:textId="77777777" w:rsidR="006A461D" w:rsidRPr="006A461D" w:rsidRDefault="006A461D" w:rsidP="006A461D">
      <w:pPr>
        <w:spacing w:after="0" w:line="360" w:lineRule="auto"/>
        <w:jc w:val="both"/>
        <w:rPr>
          <w:ins w:id="72" w:author="BRUNO KAUAN RODRIGUES SILVA" w:date="2025-07-01T23:54:00Z" w16du:dateUtc="2025-07-02T02:54:00Z"/>
          <w:rFonts w:ascii="Arial" w:eastAsia="Arial" w:hAnsi="Arial" w:cs="Arial"/>
        </w:rPr>
      </w:pPr>
      <w:ins w:id="73" w:author="BRUNO KAUAN RODRIGUES SILVA" w:date="2025-07-01T23:54:00Z" w16du:dateUtc="2025-07-02T02:54:00Z">
        <w:r w:rsidRPr="006A461D">
          <w:rPr>
            <w:rFonts w:ascii="Arial" w:eastAsia="Arial" w:hAnsi="Arial" w:cs="Arial"/>
          </w:rPr>
          <w:t xml:space="preserve">  </w:t>
        </w:r>
        <w:proofErr w:type="spellStart"/>
        <w:r w:rsidRPr="006A461D">
          <w:rPr>
            <w:rFonts w:ascii="Arial" w:eastAsia="Arial" w:hAnsi="Arial" w:cs="Arial"/>
          </w:rPr>
          <w:t>apiKey</w:t>
        </w:r>
        <w:proofErr w:type="spellEnd"/>
        <w:r w:rsidRPr="006A461D">
          <w:rPr>
            <w:rFonts w:ascii="Arial" w:eastAsia="Arial" w:hAnsi="Arial" w:cs="Arial"/>
          </w:rPr>
          <w:t>: 'SUA_CHAVE_AQUI',</w:t>
        </w:r>
      </w:ins>
    </w:p>
    <w:p w14:paraId="00F1B08A" w14:textId="78515A25" w:rsidR="006A461D" w:rsidRPr="006A461D" w:rsidRDefault="006A461D" w:rsidP="006A461D">
      <w:pPr>
        <w:spacing w:after="0" w:line="360" w:lineRule="auto"/>
        <w:jc w:val="both"/>
        <w:rPr>
          <w:ins w:id="74" w:author="BRUNO KAUAN RODRIGUES SILVA" w:date="2025-07-01T23:54:00Z"/>
          <w:rFonts w:ascii="Arial" w:eastAsia="Arial" w:hAnsi="Arial" w:cs="Arial"/>
        </w:rPr>
      </w:pPr>
      <w:ins w:id="75" w:author="BRUNO KAUAN RODRIGUES SILVA" w:date="2025-07-01T23:54:00Z" w16du:dateUtc="2025-07-02T02:54:00Z">
        <w:r w:rsidRPr="006A461D">
          <w:rPr>
            <w:rFonts w:ascii="Arial" w:eastAsia="Arial" w:hAnsi="Arial" w:cs="Arial"/>
          </w:rPr>
          <w:t>});</w:t>
        </w:r>
      </w:ins>
    </w:p>
    <w:p w14:paraId="1A5DC263" w14:textId="77777777" w:rsidR="006A461D" w:rsidRDefault="006A461D" w:rsidP="236D2F98">
      <w:pPr>
        <w:spacing w:after="0" w:line="360" w:lineRule="auto"/>
        <w:jc w:val="both"/>
        <w:rPr>
          <w:rFonts w:ascii="Arial" w:eastAsia="Arial" w:hAnsi="Arial" w:cs="Arial"/>
        </w:rPr>
      </w:pPr>
    </w:p>
    <w:p w14:paraId="00DACC5A" w14:textId="73509BB7" w:rsidR="4317DA99" w:rsidRDefault="4317DA99" w:rsidP="236D2F98">
      <w:pPr>
        <w:pStyle w:val="Ttulo3"/>
        <w:keepNext w:val="0"/>
        <w:keepLines w:val="0"/>
        <w:spacing w:before="0" w:after="0" w:line="360" w:lineRule="auto"/>
        <w:jc w:val="both"/>
        <w:rPr>
          <w:rFonts w:ascii="Arial" w:eastAsia="Arial" w:hAnsi="Arial" w:cs="Arial"/>
          <w:b/>
          <w:bCs/>
          <w:color w:val="auto"/>
        </w:rPr>
      </w:pPr>
      <w:r w:rsidRPr="4C152EA1">
        <w:rPr>
          <w:rFonts w:ascii="Arial" w:eastAsia="Arial" w:hAnsi="Arial" w:cs="Arial"/>
          <w:b/>
          <w:bCs/>
          <w:color w:val="auto"/>
        </w:rPr>
        <w:t>2.7 Executando o Sistema</w:t>
      </w:r>
    </w:p>
    <w:p w14:paraId="5D5833FA" w14:textId="0BCDAC40" w:rsidR="6DCECCA1" w:rsidRDefault="6DCECCA1" w:rsidP="4C152EA1">
      <w:pPr>
        <w:pStyle w:val="PargrafodaLista"/>
        <w:numPr>
          <w:ilvl w:val="0"/>
          <w:numId w:val="3"/>
        </w:numPr>
        <w:spacing w:after="0" w:line="360" w:lineRule="auto"/>
        <w:jc w:val="both"/>
      </w:pPr>
      <w:r w:rsidRPr="4C152EA1">
        <w:t xml:space="preserve">Inicie o </w:t>
      </w:r>
      <w:proofErr w:type="spellStart"/>
      <w:r w:rsidRPr="4C152EA1">
        <w:t>frontend</w:t>
      </w:r>
      <w:proofErr w:type="spellEnd"/>
      <w:r w:rsidRPr="4C152EA1">
        <w:t>:</w:t>
      </w:r>
    </w:p>
    <w:p w14:paraId="4BE7F238" w14:textId="5DB6551E" w:rsidR="4317DA99" w:rsidRDefault="4317DA99" w:rsidP="236D2F98">
      <w:pPr>
        <w:spacing w:after="0" w:line="360" w:lineRule="auto"/>
        <w:jc w:val="both"/>
        <w:rPr>
          <w:rFonts w:ascii="Arial" w:eastAsia="Arial" w:hAnsi="Arial" w:cs="Arial"/>
        </w:rPr>
      </w:pPr>
      <w:r w:rsidRPr="236D2F98">
        <w:rPr>
          <w:rFonts w:ascii="Arial" w:eastAsia="Arial" w:hAnsi="Arial" w:cs="Arial"/>
        </w:rPr>
        <w:t>No terminal, execute:</w:t>
      </w:r>
    </w:p>
    <w:p w14:paraId="0BED1490" w14:textId="713E68EC" w:rsidR="4317DA99" w:rsidRDefault="4317DA99" w:rsidP="236D2F98">
      <w:pPr>
        <w:spacing w:after="0" w:line="360" w:lineRule="auto"/>
        <w:jc w:val="both"/>
        <w:rPr>
          <w:rFonts w:ascii="Arial" w:eastAsia="Arial" w:hAnsi="Arial" w:cs="Arial"/>
        </w:rPr>
      </w:pPr>
      <w:proofErr w:type="spellStart"/>
      <w:r w:rsidRPr="236D2F98">
        <w:rPr>
          <w:rFonts w:ascii="Arial" w:eastAsia="Arial" w:hAnsi="Arial" w:cs="Arial"/>
          <w:b/>
          <w:bCs/>
        </w:rPr>
        <w:t>npm</w:t>
      </w:r>
      <w:proofErr w:type="spellEnd"/>
      <w:r w:rsidRPr="236D2F98">
        <w:rPr>
          <w:rFonts w:ascii="Arial" w:eastAsia="Arial" w:hAnsi="Arial" w:cs="Arial"/>
          <w:b/>
          <w:bCs/>
        </w:rPr>
        <w:t xml:space="preserve"> </w:t>
      </w:r>
      <w:proofErr w:type="spellStart"/>
      <w:r w:rsidRPr="236D2F98">
        <w:rPr>
          <w:rFonts w:ascii="Arial" w:eastAsia="Arial" w:hAnsi="Arial" w:cs="Arial"/>
          <w:b/>
          <w:bCs/>
        </w:rPr>
        <w:t>run</w:t>
      </w:r>
      <w:proofErr w:type="spellEnd"/>
      <w:r w:rsidRPr="236D2F98">
        <w:rPr>
          <w:rFonts w:ascii="Arial" w:eastAsia="Arial" w:hAnsi="Arial" w:cs="Arial"/>
          <w:b/>
          <w:bCs/>
        </w:rPr>
        <w:t xml:space="preserve"> </w:t>
      </w:r>
      <w:proofErr w:type="spellStart"/>
      <w:r w:rsidRPr="236D2F98">
        <w:rPr>
          <w:rFonts w:ascii="Arial" w:eastAsia="Arial" w:hAnsi="Arial" w:cs="Arial"/>
          <w:b/>
          <w:bCs/>
        </w:rPr>
        <w:t>dev</w:t>
      </w:r>
      <w:proofErr w:type="spellEnd"/>
    </w:p>
    <w:p w14:paraId="04632332" w14:textId="752AB3AA" w:rsidR="4317DA99" w:rsidRDefault="4317DA99" w:rsidP="236D2F98">
      <w:pPr>
        <w:spacing w:after="0" w:line="360" w:lineRule="auto"/>
        <w:jc w:val="both"/>
        <w:rPr>
          <w:rFonts w:ascii="Arial" w:eastAsia="Arial" w:hAnsi="Arial" w:cs="Arial"/>
        </w:rPr>
      </w:pPr>
      <w:r w:rsidRPr="236D2F98">
        <w:rPr>
          <w:rFonts w:ascii="Arial" w:eastAsia="Arial" w:hAnsi="Arial" w:cs="Arial"/>
        </w:rPr>
        <w:t>A aplicação será iniciada localmente. Acesse pelo navegador através do link:</w:t>
      </w:r>
    </w:p>
    <w:p w14:paraId="3796D62B" w14:textId="096804BE" w:rsidR="4317DA99" w:rsidRDefault="4317DA99" w:rsidP="236D2F98">
      <w:pPr>
        <w:spacing w:after="0" w:line="360" w:lineRule="auto"/>
        <w:jc w:val="both"/>
        <w:rPr>
          <w:rFonts w:ascii="Arial" w:eastAsia="Arial" w:hAnsi="Arial" w:cs="Arial"/>
        </w:rPr>
      </w:pPr>
      <w:hyperlink r:id="rId6">
        <w:r w:rsidRPr="4C152EA1">
          <w:rPr>
            <w:rStyle w:val="Hyperlink"/>
            <w:rFonts w:ascii="Arial" w:eastAsia="Arial" w:hAnsi="Arial" w:cs="Arial"/>
          </w:rPr>
          <w:t>http://localhost:5432</w:t>
        </w:r>
      </w:hyperlink>
    </w:p>
    <w:p w14:paraId="07FB0B1A" w14:textId="22EBBD2F" w:rsidR="6208BA32" w:rsidRDefault="6208BA32" w:rsidP="4C152EA1">
      <w:pPr>
        <w:pStyle w:val="PargrafodaLista"/>
        <w:numPr>
          <w:ilvl w:val="0"/>
          <w:numId w:val="3"/>
        </w:numPr>
        <w:spacing w:after="0" w:line="360" w:lineRule="auto"/>
        <w:jc w:val="both"/>
      </w:pPr>
      <w:r w:rsidRPr="4C152EA1">
        <w:t xml:space="preserve">Inicie o </w:t>
      </w:r>
      <w:proofErr w:type="spellStart"/>
      <w:r w:rsidRPr="4C152EA1">
        <w:t>backend</w:t>
      </w:r>
      <w:proofErr w:type="spellEnd"/>
      <w:r w:rsidRPr="4C152EA1">
        <w:t>:</w:t>
      </w:r>
    </w:p>
    <w:p w14:paraId="146707FC" w14:textId="6919A5E5" w:rsidR="6208BA32" w:rsidRDefault="6208BA32" w:rsidP="4C152EA1">
      <w:pPr>
        <w:spacing w:after="0" w:line="360" w:lineRule="auto"/>
        <w:jc w:val="both"/>
        <w:rPr>
          <w:rFonts w:ascii="Arial" w:eastAsia="Arial" w:hAnsi="Arial" w:cs="Arial"/>
        </w:rPr>
      </w:pPr>
      <w:r w:rsidRPr="4C152EA1">
        <w:rPr>
          <w:rFonts w:ascii="Arial" w:eastAsia="Arial" w:hAnsi="Arial" w:cs="Arial"/>
        </w:rPr>
        <w:t xml:space="preserve">No terminal, navegue até a pasta do </w:t>
      </w:r>
      <w:proofErr w:type="spellStart"/>
      <w:r w:rsidRPr="4C152EA1">
        <w:rPr>
          <w:rFonts w:ascii="Arial" w:eastAsia="Arial" w:hAnsi="Arial" w:cs="Arial"/>
        </w:rPr>
        <w:t>backend</w:t>
      </w:r>
      <w:proofErr w:type="spellEnd"/>
      <w:r w:rsidRPr="4C152EA1">
        <w:rPr>
          <w:rFonts w:ascii="Arial" w:eastAsia="Arial" w:hAnsi="Arial" w:cs="Arial"/>
        </w:rPr>
        <w:t xml:space="preserve">: </w:t>
      </w:r>
    </w:p>
    <w:p w14:paraId="345FC45A" w14:textId="0BA7E174" w:rsidR="583C1941" w:rsidRDefault="583C1941" w:rsidP="4C152EA1">
      <w:pPr>
        <w:spacing w:after="0" w:line="360" w:lineRule="auto"/>
        <w:jc w:val="both"/>
        <w:rPr>
          <w:rFonts w:ascii="Arial" w:eastAsia="Arial" w:hAnsi="Arial" w:cs="Arial"/>
          <w:b/>
          <w:bCs/>
        </w:rPr>
      </w:pPr>
      <w:proofErr w:type="spellStart"/>
      <w:r w:rsidRPr="4C152EA1">
        <w:rPr>
          <w:rFonts w:ascii="Arial" w:eastAsia="Arial" w:hAnsi="Arial" w:cs="Arial"/>
          <w:b/>
          <w:bCs/>
        </w:rPr>
        <w:t>cd</w:t>
      </w:r>
      <w:proofErr w:type="spellEnd"/>
      <w:r w:rsidRPr="4C152EA1">
        <w:rPr>
          <w:rFonts w:ascii="Arial" w:eastAsia="Arial" w:hAnsi="Arial" w:cs="Arial"/>
          <w:b/>
          <w:bCs/>
        </w:rPr>
        <w:t xml:space="preserve"> </w:t>
      </w:r>
      <w:proofErr w:type="spellStart"/>
      <w:r w:rsidRPr="4C152EA1">
        <w:rPr>
          <w:rFonts w:ascii="Arial" w:eastAsia="Arial" w:hAnsi="Arial" w:cs="Arial"/>
          <w:b/>
          <w:bCs/>
        </w:rPr>
        <w:t>backend</w:t>
      </w:r>
      <w:proofErr w:type="spellEnd"/>
      <w:r w:rsidRPr="4C152EA1">
        <w:rPr>
          <w:rFonts w:ascii="Arial" w:eastAsia="Arial" w:hAnsi="Arial" w:cs="Arial"/>
          <w:b/>
          <w:bCs/>
        </w:rPr>
        <w:t xml:space="preserve"> </w:t>
      </w:r>
    </w:p>
    <w:p w14:paraId="3E3444BE" w14:textId="3BC7D46B" w:rsidR="57307D3B" w:rsidRDefault="57307D3B" w:rsidP="4C152EA1">
      <w:pPr>
        <w:spacing w:after="0" w:line="360" w:lineRule="auto"/>
        <w:jc w:val="both"/>
        <w:rPr>
          <w:rFonts w:ascii="Arial" w:eastAsia="Arial" w:hAnsi="Arial" w:cs="Arial"/>
        </w:rPr>
      </w:pPr>
      <w:r w:rsidRPr="4C152EA1">
        <w:rPr>
          <w:rFonts w:ascii="Arial" w:eastAsia="Arial" w:hAnsi="Arial" w:cs="Arial"/>
        </w:rPr>
        <w:t>Em seguida, execute:</w:t>
      </w:r>
    </w:p>
    <w:p w14:paraId="1C6E6207" w14:textId="3BEF2E77" w:rsidR="583C1941" w:rsidRDefault="583C1941" w:rsidP="4C152EA1">
      <w:pPr>
        <w:spacing w:after="0" w:line="360" w:lineRule="auto"/>
        <w:jc w:val="both"/>
        <w:rPr>
          <w:rFonts w:ascii="Arial" w:eastAsia="Arial" w:hAnsi="Arial" w:cs="Arial"/>
          <w:b/>
          <w:bCs/>
        </w:rPr>
      </w:pPr>
      <w:r w:rsidRPr="4C152EA1">
        <w:rPr>
          <w:rFonts w:ascii="Arial" w:eastAsia="Arial" w:hAnsi="Arial" w:cs="Arial"/>
          <w:b/>
          <w:bCs/>
        </w:rPr>
        <w:t>node server.js</w:t>
      </w:r>
    </w:p>
    <w:p w14:paraId="7B4C528F" w14:textId="0811A427" w:rsidR="4C152EA1" w:rsidRDefault="4C152EA1" w:rsidP="4C152EA1">
      <w:pPr>
        <w:spacing w:after="0" w:line="360" w:lineRule="auto"/>
        <w:jc w:val="both"/>
        <w:rPr>
          <w:rFonts w:ascii="Arial" w:eastAsia="Arial" w:hAnsi="Arial" w:cs="Arial"/>
        </w:rPr>
      </w:pPr>
    </w:p>
    <w:p w14:paraId="514A0AA3" w14:textId="5CD8DD09" w:rsidR="4317DA99" w:rsidRDefault="4317DA99" w:rsidP="236D2F98">
      <w:pPr>
        <w:pStyle w:val="Ttulo2"/>
        <w:keepNext w:val="0"/>
        <w:keepLines w:val="0"/>
        <w:spacing w:before="0" w:after="0" w:line="360" w:lineRule="auto"/>
        <w:jc w:val="both"/>
        <w:rPr>
          <w:rFonts w:ascii="Arial" w:eastAsia="Arial" w:hAnsi="Arial" w:cs="Arial"/>
          <w:b/>
          <w:bCs/>
          <w:color w:val="auto"/>
          <w:sz w:val="28"/>
          <w:szCs w:val="28"/>
        </w:rPr>
      </w:pPr>
      <w:r w:rsidRPr="236D2F98">
        <w:rPr>
          <w:rFonts w:ascii="Arial" w:eastAsia="Arial" w:hAnsi="Arial" w:cs="Arial"/>
          <w:b/>
          <w:bCs/>
          <w:color w:val="auto"/>
          <w:sz w:val="28"/>
          <w:szCs w:val="28"/>
        </w:rPr>
        <w:t>3 Login e Acessos</w:t>
      </w:r>
    </w:p>
    <w:p w14:paraId="51A14E9F" w14:textId="5290FA5C" w:rsidR="4317DA99" w:rsidRDefault="4317DA99" w:rsidP="236D2F98">
      <w:pPr>
        <w:spacing w:after="0" w:line="360" w:lineRule="auto"/>
        <w:jc w:val="both"/>
        <w:rPr>
          <w:rFonts w:ascii="Arial" w:eastAsia="Arial" w:hAnsi="Arial" w:cs="Arial"/>
        </w:rPr>
      </w:pPr>
      <w:r w:rsidRPr="236D2F98">
        <w:rPr>
          <w:rFonts w:ascii="Arial" w:eastAsia="Arial" w:hAnsi="Arial" w:cs="Arial"/>
        </w:rPr>
        <w:t>O sistema possui três perfis de usuários:</w:t>
      </w:r>
    </w:p>
    <w:p w14:paraId="67FEF619" w14:textId="1B86897A" w:rsidR="4317DA99" w:rsidRDefault="4317DA99" w:rsidP="236D2F98">
      <w:pPr>
        <w:pStyle w:val="PargrafodaLista"/>
        <w:numPr>
          <w:ilvl w:val="0"/>
          <w:numId w:val="6"/>
        </w:numPr>
        <w:spacing w:after="0" w:line="360" w:lineRule="auto"/>
        <w:jc w:val="both"/>
        <w:rPr>
          <w:rFonts w:ascii="Arial" w:eastAsia="Arial" w:hAnsi="Arial" w:cs="Arial"/>
        </w:rPr>
      </w:pPr>
      <w:r w:rsidRPr="236D2F98">
        <w:rPr>
          <w:rFonts w:ascii="Arial" w:eastAsia="Arial" w:hAnsi="Arial" w:cs="Arial"/>
          <w:b/>
          <w:bCs/>
        </w:rPr>
        <w:t>Administrador:</w:t>
      </w:r>
      <w:r w:rsidRPr="236D2F98">
        <w:rPr>
          <w:rFonts w:ascii="Arial" w:eastAsia="Arial" w:hAnsi="Arial" w:cs="Arial"/>
        </w:rPr>
        <w:t xml:space="preserve"> gerencia usuários, empreendimentos e acessos.</w:t>
      </w:r>
    </w:p>
    <w:p w14:paraId="142E856F" w14:textId="6EE3EF4E" w:rsidR="4317DA99" w:rsidRDefault="4317DA99" w:rsidP="236D2F98">
      <w:pPr>
        <w:pStyle w:val="PargrafodaLista"/>
        <w:numPr>
          <w:ilvl w:val="0"/>
          <w:numId w:val="6"/>
        </w:numPr>
        <w:spacing w:after="0" w:line="360" w:lineRule="auto"/>
        <w:jc w:val="both"/>
        <w:rPr>
          <w:rFonts w:ascii="Arial" w:eastAsia="Arial" w:hAnsi="Arial" w:cs="Arial"/>
        </w:rPr>
      </w:pPr>
      <w:r w:rsidRPr="236D2F98">
        <w:rPr>
          <w:rFonts w:ascii="Arial" w:eastAsia="Arial" w:hAnsi="Arial" w:cs="Arial"/>
          <w:b/>
          <w:bCs/>
        </w:rPr>
        <w:t>Cliente:</w:t>
      </w:r>
      <w:r w:rsidRPr="236D2F98">
        <w:rPr>
          <w:rFonts w:ascii="Arial" w:eastAsia="Arial" w:hAnsi="Arial" w:cs="Arial"/>
        </w:rPr>
        <w:t xml:space="preserve"> visualiza imóveis e solicita vistorias.</w:t>
      </w:r>
    </w:p>
    <w:p w14:paraId="0A99F495" w14:textId="0842CC3E" w:rsidR="4317DA99" w:rsidRDefault="4317DA99" w:rsidP="236D2F98">
      <w:pPr>
        <w:pStyle w:val="PargrafodaLista"/>
        <w:numPr>
          <w:ilvl w:val="0"/>
          <w:numId w:val="6"/>
        </w:numPr>
        <w:spacing w:after="0" w:line="360" w:lineRule="auto"/>
        <w:jc w:val="both"/>
        <w:rPr>
          <w:rFonts w:ascii="Arial" w:eastAsia="Arial" w:hAnsi="Arial" w:cs="Arial"/>
        </w:rPr>
      </w:pPr>
      <w:r w:rsidRPr="236D2F98">
        <w:rPr>
          <w:rFonts w:ascii="Arial" w:eastAsia="Arial" w:hAnsi="Arial" w:cs="Arial"/>
          <w:b/>
          <w:bCs/>
        </w:rPr>
        <w:t>Vistoriador:</w:t>
      </w:r>
      <w:r w:rsidRPr="236D2F98">
        <w:rPr>
          <w:rFonts w:ascii="Arial" w:eastAsia="Arial" w:hAnsi="Arial" w:cs="Arial"/>
        </w:rPr>
        <w:t xml:space="preserve"> executa e encerra vistorias.</w:t>
      </w:r>
    </w:p>
    <w:p w14:paraId="6DE19DD2" w14:textId="02CEB1B5" w:rsidR="4317DA99" w:rsidRDefault="4317DA99" w:rsidP="236D2F98">
      <w:pPr>
        <w:spacing w:after="0" w:line="360" w:lineRule="auto"/>
        <w:jc w:val="both"/>
        <w:rPr>
          <w:rFonts w:ascii="Arial" w:eastAsia="Arial" w:hAnsi="Arial" w:cs="Arial"/>
        </w:rPr>
      </w:pPr>
      <w:r w:rsidRPr="236D2F98">
        <w:rPr>
          <w:rFonts w:ascii="Arial" w:eastAsia="Arial" w:hAnsi="Arial" w:cs="Arial"/>
        </w:rPr>
        <w:t xml:space="preserve">O controle de acesso é feito via autenticação JWT fornecida pelo </w:t>
      </w:r>
      <w:proofErr w:type="spellStart"/>
      <w:r w:rsidRPr="236D2F98">
        <w:rPr>
          <w:rFonts w:ascii="Arial" w:eastAsia="Arial" w:hAnsi="Arial" w:cs="Arial"/>
        </w:rPr>
        <w:t>Supabase</w:t>
      </w:r>
      <w:proofErr w:type="spellEnd"/>
      <w:r w:rsidRPr="236D2F98">
        <w:rPr>
          <w:rFonts w:ascii="Arial" w:eastAsia="Arial" w:hAnsi="Arial" w:cs="Arial"/>
        </w:rPr>
        <w:t xml:space="preserve"> </w:t>
      </w:r>
      <w:proofErr w:type="spellStart"/>
      <w:r w:rsidRPr="236D2F98">
        <w:rPr>
          <w:rFonts w:ascii="Arial" w:eastAsia="Arial" w:hAnsi="Arial" w:cs="Arial"/>
        </w:rPr>
        <w:t>Auth</w:t>
      </w:r>
      <w:proofErr w:type="spellEnd"/>
      <w:r w:rsidRPr="236D2F98">
        <w:rPr>
          <w:rFonts w:ascii="Arial" w:eastAsia="Arial" w:hAnsi="Arial" w:cs="Arial"/>
        </w:rPr>
        <w:t>.</w:t>
      </w:r>
    </w:p>
    <w:p w14:paraId="53CF5A2E" w14:textId="426D5206" w:rsidR="4317DA99" w:rsidRDefault="4317DA99" w:rsidP="236D2F98">
      <w:pPr>
        <w:pStyle w:val="Ttulo2"/>
        <w:keepNext w:val="0"/>
        <w:keepLines w:val="0"/>
        <w:spacing w:before="0" w:after="0" w:line="360" w:lineRule="auto"/>
        <w:jc w:val="both"/>
        <w:rPr>
          <w:rFonts w:ascii="Arial" w:eastAsia="Arial" w:hAnsi="Arial" w:cs="Arial"/>
          <w:b/>
          <w:bCs/>
          <w:color w:val="auto"/>
          <w:sz w:val="28"/>
          <w:szCs w:val="28"/>
        </w:rPr>
      </w:pPr>
      <w:r w:rsidRPr="236D2F98">
        <w:rPr>
          <w:rFonts w:ascii="Arial" w:eastAsia="Arial" w:hAnsi="Arial" w:cs="Arial"/>
          <w:b/>
          <w:bCs/>
          <w:color w:val="auto"/>
          <w:sz w:val="28"/>
          <w:szCs w:val="28"/>
        </w:rPr>
        <w:t>4 Documentação Complementar</w:t>
      </w:r>
    </w:p>
    <w:p w14:paraId="2FA106D0" w14:textId="7B9BCE61" w:rsidR="4317DA99" w:rsidRDefault="4317DA99" w:rsidP="236D2F98">
      <w:pPr>
        <w:pStyle w:val="PargrafodaLista"/>
        <w:numPr>
          <w:ilvl w:val="0"/>
          <w:numId w:val="5"/>
        </w:numPr>
        <w:spacing w:after="0" w:line="360" w:lineRule="auto"/>
        <w:jc w:val="both"/>
        <w:rPr>
          <w:rFonts w:ascii="Arial" w:eastAsia="Arial" w:hAnsi="Arial" w:cs="Arial"/>
        </w:rPr>
      </w:pPr>
      <w:r w:rsidRPr="236D2F98">
        <w:rPr>
          <w:rFonts w:ascii="Arial" w:eastAsia="Arial" w:hAnsi="Arial" w:cs="Arial"/>
        </w:rPr>
        <w:t xml:space="preserve">Manual do Usuário disponível em </w:t>
      </w:r>
      <w:proofErr w:type="spellStart"/>
      <w:r w:rsidRPr="236D2F98">
        <w:rPr>
          <w:rFonts w:ascii="Arial" w:eastAsia="Arial" w:hAnsi="Arial" w:cs="Arial"/>
        </w:rPr>
        <w:t>readm</w:t>
      </w:r>
      <w:proofErr w:type="spellEnd"/>
      <w:r w:rsidRPr="236D2F98">
        <w:rPr>
          <w:rFonts w:ascii="Arial" w:eastAsia="Arial" w:hAnsi="Arial" w:cs="Arial"/>
        </w:rPr>
        <w:t>/manual_usuario.pdf</w:t>
      </w:r>
    </w:p>
    <w:p w14:paraId="54E3A1CE" w14:textId="3B6F8C21" w:rsidR="4317DA99" w:rsidRDefault="4317DA99" w:rsidP="236D2F98">
      <w:pPr>
        <w:pStyle w:val="PargrafodaLista"/>
        <w:numPr>
          <w:ilvl w:val="0"/>
          <w:numId w:val="5"/>
        </w:numPr>
        <w:spacing w:after="0" w:line="360" w:lineRule="auto"/>
        <w:jc w:val="both"/>
        <w:rPr>
          <w:rFonts w:ascii="Arial" w:eastAsia="Arial" w:hAnsi="Arial" w:cs="Arial"/>
        </w:rPr>
      </w:pPr>
      <w:r w:rsidRPr="236D2F98">
        <w:rPr>
          <w:rFonts w:ascii="Arial" w:eastAsia="Arial" w:hAnsi="Arial" w:cs="Arial"/>
        </w:rPr>
        <w:t>Diagramas UML e de Casos de Uso em diagramas/</w:t>
      </w:r>
    </w:p>
    <w:p w14:paraId="122363AD" w14:textId="1CF841A6" w:rsidR="4317DA99" w:rsidRDefault="4317DA99" w:rsidP="236D2F98">
      <w:pPr>
        <w:pStyle w:val="Ttulo2"/>
        <w:keepNext w:val="0"/>
        <w:keepLines w:val="0"/>
        <w:spacing w:before="0" w:after="0" w:line="360" w:lineRule="auto"/>
        <w:jc w:val="both"/>
        <w:rPr>
          <w:rFonts w:ascii="Arial" w:eastAsia="Arial" w:hAnsi="Arial" w:cs="Arial"/>
          <w:b/>
          <w:bCs/>
          <w:color w:val="auto"/>
          <w:sz w:val="28"/>
          <w:szCs w:val="28"/>
        </w:rPr>
      </w:pPr>
      <w:r w:rsidRPr="236D2F98">
        <w:rPr>
          <w:rFonts w:ascii="Arial" w:eastAsia="Arial" w:hAnsi="Arial" w:cs="Arial"/>
          <w:b/>
          <w:bCs/>
          <w:color w:val="auto"/>
          <w:sz w:val="28"/>
          <w:szCs w:val="28"/>
        </w:rPr>
        <w:t>5 Repositório Oficial</w:t>
      </w:r>
    </w:p>
    <w:p w14:paraId="617E5496" w14:textId="6066371B" w:rsidR="4317DA99" w:rsidRDefault="4317DA99" w:rsidP="236D2F98">
      <w:pPr>
        <w:spacing w:after="0" w:line="360" w:lineRule="auto"/>
        <w:jc w:val="both"/>
        <w:rPr>
          <w:rStyle w:val="Hyperlink"/>
          <w:rFonts w:ascii="Arial" w:eastAsia="Arial" w:hAnsi="Arial" w:cs="Arial"/>
          <w:color w:val="auto"/>
        </w:rPr>
      </w:pPr>
      <w:hyperlink r:id="rId7">
        <w:r w:rsidRPr="236D2F98">
          <w:rPr>
            <w:rStyle w:val="Hyperlink"/>
            <w:rFonts w:ascii="Arial" w:eastAsia="Arial" w:hAnsi="Arial" w:cs="Arial"/>
          </w:rPr>
          <w:t>https://github.com/bkauan099/G2_CONSTRUTORA</w:t>
        </w:r>
      </w:hyperlink>
    </w:p>
    <w:p w14:paraId="2E1D5958" w14:textId="0CE75D86" w:rsidR="236D2F98" w:rsidRDefault="236D2F98" w:rsidP="236D2F98">
      <w:pPr>
        <w:spacing w:after="0" w:line="360" w:lineRule="auto"/>
        <w:jc w:val="both"/>
        <w:rPr>
          <w:rFonts w:ascii="Arial" w:eastAsia="Arial" w:hAnsi="Arial" w:cs="Arial"/>
        </w:rPr>
      </w:pPr>
    </w:p>
    <w:p w14:paraId="241F0778" w14:textId="53D8219A" w:rsidR="4317DA99" w:rsidRDefault="4317DA99" w:rsidP="236D2F98">
      <w:pPr>
        <w:spacing w:after="0" w:line="360" w:lineRule="auto"/>
        <w:rPr>
          <w:rFonts w:ascii="Arial" w:eastAsia="Arial" w:hAnsi="Arial" w:cs="Arial"/>
          <w:b/>
          <w:bCs/>
          <w:sz w:val="28"/>
          <w:szCs w:val="28"/>
        </w:rPr>
      </w:pPr>
      <w:r w:rsidRPr="236D2F98">
        <w:rPr>
          <w:rFonts w:ascii="Arial" w:eastAsia="Arial" w:hAnsi="Arial" w:cs="Arial"/>
          <w:b/>
          <w:bCs/>
          <w:sz w:val="28"/>
          <w:szCs w:val="28"/>
        </w:rPr>
        <w:lastRenderedPageBreak/>
        <w:t>6 Direitos Autorais e Licença</w:t>
      </w:r>
    </w:p>
    <w:p w14:paraId="6B2D0691" w14:textId="4331F669" w:rsidR="4317DA99" w:rsidRDefault="4317DA99" w:rsidP="236D2F98">
      <w:pPr>
        <w:spacing w:after="0" w:line="360" w:lineRule="auto"/>
        <w:rPr>
          <w:rFonts w:ascii="Arial" w:eastAsia="Arial" w:hAnsi="Arial" w:cs="Arial"/>
          <w:b/>
          <w:bCs/>
        </w:rPr>
      </w:pPr>
      <w:r w:rsidRPr="0928FC4C">
        <w:rPr>
          <w:rFonts w:ascii="Arial" w:eastAsia="Arial" w:hAnsi="Arial" w:cs="Arial"/>
          <w:b/>
          <w:bCs/>
        </w:rPr>
        <w:t>@autor: [Bruno Kauan Rodrigues Silva, Ellen Cristina De Sousa Castro, Manoel Lucas Pacheco Junior, Mateus Dutra Vale, Paulo Eduardo Lim</w:t>
      </w:r>
      <w:r w:rsidR="28A933E4" w:rsidRPr="0928FC4C">
        <w:rPr>
          <w:rFonts w:ascii="Arial" w:eastAsia="Arial" w:hAnsi="Arial" w:cs="Arial"/>
          <w:b/>
          <w:bCs/>
        </w:rPr>
        <w:t>a</w:t>
      </w:r>
      <w:r w:rsidRPr="0928FC4C">
        <w:rPr>
          <w:rFonts w:ascii="Arial" w:eastAsia="Arial" w:hAnsi="Arial" w:cs="Arial"/>
          <w:b/>
          <w:bCs/>
        </w:rPr>
        <w:t xml:space="preserve"> Rabelo]</w:t>
      </w:r>
    </w:p>
    <w:p w14:paraId="493D4AB4" w14:textId="4D2D7E60" w:rsidR="4317DA99" w:rsidRDefault="4317DA99" w:rsidP="236D2F98">
      <w:pPr>
        <w:spacing w:after="0" w:line="360" w:lineRule="auto"/>
        <w:rPr>
          <w:rFonts w:ascii="Arial" w:eastAsia="Arial" w:hAnsi="Arial" w:cs="Arial"/>
          <w:b/>
          <w:bCs/>
        </w:rPr>
      </w:pPr>
      <w:r w:rsidRPr="236D2F98">
        <w:rPr>
          <w:rFonts w:ascii="Arial" w:eastAsia="Arial" w:hAnsi="Arial" w:cs="Arial"/>
          <w:b/>
          <w:bCs/>
        </w:rPr>
        <w:t>@contato: [</w:t>
      </w:r>
      <w:hyperlink r:id="rId8">
        <w:r w:rsidRPr="236D2F98">
          <w:rPr>
            <w:rStyle w:val="Hyperlink"/>
            <w:rFonts w:ascii="Segoe UI" w:eastAsia="Segoe UI" w:hAnsi="Segoe UI" w:cs="Segoe UI"/>
            <w:color w:val="4493F8"/>
          </w:rPr>
          <w:t>bruno.kauan@discente.ufma.br</w:t>
        </w:r>
      </w:hyperlink>
      <w:r w:rsidRPr="236D2F98">
        <w:rPr>
          <w:rFonts w:ascii="Arial" w:eastAsia="Arial" w:hAnsi="Arial" w:cs="Arial"/>
          <w:b/>
          <w:bCs/>
        </w:rPr>
        <w:t xml:space="preserve">, </w:t>
      </w:r>
      <w:hyperlink r:id="rId9">
        <w:r w:rsidRPr="236D2F98">
          <w:rPr>
            <w:rStyle w:val="Hyperlink"/>
            <w:rFonts w:ascii="Segoe UI" w:eastAsia="Segoe UI" w:hAnsi="Segoe UI" w:cs="Segoe UI"/>
            <w:color w:val="4493F8"/>
          </w:rPr>
          <w:t>ellen.castro@discente.ufma.br</w:t>
        </w:r>
      </w:hyperlink>
      <w:r w:rsidRPr="236D2F98">
        <w:rPr>
          <w:rFonts w:ascii="Arial" w:eastAsia="Arial" w:hAnsi="Arial" w:cs="Arial"/>
          <w:b/>
          <w:bCs/>
        </w:rPr>
        <w:t xml:space="preserve">, </w:t>
      </w:r>
      <w:hyperlink r:id="rId10">
        <w:r w:rsidRPr="236D2F98">
          <w:rPr>
            <w:rStyle w:val="Hyperlink"/>
            <w:rFonts w:ascii="Segoe UI" w:eastAsia="Segoe UI" w:hAnsi="Segoe UI" w:cs="Segoe UI"/>
            <w:color w:val="4493F8"/>
          </w:rPr>
          <w:t>manoel.lucas@discente.ufma.br</w:t>
        </w:r>
      </w:hyperlink>
      <w:r w:rsidRPr="236D2F98">
        <w:rPr>
          <w:rFonts w:ascii="Arial" w:eastAsia="Arial" w:hAnsi="Arial" w:cs="Arial"/>
          <w:b/>
          <w:bCs/>
        </w:rPr>
        <w:t xml:space="preserve">, </w:t>
      </w:r>
      <w:hyperlink r:id="rId11">
        <w:r w:rsidRPr="236D2F98">
          <w:rPr>
            <w:rStyle w:val="Hyperlink"/>
            <w:rFonts w:ascii="Segoe UI" w:eastAsia="Segoe UI" w:hAnsi="Segoe UI" w:cs="Segoe UI"/>
            <w:color w:val="4493F8"/>
          </w:rPr>
          <w:t>rabelo.paulo@discente.ufma.br</w:t>
        </w:r>
      </w:hyperlink>
      <w:r w:rsidRPr="236D2F98">
        <w:rPr>
          <w:rFonts w:ascii="Arial" w:eastAsia="Arial" w:hAnsi="Arial" w:cs="Arial"/>
          <w:b/>
          <w:bCs/>
        </w:rPr>
        <w:t xml:space="preserve">, </w:t>
      </w:r>
      <w:hyperlink r:id="rId12">
        <w:r w:rsidRPr="236D2F98">
          <w:rPr>
            <w:rStyle w:val="Hyperlink"/>
            <w:rFonts w:ascii="Segoe UI" w:eastAsia="Segoe UI" w:hAnsi="Segoe UI" w:cs="Segoe UI"/>
            <w:color w:val="4493F8"/>
          </w:rPr>
          <w:t>mateus.dv@discente.ufma.br</w:t>
        </w:r>
      </w:hyperlink>
      <w:r w:rsidRPr="236D2F98">
        <w:rPr>
          <w:rFonts w:ascii="Arial" w:eastAsia="Arial" w:hAnsi="Arial" w:cs="Arial"/>
          <w:b/>
          <w:bCs/>
        </w:rPr>
        <w:t>]</w:t>
      </w:r>
    </w:p>
    <w:p w14:paraId="4BE39B7C" w14:textId="5AEEDC7F" w:rsidR="4317DA99" w:rsidRDefault="4317DA99" w:rsidP="236D2F98">
      <w:pPr>
        <w:spacing w:after="0" w:line="360" w:lineRule="auto"/>
        <w:rPr>
          <w:rFonts w:ascii="Arial" w:eastAsia="Arial" w:hAnsi="Arial" w:cs="Arial"/>
          <w:b/>
          <w:bCs/>
        </w:rPr>
      </w:pPr>
      <w:r w:rsidRPr="236D2F98">
        <w:rPr>
          <w:rFonts w:ascii="Arial" w:eastAsia="Arial" w:hAnsi="Arial" w:cs="Arial"/>
          <w:b/>
          <w:bCs/>
        </w:rPr>
        <w:t>@data última versão: [30/06/2025]</w:t>
      </w:r>
    </w:p>
    <w:p w14:paraId="54E5CFA9" w14:textId="1E382D73" w:rsidR="4317DA99" w:rsidRDefault="4317DA99" w:rsidP="236D2F98">
      <w:pPr>
        <w:spacing w:after="0" w:line="360" w:lineRule="auto"/>
        <w:rPr>
          <w:rFonts w:ascii="Arial" w:eastAsia="Arial" w:hAnsi="Arial" w:cs="Arial"/>
          <w:b/>
          <w:bCs/>
        </w:rPr>
      </w:pPr>
      <w:r w:rsidRPr="236D2F98">
        <w:rPr>
          <w:rFonts w:ascii="Arial" w:eastAsia="Arial" w:hAnsi="Arial" w:cs="Arial"/>
          <w:b/>
          <w:bCs/>
        </w:rPr>
        <w:t>@versão: 1.0</w:t>
      </w:r>
    </w:p>
    <w:p w14:paraId="29D0D4FD" w14:textId="2D0471A6" w:rsidR="4317DA99" w:rsidRDefault="4317DA99" w:rsidP="236D2F98">
      <w:pPr>
        <w:spacing w:after="0" w:line="360" w:lineRule="auto"/>
        <w:rPr>
          <w:rFonts w:ascii="Arial" w:eastAsia="Arial" w:hAnsi="Arial" w:cs="Arial"/>
          <w:b/>
          <w:bCs/>
        </w:rPr>
      </w:pPr>
      <w:r w:rsidRPr="236D2F98">
        <w:rPr>
          <w:rFonts w:ascii="Arial" w:eastAsia="Arial" w:hAnsi="Arial" w:cs="Arial"/>
          <w:b/>
          <w:bCs/>
        </w:rPr>
        <w:t>@outros repositórios: [</w:t>
      </w:r>
      <w:hyperlink r:id="rId13">
        <w:r w:rsidRPr="236D2F98">
          <w:rPr>
            <w:rStyle w:val="Hyperlink"/>
            <w:rFonts w:ascii="Segoe UI" w:eastAsia="Segoe UI" w:hAnsi="Segoe UI" w:cs="Segoe UI"/>
            <w:color w:val="4493F8"/>
          </w:rPr>
          <w:t>https://github.com/bkauan099</w:t>
        </w:r>
      </w:hyperlink>
      <w:r w:rsidRPr="236D2F98">
        <w:rPr>
          <w:rFonts w:ascii="Arial" w:eastAsia="Arial" w:hAnsi="Arial" w:cs="Arial"/>
          <w:b/>
          <w:bCs/>
        </w:rPr>
        <w:t xml:space="preserve">; </w:t>
      </w:r>
      <w:hyperlink r:id="rId14">
        <w:r w:rsidRPr="236D2F98">
          <w:rPr>
            <w:rStyle w:val="Hyperlink"/>
            <w:rFonts w:ascii="Segoe UI" w:eastAsia="Segoe UI" w:hAnsi="Segoe UI" w:cs="Segoe UI"/>
            <w:color w:val="4493F8"/>
          </w:rPr>
          <w:t>https://github.com/Mateus-dutravale</w:t>
        </w:r>
      </w:hyperlink>
      <w:r w:rsidRPr="236D2F98">
        <w:rPr>
          <w:rFonts w:ascii="Arial" w:eastAsia="Arial" w:hAnsi="Arial" w:cs="Arial"/>
          <w:b/>
          <w:bCs/>
        </w:rPr>
        <w:t xml:space="preserve">; </w:t>
      </w:r>
      <w:hyperlink r:id="rId15">
        <w:r w:rsidRPr="236D2F98">
          <w:rPr>
            <w:rStyle w:val="Hyperlink"/>
            <w:rFonts w:ascii="Segoe UI" w:eastAsia="Segoe UI" w:hAnsi="Segoe UI" w:cs="Segoe UI"/>
            <w:color w:val="4493F8"/>
          </w:rPr>
          <w:t>https://github.com/Ellen6185</w:t>
        </w:r>
      </w:hyperlink>
      <w:r w:rsidRPr="236D2F98">
        <w:rPr>
          <w:rFonts w:ascii="Arial" w:eastAsia="Arial" w:hAnsi="Arial" w:cs="Arial"/>
          <w:b/>
          <w:bCs/>
        </w:rPr>
        <w:t>]</w:t>
      </w:r>
    </w:p>
    <w:p w14:paraId="17D3F4CA" w14:textId="5CC4C8EB" w:rsidR="4317DA99" w:rsidRDefault="4317DA99" w:rsidP="236D2F98">
      <w:pPr>
        <w:spacing w:after="0" w:line="360" w:lineRule="auto"/>
        <w:rPr>
          <w:rFonts w:ascii="Arial" w:eastAsia="Arial" w:hAnsi="Arial" w:cs="Arial"/>
          <w:b/>
          <w:bCs/>
        </w:rPr>
      </w:pPr>
      <w:r w:rsidRPr="236D2F98">
        <w:rPr>
          <w:rFonts w:ascii="Arial" w:eastAsia="Arial" w:hAnsi="Arial" w:cs="Arial"/>
          <w:b/>
          <w:bCs/>
        </w:rPr>
        <w:t>@Agradecimentos: Universidade Federal do Maranhão (UFMA), Professor Doutor Thales Levi Azevedo Valente, e colegas de curso.</w:t>
      </w:r>
    </w:p>
    <w:p w14:paraId="4B1131CB" w14:textId="0041E7E5" w:rsidR="4317DA99" w:rsidRDefault="4317DA99" w:rsidP="236D2F98">
      <w:pPr>
        <w:spacing w:after="0" w:line="360" w:lineRule="auto"/>
        <w:rPr>
          <w:rFonts w:ascii="Arial" w:eastAsia="Arial" w:hAnsi="Arial" w:cs="Arial"/>
          <w:b/>
          <w:bCs/>
        </w:rPr>
      </w:pPr>
      <w:r w:rsidRPr="236D2F98">
        <w:rPr>
          <w:rFonts w:ascii="Arial" w:eastAsia="Arial" w:hAnsi="Arial" w:cs="Arial"/>
          <w:b/>
          <w:bCs/>
        </w:rPr>
        <w:t>Copyright/</w:t>
      </w:r>
      <w:proofErr w:type="spellStart"/>
      <w:r w:rsidRPr="236D2F98">
        <w:rPr>
          <w:rFonts w:ascii="Arial" w:eastAsia="Arial" w:hAnsi="Arial" w:cs="Arial"/>
          <w:b/>
          <w:bCs/>
        </w:rPr>
        <w:t>License</w:t>
      </w:r>
      <w:proofErr w:type="spellEnd"/>
    </w:p>
    <w:p w14:paraId="208DD3A2" w14:textId="6DBAF2B8" w:rsidR="236D2F98" w:rsidRDefault="236D2F98" w:rsidP="236D2F98">
      <w:pPr>
        <w:spacing w:after="0" w:line="360" w:lineRule="auto"/>
        <w:rPr>
          <w:rFonts w:ascii="Arial" w:eastAsia="Arial" w:hAnsi="Arial" w:cs="Arial"/>
          <w:b/>
          <w:bCs/>
        </w:rPr>
      </w:pPr>
    </w:p>
    <w:p w14:paraId="005FD2CD" w14:textId="5C34B0CE" w:rsidR="4317DA99" w:rsidRDefault="4317DA99" w:rsidP="236D2F98">
      <w:pPr>
        <w:spacing w:after="0" w:line="360" w:lineRule="auto"/>
        <w:rPr>
          <w:rFonts w:ascii="Arial" w:eastAsia="Arial" w:hAnsi="Arial" w:cs="Arial"/>
          <w:b/>
          <w:bCs/>
        </w:rPr>
      </w:pPr>
      <w:r w:rsidRPr="236D2F98">
        <w:rPr>
          <w:rFonts w:ascii="Arial" w:eastAsia="Arial" w:hAnsi="Arial" w:cs="Arial"/>
          <w:b/>
          <w:bCs/>
        </w:rPr>
        <w:t>Este material é resultado de um trabalho acadêmico para a disciplina PROJETO E DESENVOLVIMENTO DE SOFTWARE,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w:t>
      </w:r>
      <w:proofErr w:type="spellStart"/>
      <w:r w:rsidRPr="236D2F98">
        <w:rPr>
          <w:rFonts w:ascii="Arial" w:eastAsia="Arial" w:hAnsi="Arial" w:cs="Arial"/>
          <w:b/>
          <w:bCs/>
        </w:rPr>
        <w:t>copyleft</w:t>
      </w:r>
      <w:proofErr w:type="spellEnd"/>
      <w:r w:rsidRPr="236D2F98">
        <w:rPr>
          <w:rFonts w:ascii="Arial" w:eastAsia="Arial" w:hAnsi="Arial" w:cs="Arial"/>
          <w:b/>
          <w:bCs/>
        </w:rPr>
        <w:t xml:space="preserve">"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w:t>
      </w:r>
      <w:proofErr w:type="gramStart"/>
      <w:r w:rsidRPr="236D2F98">
        <w:rPr>
          <w:rFonts w:ascii="Arial" w:eastAsia="Arial" w:hAnsi="Arial" w:cs="Arial"/>
          <w:b/>
          <w:bCs/>
        </w:rPr>
        <w:t>usá-los</w:t>
      </w:r>
      <w:proofErr w:type="gramEnd"/>
      <w:r w:rsidRPr="236D2F98">
        <w:rPr>
          <w:rFonts w:ascii="Arial" w:eastAsia="Arial" w:hAnsi="Arial" w:cs="Arial"/>
          <w:b/>
          <w:bCs/>
        </w:rPr>
        <w:t>, nos dê crédito.</w:t>
      </w:r>
    </w:p>
    <w:p w14:paraId="3349E535" w14:textId="35B090D6" w:rsidR="236D2F98" w:rsidRDefault="236D2F98" w:rsidP="236D2F98">
      <w:pPr>
        <w:spacing w:after="0" w:line="360" w:lineRule="auto"/>
        <w:rPr>
          <w:rFonts w:ascii="Arial" w:eastAsia="Arial" w:hAnsi="Arial" w:cs="Arial"/>
          <w:b/>
          <w:bCs/>
        </w:rPr>
      </w:pPr>
    </w:p>
    <w:p w14:paraId="07AD13A2" w14:textId="15E485B6" w:rsidR="4317DA99" w:rsidRDefault="4317DA99" w:rsidP="236D2F98">
      <w:pPr>
        <w:spacing w:after="0" w:line="360" w:lineRule="auto"/>
        <w:rPr>
          <w:rFonts w:ascii="Arial" w:eastAsia="Arial" w:hAnsi="Arial" w:cs="Arial"/>
          <w:b/>
          <w:bCs/>
        </w:rPr>
      </w:pPr>
      <w:r w:rsidRPr="236D2F98">
        <w:rPr>
          <w:rFonts w:ascii="Arial" w:eastAsia="Arial" w:hAnsi="Arial" w:cs="Arial"/>
          <w:b/>
          <w:bCs/>
        </w:rPr>
        <w:t xml:space="preserve">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w:t>
      </w:r>
      <w:r w:rsidRPr="236D2F98">
        <w:rPr>
          <w:rFonts w:ascii="Arial" w:eastAsia="Arial" w:hAnsi="Arial" w:cs="Arial"/>
          <w:b/>
          <w:bCs/>
        </w:rPr>
        <w:lastRenderedPageBreak/>
        <w:t>permitir pessoas a quem o Software é fornecido a fazê-lo, sujeito às seguintes condições:</w:t>
      </w:r>
    </w:p>
    <w:p w14:paraId="45681210" w14:textId="19BAD74F" w:rsidR="236D2F98" w:rsidRDefault="236D2F98" w:rsidP="236D2F98">
      <w:pPr>
        <w:spacing w:after="0" w:line="360" w:lineRule="auto"/>
        <w:rPr>
          <w:rFonts w:ascii="Arial" w:eastAsia="Arial" w:hAnsi="Arial" w:cs="Arial"/>
          <w:b/>
          <w:bCs/>
        </w:rPr>
      </w:pPr>
    </w:p>
    <w:p w14:paraId="58F91336" w14:textId="01F8A786" w:rsidR="4317DA99" w:rsidRDefault="4317DA99" w:rsidP="236D2F98">
      <w:pPr>
        <w:spacing w:after="0" w:line="360" w:lineRule="auto"/>
        <w:rPr>
          <w:rFonts w:ascii="Arial" w:eastAsia="Arial" w:hAnsi="Arial" w:cs="Arial"/>
          <w:b/>
          <w:bCs/>
        </w:rPr>
      </w:pPr>
      <w:r w:rsidRPr="236D2F98">
        <w:rPr>
          <w:rFonts w:ascii="Arial" w:eastAsia="Arial" w:hAnsi="Arial" w:cs="Arial"/>
          <w:b/>
          <w:bCs/>
        </w:rPr>
        <w:t>Este aviso de direitos autorais e este aviso de permissão devem ser incluídos em todas as cópias ou partes substanciais do Software.</w:t>
      </w:r>
    </w:p>
    <w:p w14:paraId="04699FE1" w14:textId="3B455ADB" w:rsidR="236D2F98" w:rsidRDefault="236D2F98" w:rsidP="236D2F98">
      <w:pPr>
        <w:spacing w:after="0" w:line="360" w:lineRule="auto"/>
        <w:rPr>
          <w:rFonts w:ascii="Arial" w:eastAsia="Arial" w:hAnsi="Arial" w:cs="Arial"/>
          <w:b/>
          <w:bCs/>
        </w:rPr>
      </w:pPr>
    </w:p>
    <w:p w14:paraId="500C3FD6" w14:textId="5019F285" w:rsidR="4317DA99" w:rsidRDefault="4317DA99" w:rsidP="236D2F98">
      <w:pPr>
        <w:spacing w:after="0" w:line="360" w:lineRule="auto"/>
        <w:rPr>
          <w:rFonts w:ascii="Arial" w:eastAsia="Arial" w:hAnsi="Arial" w:cs="Arial"/>
          <w:b/>
          <w:bCs/>
        </w:rPr>
      </w:pPr>
      <w:r w:rsidRPr="236D2F98">
        <w:rPr>
          <w:rFonts w:ascii="Arial" w:eastAsia="Arial" w:hAnsi="Arial" w:cs="Arial"/>
          <w:b/>
          <w:bCs/>
        </w:rPr>
        <w:t xml:space="preserve">O SOFTWARE É FORNECIDO "COMO ESTÁ", SEM GARANTIA DE QUALQUER TIPO, EXPRESSA OU IMPLÍCITA, </w:t>
      </w:r>
      <w:proofErr w:type="gramStart"/>
      <w:r w:rsidRPr="236D2F98">
        <w:rPr>
          <w:rFonts w:ascii="Arial" w:eastAsia="Arial" w:hAnsi="Arial" w:cs="Arial"/>
          <w:b/>
          <w:bCs/>
        </w:rPr>
        <w:t>INCLUINDO</w:t>
      </w:r>
      <w:proofErr w:type="gramEnd"/>
      <w:r w:rsidRPr="236D2F98">
        <w:rPr>
          <w:rFonts w:ascii="Arial" w:eastAsia="Arial" w:hAnsi="Arial" w:cs="Arial"/>
          <w:b/>
          <w:bCs/>
        </w:rPr>
        <w:t xml:space="preserve">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p>
    <w:p w14:paraId="05950C0C" w14:textId="24E50178" w:rsidR="4317DA99" w:rsidRDefault="4317DA99" w:rsidP="236D2F98">
      <w:pPr>
        <w:spacing w:after="0" w:line="360" w:lineRule="auto"/>
        <w:rPr>
          <w:rStyle w:val="Hyperlink"/>
          <w:rFonts w:ascii="Arial" w:eastAsia="Arial" w:hAnsi="Arial" w:cs="Arial"/>
          <w:b/>
          <w:bCs/>
          <w:color w:val="auto"/>
        </w:rPr>
      </w:pPr>
      <w:r w:rsidRPr="236D2F98">
        <w:rPr>
          <w:rFonts w:ascii="Arial" w:eastAsia="Arial" w:hAnsi="Arial" w:cs="Arial"/>
          <w:b/>
          <w:bCs/>
        </w:rPr>
        <w:t xml:space="preserve">Para mais informações sobre a Licença MIT: </w:t>
      </w:r>
      <w:hyperlink r:id="rId16">
        <w:r w:rsidRPr="236D2F98">
          <w:rPr>
            <w:rStyle w:val="Hyperlink"/>
            <w:rFonts w:ascii="Segoe UI" w:eastAsia="Segoe UI" w:hAnsi="Segoe UI" w:cs="Segoe UI"/>
            <w:color w:val="4493F8"/>
          </w:rPr>
          <w:t>https://opensource.org/licenses/MIT</w:t>
        </w:r>
      </w:hyperlink>
    </w:p>
    <w:sectPr w:rsidR="4317DA99">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8A10"/>
    <w:multiLevelType w:val="hybridMultilevel"/>
    <w:tmpl w:val="49F0FA48"/>
    <w:lvl w:ilvl="0" w:tplc="3752A482">
      <w:start w:val="1"/>
      <w:numFmt w:val="decimal"/>
      <w:lvlText w:val="%1."/>
      <w:lvlJc w:val="left"/>
      <w:pPr>
        <w:ind w:left="720" w:hanging="360"/>
      </w:pPr>
    </w:lvl>
    <w:lvl w:ilvl="1" w:tplc="97E258F6">
      <w:start w:val="1"/>
      <w:numFmt w:val="lowerLetter"/>
      <w:lvlText w:val="%2."/>
      <w:lvlJc w:val="left"/>
      <w:pPr>
        <w:ind w:left="1440" w:hanging="360"/>
      </w:pPr>
    </w:lvl>
    <w:lvl w:ilvl="2" w:tplc="6C9AEFD8">
      <w:start w:val="1"/>
      <w:numFmt w:val="lowerRoman"/>
      <w:lvlText w:val="%3."/>
      <w:lvlJc w:val="right"/>
      <w:pPr>
        <w:ind w:left="2160" w:hanging="180"/>
      </w:pPr>
    </w:lvl>
    <w:lvl w:ilvl="3" w:tplc="CBEA7394">
      <w:start w:val="1"/>
      <w:numFmt w:val="decimal"/>
      <w:lvlText w:val="%4."/>
      <w:lvlJc w:val="left"/>
      <w:pPr>
        <w:ind w:left="2880" w:hanging="360"/>
      </w:pPr>
    </w:lvl>
    <w:lvl w:ilvl="4" w:tplc="584840BE">
      <w:start w:val="1"/>
      <w:numFmt w:val="lowerLetter"/>
      <w:lvlText w:val="%5."/>
      <w:lvlJc w:val="left"/>
      <w:pPr>
        <w:ind w:left="3600" w:hanging="360"/>
      </w:pPr>
    </w:lvl>
    <w:lvl w:ilvl="5" w:tplc="0D8AE1D2">
      <w:start w:val="1"/>
      <w:numFmt w:val="lowerRoman"/>
      <w:lvlText w:val="%6."/>
      <w:lvlJc w:val="right"/>
      <w:pPr>
        <w:ind w:left="4320" w:hanging="180"/>
      </w:pPr>
    </w:lvl>
    <w:lvl w:ilvl="6" w:tplc="C33C8778">
      <w:start w:val="1"/>
      <w:numFmt w:val="decimal"/>
      <w:lvlText w:val="%7."/>
      <w:lvlJc w:val="left"/>
      <w:pPr>
        <w:ind w:left="5040" w:hanging="360"/>
      </w:pPr>
    </w:lvl>
    <w:lvl w:ilvl="7" w:tplc="7D802690">
      <w:start w:val="1"/>
      <w:numFmt w:val="lowerLetter"/>
      <w:lvlText w:val="%8."/>
      <w:lvlJc w:val="left"/>
      <w:pPr>
        <w:ind w:left="5760" w:hanging="360"/>
      </w:pPr>
    </w:lvl>
    <w:lvl w:ilvl="8" w:tplc="ED36DD5C">
      <w:start w:val="1"/>
      <w:numFmt w:val="lowerRoman"/>
      <w:lvlText w:val="%9."/>
      <w:lvlJc w:val="right"/>
      <w:pPr>
        <w:ind w:left="6480" w:hanging="180"/>
      </w:pPr>
    </w:lvl>
  </w:abstractNum>
  <w:abstractNum w:abstractNumId="1" w15:restartNumberingAfterBreak="0">
    <w:nsid w:val="0460774E"/>
    <w:multiLevelType w:val="hybridMultilevel"/>
    <w:tmpl w:val="168671BE"/>
    <w:lvl w:ilvl="0" w:tplc="0588A742">
      <w:start w:val="1"/>
      <w:numFmt w:val="decimal"/>
      <w:lvlText w:val="%1."/>
      <w:lvlJc w:val="left"/>
      <w:pPr>
        <w:ind w:left="720" w:hanging="360"/>
      </w:pPr>
    </w:lvl>
    <w:lvl w:ilvl="1" w:tplc="41AE1588">
      <w:start w:val="1"/>
      <w:numFmt w:val="lowerLetter"/>
      <w:lvlText w:val="%2."/>
      <w:lvlJc w:val="left"/>
      <w:pPr>
        <w:ind w:left="1440" w:hanging="360"/>
      </w:pPr>
    </w:lvl>
    <w:lvl w:ilvl="2" w:tplc="549AEFCE">
      <w:start w:val="1"/>
      <w:numFmt w:val="lowerRoman"/>
      <w:lvlText w:val="%3."/>
      <w:lvlJc w:val="right"/>
      <w:pPr>
        <w:ind w:left="2160" w:hanging="180"/>
      </w:pPr>
    </w:lvl>
    <w:lvl w:ilvl="3" w:tplc="6860A018">
      <w:start w:val="1"/>
      <w:numFmt w:val="decimal"/>
      <w:lvlText w:val="%4."/>
      <w:lvlJc w:val="left"/>
      <w:pPr>
        <w:ind w:left="2880" w:hanging="360"/>
      </w:pPr>
    </w:lvl>
    <w:lvl w:ilvl="4" w:tplc="41B08DC0">
      <w:start w:val="1"/>
      <w:numFmt w:val="lowerLetter"/>
      <w:lvlText w:val="%5."/>
      <w:lvlJc w:val="left"/>
      <w:pPr>
        <w:ind w:left="3600" w:hanging="360"/>
      </w:pPr>
    </w:lvl>
    <w:lvl w:ilvl="5" w:tplc="99B8C29A">
      <w:start w:val="1"/>
      <w:numFmt w:val="lowerRoman"/>
      <w:lvlText w:val="%6."/>
      <w:lvlJc w:val="right"/>
      <w:pPr>
        <w:ind w:left="4320" w:hanging="180"/>
      </w:pPr>
    </w:lvl>
    <w:lvl w:ilvl="6" w:tplc="1C1EED1E">
      <w:start w:val="1"/>
      <w:numFmt w:val="decimal"/>
      <w:lvlText w:val="%7."/>
      <w:lvlJc w:val="left"/>
      <w:pPr>
        <w:ind w:left="5040" w:hanging="360"/>
      </w:pPr>
    </w:lvl>
    <w:lvl w:ilvl="7" w:tplc="20165B70">
      <w:start w:val="1"/>
      <w:numFmt w:val="lowerLetter"/>
      <w:lvlText w:val="%8."/>
      <w:lvlJc w:val="left"/>
      <w:pPr>
        <w:ind w:left="5760" w:hanging="360"/>
      </w:pPr>
    </w:lvl>
    <w:lvl w:ilvl="8" w:tplc="540824C8">
      <w:start w:val="1"/>
      <w:numFmt w:val="lowerRoman"/>
      <w:lvlText w:val="%9."/>
      <w:lvlJc w:val="right"/>
      <w:pPr>
        <w:ind w:left="6480" w:hanging="180"/>
      </w:pPr>
    </w:lvl>
  </w:abstractNum>
  <w:abstractNum w:abstractNumId="2" w15:restartNumberingAfterBreak="0">
    <w:nsid w:val="0E17328E"/>
    <w:multiLevelType w:val="multilevel"/>
    <w:tmpl w:val="4C3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4F40C"/>
    <w:multiLevelType w:val="hybridMultilevel"/>
    <w:tmpl w:val="AFB8B0B8"/>
    <w:lvl w:ilvl="0" w:tplc="F348CF72">
      <w:start w:val="1"/>
      <w:numFmt w:val="bullet"/>
      <w:lvlText w:val=""/>
      <w:lvlJc w:val="left"/>
      <w:pPr>
        <w:ind w:left="720" w:hanging="360"/>
      </w:pPr>
      <w:rPr>
        <w:rFonts w:ascii="Symbol" w:hAnsi="Symbol" w:hint="default"/>
      </w:rPr>
    </w:lvl>
    <w:lvl w:ilvl="1" w:tplc="EB3AC23C">
      <w:start w:val="1"/>
      <w:numFmt w:val="bullet"/>
      <w:lvlText w:val="o"/>
      <w:lvlJc w:val="left"/>
      <w:pPr>
        <w:ind w:left="1440" w:hanging="360"/>
      </w:pPr>
      <w:rPr>
        <w:rFonts w:ascii="Courier New" w:hAnsi="Courier New" w:hint="default"/>
      </w:rPr>
    </w:lvl>
    <w:lvl w:ilvl="2" w:tplc="0212A5A8">
      <w:start w:val="1"/>
      <w:numFmt w:val="bullet"/>
      <w:lvlText w:val=""/>
      <w:lvlJc w:val="left"/>
      <w:pPr>
        <w:ind w:left="2160" w:hanging="360"/>
      </w:pPr>
      <w:rPr>
        <w:rFonts w:ascii="Wingdings" w:hAnsi="Wingdings" w:hint="default"/>
      </w:rPr>
    </w:lvl>
    <w:lvl w:ilvl="3" w:tplc="87A41580">
      <w:start w:val="1"/>
      <w:numFmt w:val="bullet"/>
      <w:lvlText w:val=""/>
      <w:lvlJc w:val="left"/>
      <w:pPr>
        <w:ind w:left="2880" w:hanging="360"/>
      </w:pPr>
      <w:rPr>
        <w:rFonts w:ascii="Symbol" w:hAnsi="Symbol" w:hint="default"/>
      </w:rPr>
    </w:lvl>
    <w:lvl w:ilvl="4" w:tplc="2912F298">
      <w:start w:val="1"/>
      <w:numFmt w:val="bullet"/>
      <w:lvlText w:val="o"/>
      <w:lvlJc w:val="left"/>
      <w:pPr>
        <w:ind w:left="3600" w:hanging="360"/>
      </w:pPr>
      <w:rPr>
        <w:rFonts w:ascii="Courier New" w:hAnsi="Courier New" w:hint="default"/>
      </w:rPr>
    </w:lvl>
    <w:lvl w:ilvl="5" w:tplc="64F6A708">
      <w:start w:val="1"/>
      <w:numFmt w:val="bullet"/>
      <w:lvlText w:val=""/>
      <w:lvlJc w:val="left"/>
      <w:pPr>
        <w:ind w:left="4320" w:hanging="360"/>
      </w:pPr>
      <w:rPr>
        <w:rFonts w:ascii="Wingdings" w:hAnsi="Wingdings" w:hint="default"/>
      </w:rPr>
    </w:lvl>
    <w:lvl w:ilvl="6" w:tplc="7BB67E3A">
      <w:start w:val="1"/>
      <w:numFmt w:val="bullet"/>
      <w:lvlText w:val=""/>
      <w:lvlJc w:val="left"/>
      <w:pPr>
        <w:ind w:left="5040" w:hanging="360"/>
      </w:pPr>
      <w:rPr>
        <w:rFonts w:ascii="Symbol" w:hAnsi="Symbol" w:hint="default"/>
      </w:rPr>
    </w:lvl>
    <w:lvl w:ilvl="7" w:tplc="FA8C700C">
      <w:start w:val="1"/>
      <w:numFmt w:val="bullet"/>
      <w:lvlText w:val="o"/>
      <w:lvlJc w:val="left"/>
      <w:pPr>
        <w:ind w:left="5760" w:hanging="360"/>
      </w:pPr>
      <w:rPr>
        <w:rFonts w:ascii="Courier New" w:hAnsi="Courier New" w:hint="default"/>
      </w:rPr>
    </w:lvl>
    <w:lvl w:ilvl="8" w:tplc="EE0254F6">
      <w:start w:val="1"/>
      <w:numFmt w:val="bullet"/>
      <w:lvlText w:val=""/>
      <w:lvlJc w:val="left"/>
      <w:pPr>
        <w:ind w:left="6480" w:hanging="360"/>
      </w:pPr>
      <w:rPr>
        <w:rFonts w:ascii="Wingdings" w:hAnsi="Wingdings" w:hint="default"/>
      </w:rPr>
    </w:lvl>
  </w:abstractNum>
  <w:abstractNum w:abstractNumId="4" w15:restartNumberingAfterBreak="0">
    <w:nsid w:val="12556DCC"/>
    <w:multiLevelType w:val="multilevel"/>
    <w:tmpl w:val="E6B8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2E905"/>
    <w:multiLevelType w:val="hybridMultilevel"/>
    <w:tmpl w:val="60668098"/>
    <w:lvl w:ilvl="0" w:tplc="B370534E">
      <w:start w:val="1"/>
      <w:numFmt w:val="decimal"/>
      <w:lvlText w:val="%1."/>
      <w:lvlJc w:val="left"/>
      <w:pPr>
        <w:ind w:left="720" w:hanging="360"/>
      </w:pPr>
    </w:lvl>
    <w:lvl w:ilvl="1" w:tplc="52723120">
      <w:start w:val="1"/>
      <w:numFmt w:val="lowerLetter"/>
      <w:lvlText w:val="%2."/>
      <w:lvlJc w:val="left"/>
      <w:pPr>
        <w:ind w:left="1440" w:hanging="360"/>
      </w:pPr>
    </w:lvl>
    <w:lvl w:ilvl="2" w:tplc="1D5EFF8A">
      <w:start w:val="1"/>
      <w:numFmt w:val="lowerRoman"/>
      <w:lvlText w:val="%3."/>
      <w:lvlJc w:val="right"/>
      <w:pPr>
        <w:ind w:left="2160" w:hanging="180"/>
      </w:pPr>
    </w:lvl>
    <w:lvl w:ilvl="3" w:tplc="EA64B66C">
      <w:start w:val="1"/>
      <w:numFmt w:val="decimal"/>
      <w:lvlText w:val="%4."/>
      <w:lvlJc w:val="left"/>
      <w:pPr>
        <w:ind w:left="2880" w:hanging="360"/>
      </w:pPr>
    </w:lvl>
    <w:lvl w:ilvl="4" w:tplc="FE8E4A56">
      <w:start w:val="1"/>
      <w:numFmt w:val="lowerLetter"/>
      <w:lvlText w:val="%5."/>
      <w:lvlJc w:val="left"/>
      <w:pPr>
        <w:ind w:left="3600" w:hanging="360"/>
      </w:pPr>
    </w:lvl>
    <w:lvl w:ilvl="5" w:tplc="1CC61DE0">
      <w:start w:val="1"/>
      <w:numFmt w:val="lowerRoman"/>
      <w:lvlText w:val="%6."/>
      <w:lvlJc w:val="right"/>
      <w:pPr>
        <w:ind w:left="4320" w:hanging="180"/>
      </w:pPr>
    </w:lvl>
    <w:lvl w:ilvl="6" w:tplc="87E6EC40">
      <w:start w:val="1"/>
      <w:numFmt w:val="decimal"/>
      <w:lvlText w:val="%7."/>
      <w:lvlJc w:val="left"/>
      <w:pPr>
        <w:ind w:left="5040" w:hanging="360"/>
      </w:pPr>
    </w:lvl>
    <w:lvl w:ilvl="7" w:tplc="D5666A8C">
      <w:start w:val="1"/>
      <w:numFmt w:val="lowerLetter"/>
      <w:lvlText w:val="%8."/>
      <w:lvlJc w:val="left"/>
      <w:pPr>
        <w:ind w:left="5760" w:hanging="360"/>
      </w:pPr>
    </w:lvl>
    <w:lvl w:ilvl="8" w:tplc="0C125DBE">
      <w:start w:val="1"/>
      <w:numFmt w:val="lowerRoman"/>
      <w:lvlText w:val="%9."/>
      <w:lvlJc w:val="right"/>
      <w:pPr>
        <w:ind w:left="6480" w:hanging="180"/>
      </w:pPr>
    </w:lvl>
  </w:abstractNum>
  <w:abstractNum w:abstractNumId="6" w15:restartNumberingAfterBreak="0">
    <w:nsid w:val="1FB4CB92"/>
    <w:multiLevelType w:val="hybridMultilevel"/>
    <w:tmpl w:val="6B46C79E"/>
    <w:lvl w:ilvl="0" w:tplc="755A775E">
      <w:start w:val="1"/>
      <w:numFmt w:val="bullet"/>
      <w:lvlText w:val=""/>
      <w:lvlJc w:val="left"/>
      <w:pPr>
        <w:ind w:left="720" w:hanging="360"/>
      </w:pPr>
      <w:rPr>
        <w:rFonts w:ascii="Symbol" w:hAnsi="Symbol" w:hint="default"/>
      </w:rPr>
    </w:lvl>
    <w:lvl w:ilvl="1" w:tplc="BA5CE456">
      <w:start w:val="1"/>
      <w:numFmt w:val="bullet"/>
      <w:lvlText w:val="o"/>
      <w:lvlJc w:val="left"/>
      <w:pPr>
        <w:ind w:left="1440" w:hanging="360"/>
      </w:pPr>
      <w:rPr>
        <w:rFonts w:ascii="Courier New" w:hAnsi="Courier New" w:hint="default"/>
      </w:rPr>
    </w:lvl>
    <w:lvl w:ilvl="2" w:tplc="6CF68486">
      <w:start w:val="1"/>
      <w:numFmt w:val="bullet"/>
      <w:lvlText w:val=""/>
      <w:lvlJc w:val="left"/>
      <w:pPr>
        <w:ind w:left="2160" w:hanging="360"/>
      </w:pPr>
      <w:rPr>
        <w:rFonts w:ascii="Wingdings" w:hAnsi="Wingdings" w:hint="default"/>
      </w:rPr>
    </w:lvl>
    <w:lvl w:ilvl="3" w:tplc="AB0EB686">
      <w:start w:val="1"/>
      <w:numFmt w:val="bullet"/>
      <w:lvlText w:val=""/>
      <w:lvlJc w:val="left"/>
      <w:pPr>
        <w:ind w:left="2880" w:hanging="360"/>
      </w:pPr>
      <w:rPr>
        <w:rFonts w:ascii="Symbol" w:hAnsi="Symbol" w:hint="default"/>
      </w:rPr>
    </w:lvl>
    <w:lvl w:ilvl="4" w:tplc="B8AC4D68">
      <w:start w:val="1"/>
      <w:numFmt w:val="bullet"/>
      <w:lvlText w:val="o"/>
      <w:lvlJc w:val="left"/>
      <w:pPr>
        <w:ind w:left="3600" w:hanging="360"/>
      </w:pPr>
      <w:rPr>
        <w:rFonts w:ascii="Courier New" w:hAnsi="Courier New" w:hint="default"/>
      </w:rPr>
    </w:lvl>
    <w:lvl w:ilvl="5" w:tplc="24261E9A">
      <w:start w:val="1"/>
      <w:numFmt w:val="bullet"/>
      <w:lvlText w:val=""/>
      <w:lvlJc w:val="left"/>
      <w:pPr>
        <w:ind w:left="4320" w:hanging="360"/>
      </w:pPr>
      <w:rPr>
        <w:rFonts w:ascii="Wingdings" w:hAnsi="Wingdings" w:hint="default"/>
      </w:rPr>
    </w:lvl>
    <w:lvl w:ilvl="6" w:tplc="3D204B36">
      <w:start w:val="1"/>
      <w:numFmt w:val="bullet"/>
      <w:lvlText w:val=""/>
      <w:lvlJc w:val="left"/>
      <w:pPr>
        <w:ind w:left="5040" w:hanging="360"/>
      </w:pPr>
      <w:rPr>
        <w:rFonts w:ascii="Symbol" w:hAnsi="Symbol" w:hint="default"/>
      </w:rPr>
    </w:lvl>
    <w:lvl w:ilvl="7" w:tplc="AE8A737C">
      <w:start w:val="1"/>
      <w:numFmt w:val="bullet"/>
      <w:lvlText w:val="o"/>
      <w:lvlJc w:val="left"/>
      <w:pPr>
        <w:ind w:left="5760" w:hanging="360"/>
      </w:pPr>
      <w:rPr>
        <w:rFonts w:ascii="Courier New" w:hAnsi="Courier New" w:hint="default"/>
      </w:rPr>
    </w:lvl>
    <w:lvl w:ilvl="8" w:tplc="FD44AA88">
      <w:start w:val="1"/>
      <w:numFmt w:val="bullet"/>
      <w:lvlText w:val=""/>
      <w:lvlJc w:val="left"/>
      <w:pPr>
        <w:ind w:left="6480" w:hanging="360"/>
      </w:pPr>
      <w:rPr>
        <w:rFonts w:ascii="Wingdings" w:hAnsi="Wingdings" w:hint="default"/>
      </w:rPr>
    </w:lvl>
  </w:abstractNum>
  <w:abstractNum w:abstractNumId="7" w15:restartNumberingAfterBreak="0">
    <w:nsid w:val="2C480BD5"/>
    <w:multiLevelType w:val="multilevel"/>
    <w:tmpl w:val="230E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891CB"/>
    <w:multiLevelType w:val="hybridMultilevel"/>
    <w:tmpl w:val="C8260E9C"/>
    <w:lvl w:ilvl="0" w:tplc="DA0489F4">
      <w:start w:val="1"/>
      <w:numFmt w:val="decimal"/>
      <w:lvlText w:val="%1."/>
      <w:lvlJc w:val="left"/>
      <w:pPr>
        <w:ind w:left="720" w:hanging="360"/>
      </w:pPr>
    </w:lvl>
    <w:lvl w:ilvl="1" w:tplc="C98A44FC">
      <w:start w:val="1"/>
      <w:numFmt w:val="lowerLetter"/>
      <w:lvlText w:val="%2."/>
      <w:lvlJc w:val="left"/>
      <w:pPr>
        <w:ind w:left="1440" w:hanging="360"/>
      </w:pPr>
    </w:lvl>
    <w:lvl w:ilvl="2" w:tplc="F4AC1794">
      <w:start w:val="1"/>
      <w:numFmt w:val="lowerRoman"/>
      <w:lvlText w:val="%3."/>
      <w:lvlJc w:val="right"/>
      <w:pPr>
        <w:ind w:left="2160" w:hanging="180"/>
      </w:pPr>
    </w:lvl>
    <w:lvl w:ilvl="3" w:tplc="F1B2CC90">
      <w:start w:val="1"/>
      <w:numFmt w:val="decimal"/>
      <w:lvlText w:val="%4."/>
      <w:lvlJc w:val="left"/>
      <w:pPr>
        <w:ind w:left="2880" w:hanging="360"/>
      </w:pPr>
    </w:lvl>
    <w:lvl w:ilvl="4" w:tplc="68D04ADA">
      <w:start w:val="1"/>
      <w:numFmt w:val="lowerLetter"/>
      <w:lvlText w:val="%5."/>
      <w:lvlJc w:val="left"/>
      <w:pPr>
        <w:ind w:left="3600" w:hanging="360"/>
      </w:pPr>
    </w:lvl>
    <w:lvl w:ilvl="5" w:tplc="255E0A3E">
      <w:start w:val="1"/>
      <w:numFmt w:val="lowerRoman"/>
      <w:lvlText w:val="%6."/>
      <w:lvlJc w:val="right"/>
      <w:pPr>
        <w:ind w:left="4320" w:hanging="180"/>
      </w:pPr>
    </w:lvl>
    <w:lvl w:ilvl="6" w:tplc="32DCA00A">
      <w:start w:val="1"/>
      <w:numFmt w:val="decimal"/>
      <w:lvlText w:val="%7."/>
      <w:lvlJc w:val="left"/>
      <w:pPr>
        <w:ind w:left="5040" w:hanging="360"/>
      </w:pPr>
    </w:lvl>
    <w:lvl w:ilvl="7" w:tplc="18D2B366">
      <w:start w:val="1"/>
      <w:numFmt w:val="lowerLetter"/>
      <w:lvlText w:val="%8."/>
      <w:lvlJc w:val="left"/>
      <w:pPr>
        <w:ind w:left="5760" w:hanging="360"/>
      </w:pPr>
    </w:lvl>
    <w:lvl w:ilvl="8" w:tplc="D388BA1E">
      <w:start w:val="1"/>
      <w:numFmt w:val="lowerRoman"/>
      <w:lvlText w:val="%9."/>
      <w:lvlJc w:val="right"/>
      <w:pPr>
        <w:ind w:left="6480" w:hanging="180"/>
      </w:pPr>
    </w:lvl>
  </w:abstractNum>
  <w:abstractNum w:abstractNumId="9" w15:restartNumberingAfterBreak="0">
    <w:nsid w:val="460D366C"/>
    <w:multiLevelType w:val="multilevel"/>
    <w:tmpl w:val="F216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936E0"/>
    <w:multiLevelType w:val="hybridMultilevel"/>
    <w:tmpl w:val="44608544"/>
    <w:lvl w:ilvl="0" w:tplc="F9921914">
      <w:start w:val="1"/>
      <w:numFmt w:val="decimal"/>
      <w:lvlText w:val="%1."/>
      <w:lvlJc w:val="left"/>
      <w:pPr>
        <w:ind w:left="720" w:hanging="360"/>
      </w:pPr>
    </w:lvl>
    <w:lvl w:ilvl="1" w:tplc="5504E3CC">
      <w:start w:val="1"/>
      <w:numFmt w:val="lowerLetter"/>
      <w:lvlText w:val="%2."/>
      <w:lvlJc w:val="left"/>
      <w:pPr>
        <w:ind w:left="1440" w:hanging="360"/>
      </w:pPr>
    </w:lvl>
    <w:lvl w:ilvl="2" w:tplc="BFF82602">
      <w:start w:val="1"/>
      <w:numFmt w:val="lowerRoman"/>
      <w:lvlText w:val="%3."/>
      <w:lvlJc w:val="right"/>
      <w:pPr>
        <w:ind w:left="2160" w:hanging="180"/>
      </w:pPr>
    </w:lvl>
    <w:lvl w:ilvl="3" w:tplc="8B3E4570">
      <w:start w:val="1"/>
      <w:numFmt w:val="decimal"/>
      <w:lvlText w:val="%4."/>
      <w:lvlJc w:val="left"/>
      <w:pPr>
        <w:ind w:left="2880" w:hanging="360"/>
      </w:pPr>
    </w:lvl>
    <w:lvl w:ilvl="4" w:tplc="2E8074F4">
      <w:start w:val="1"/>
      <w:numFmt w:val="lowerLetter"/>
      <w:lvlText w:val="%5."/>
      <w:lvlJc w:val="left"/>
      <w:pPr>
        <w:ind w:left="3600" w:hanging="360"/>
      </w:pPr>
    </w:lvl>
    <w:lvl w:ilvl="5" w:tplc="3CA63970">
      <w:start w:val="1"/>
      <w:numFmt w:val="lowerRoman"/>
      <w:lvlText w:val="%6."/>
      <w:lvlJc w:val="right"/>
      <w:pPr>
        <w:ind w:left="4320" w:hanging="180"/>
      </w:pPr>
    </w:lvl>
    <w:lvl w:ilvl="6" w:tplc="D5EEB52A">
      <w:start w:val="1"/>
      <w:numFmt w:val="decimal"/>
      <w:lvlText w:val="%7."/>
      <w:lvlJc w:val="left"/>
      <w:pPr>
        <w:ind w:left="5040" w:hanging="360"/>
      </w:pPr>
    </w:lvl>
    <w:lvl w:ilvl="7" w:tplc="A5261934">
      <w:start w:val="1"/>
      <w:numFmt w:val="lowerLetter"/>
      <w:lvlText w:val="%8."/>
      <w:lvlJc w:val="left"/>
      <w:pPr>
        <w:ind w:left="5760" w:hanging="360"/>
      </w:pPr>
    </w:lvl>
    <w:lvl w:ilvl="8" w:tplc="38F21F80">
      <w:start w:val="1"/>
      <w:numFmt w:val="lowerRoman"/>
      <w:lvlText w:val="%9."/>
      <w:lvlJc w:val="right"/>
      <w:pPr>
        <w:ind w:left="6480" w:hanging="180"/>
      </w:pPr>
    </w:lvl>
  </w:abstractNum>
  <w:abstractNum w:abstractNumId="11" w15:restartNumberingAfterBreak="0">
    <w:nsid w:val="5740032E"/>
    <w:multiLevelType w:val="hybridMultilevel"/>
    <w:tmpl w:val="38E058B6"/>
    <w:lvl w:ilvl="0" w:tplc="C8DC44A6">
      <w:start w:val="1"/>
      <w:numFmt w:val="bullet"/>
      <w:lvlText w:val=""/>
      <w:lvlJc w:val="left"/>
      <w:pPr>
        <w:ind w:left="720" w:hanging="360"/>
      </w:pPr>
      <w:rPr>
        <w:rFonts w:ascii="Symbol" w:hAnsi="Symbol" w:hint="default"/>
      </w:rPr>
    </w:lvl>
    <w:lvl w:ilvl="1" w:tplc="25C68032">
      <w:start w:val="1"/>
      <w:numFmt w:val="bullet"/>
      <w:lvlText w:val="o"/>
      <w:lvlJc w:val="left"/>
      <w:pPr>
        <w:ind w:left="1440" w:hanging="360"/>
      </w:pPr>
      <w:rPr>
        <w:rFonts w:ascii="Courier New" w:hAnsi="Courier New" w:hint="default"/>
      </w:rPr>
    </w:lvl>
    <w:lvl w:ilvl="2" w:tplc="9A6A6782">
      <w:start w:val="1"/>
      <w:numFmt w:val="bullet"/>
      <w:lvlText w:val=""/>
      <w:lvlJc w:val="left"/>
      <w:pPr>
        <w:ind w:left="2160" w:hanging="360"/>
      </w:pPr>
      <w:rPr>
        <w:rFonts w:ascii="Wingdings" w:hAnsi="Wingdings" w:hint="default"/>
      </w:rPr>
    </w:lvl>
    <w:lvl w:ilvl="3" w:tplc="73585122">
      <w:start w:val="1"/>
      <w:numFmt w:val="bullet"/>
      <w:lvlText w:val=""/>
      <w:lvlJc w:val="left"/>
      <w:pPr>
        <w:ind w:left="2880" w:hanging="360"/>
      </w:pPr>
      <w:rPr>
        <w:rFonts w:ascii="Symbol" w:hAnsi="Symbol" w:hint="default"/>
      </w:rPr>
    </w:lvl>
    <w:lvl w:ilvl="4" w:tplc="DB58479E">
      <w:start w:val="1"/>
      <w:numFmt w:val="bullet"/>
      <w:lvlText w:val="o"/>
      <w:lvlJc w:val="left"/>
      <w:pPr>
        <w:ind w:left="3600" w:hanging="360"/>
      </w:pPr>
      <w:rPr>
        <w:rFonts w:ascii="Courier New" w:hAnsi="Courier New" w:hint="default"/>
      </w:rPr>
    </w:lvl>
    <w:lvl w:ilvl="5" w:tplc="E77E7CD6">
      <w:start w:val="1"/>
      <w:numFmt w:val="bullet"/>
      <w:lvlText w:val=""/>
      <w:lvlJc w:val="left"/>
      <w:pPr>
        <w:ind w:left="4320" w:hanging="360"/>
      </w:pPr>
      <w:rPr>
        <w:rFonts w:ascii="Wingdings" w:hAnsi="Wingdings" w:hint="default"/>
      </w:rPr>
    </w:lvl>
    <w:lvl w:ilvl="6" w:tplc="8C1A678C">
      <w:start w:val="1"/>
      <w:numFmt w:val="bullet"/>
      <w:lvlText w:val=""/>
      <w:lvlJc w:val="left"/>
      <w:pPr>
        <w:ind w:left="5040" w:hanging="360"/>
      </w:pPr>
      <w:rPr>
        <w:rFonts w:ascii="Symbol" w:hAnsi="Symbol" w:hint="default"/>
      </w:rPr>
    </w:lvl>
    <w:lvl w:ilvl="7" w:tplc="D1BCCEB0">
      <w:start w:val="1"/>
      <w:numFmt w:val="bullet"/>
      <w:lvlText w:val="o"/>
      <w:lvlJc w:val="left"/>
      <w:pPr>
        <w:ind w:left="5760" w:hanging="360"/>
      </w:pPr>
      <w:rPr>
        <w:rFonts w:ascii="Courier New" w:hAnsi="Courier New" w:hint="default"/>
      </w:rPr>
    </w:lvl>
    <w:lvl w:ilvl="8" w:tplc="B6BA8D1E">
      <w:start w:val="1"/>
      <w:numFmt w:val="bullet"/>
      <w:lvlText w:val=""/>
      <w:lvlJc w:val="left"/>
      <w:pPr>
        <w:ind w:left="6480" w:hanging="360"/>
      </w:pPr>
      <w:rPr>
        <w:rFonts w:ascii="Wingdings" w:hAnsi="Wingdings" w:hint="default"/>
      </w:rPr>
    </w:lvl>
  </w:abstractNum>
  <w:abstractNum w:abstractNumId="12" w15:restartNumberingAfterBreak="0">
    <w:nsid w:val="5F0C1D8D"/>
    <w:multiLevelType w:val="hybridMultilevel"/>
    <w:tmpl w:val="33327AF8"/>
    <w:lvl w:ilvl="0" w:tplc="D8827E7E">
      <w:start w:val="1"/>
      <w:numFmt w:val="decimal"/>
      <w:lvlText w:val="%1."/>
      <w:lvlJc w:val="left"/>
      <w:pPr>
        <w:ind w:left="720" w:hanging="360"/>
      </w:pPr>
    </w:lvl>
    <w:lvl w:ilvl="1" w:tplc="10F84468">
      <w:start w:val="1"/>
      <w:numFmt w:val="lowerLetter"/>
      <w:lvlText w:val="%2."/>
      <w:lvlJc w:val="left"/>
      <w:pPr>
        <w:ind w:left="1440" w:hanging="360"/>
      </w:pPr>
    </w:lvl>
    <w:lvl w:ilvl="2" w:tplc="D8024FA2">
      <w:start w:val="1"/>
      <w:numFmt w:val="lowerRoman"/>
      <w:lvlText w:val="%3."/>
      <w:lvlJc w:val="right"/>
      <w:pPr>
        <w:ind w:left="2160" w:hanging="180"/>
      </w:pPr>
    </w:lvl>
    <w:lvl w:ilvl="3" w:tplc="8E26D92A">
      <w:start w:val="1"/>
      <w:numFmt w:val="decimal"/>
      <w:lvlText w:val="%4."/>
      <w:lvlJc w:val="left"/>
      <w:pPr>
        <w:ind w:left="2880" w:hanging="360"/>
      </w:pPr>
    </w:lvl>
    <w:lvl w:ilvl="4" w:tplc="DB68C5C8">
      <w:start w:val="1"/>
      <w:numFmt w:val="lowerLetter"/>
      <w:lvlText w:val="%5."/>
      <w:lvlJc w:val="left"/>
      <w:pPr>
        <w:ind w:left="3600" w:hanging="360"/>
      </w:pPr>
    </w:lvl>
    <w:lvl w:ilvl="5" w:tplc="46A21402">
      <w:start w:val="1"/>
      <w:numFmt w:val="lowerRoman"/>
      <w:lvlText w:val="%6."/>
      <w:lvlJc w:val="right"/>
      <w:pPr>
        <w:ind w:left="4320" w:hanging="180"/>
      </w:pPr>
    </w:lvl>
    <w:lvl w:ilvl="6" w:tplc="E2243CD0">
      <w:start w:val="1"/>
      <w:numFmt w:val="decimal"/>
      <w:lvlText w:val="%7."/>
      <w:lvlJc w:val="left"/>
      <w:pPr>
        <w:ind w:left="5040" w:hanging="360"/>
      </w:pPr>
    </w:lvl>
    <w:lvl w:ilvl="7" w:tplc="52A6FF38">
      <w:start w:val="1"/>
      <w:numFmt w:val="lowerLetter"/>
      <w:lvlText w:val="%8."/>
      <w:lvlJc w:val="left"/>
      <w:pPr>
        <w:ind w:left="5760" w:hanging="360"/>
      </w:pPr>
    </w:lvl>
    <w:lvl w:ilvl="8" w:tplc="B4F46246">
      <w:start w:val="1"/>
      <w:numFmt w:val="lowerRoman"/>
      <w:lvlText w:val="%9."/>
      <w:lvlJc w:val="right"/>
      <w:pPr>
        <w:ind w:left="6480" w:hanging="180"/>
      </w:pPr>
    </w:lvl>
  </w:abstractNum>
  <w:abstractNum w:abstractNumId="13" w15:restartNumberingAfterBreak="0">
    <w:nsid w:val="7C0CBD1D"/>
    <w:multiLevelType w:val="hybridMultilevel"/>
    <w:tmpl w:val="110C6F24"/>
    <w:lvl w:ilvl="0" w:tplc="5C0A55CC">
      <w:start w:val="1"/>
      <w:numFmt w:val="decimal"/>
      <w:lvlText w:val="%1."/>
      <w:lvlJc w:val="left"/>
      <w:pPr>
        <w:ind w:left="720" w:hanging="360"/>
      </w:pPr>
    </w:lvl>
    <w:lvl w:ilvl="1" w:tplc="E266F2CC">
      <w:start w:val="1"/>
      <w:numFmt w:val="lowerLetter"/>
      <w:lvlText w:val="%2."/>
      <w:lvlJc w:val="left"/>
      <w:pPr>
        <w:ind w:left="1440" w:hanging="360"/>
      </w:pPr>
    </w:lvl>
    <w:lvl w:ilvl="2" w:tplc="16C03F64">
      <w:start w:val="1"/>
      <w:numFmt w:val="lowerRoman"/>
      <w:lvlText w:val="%3."/>
      <w:lvlJc w:val="right"/>
      <w:pPr>
        <w:ind w:left="2160" w:hanging="180"/>
      </w:pPr>
    </w:lvl>
    <w:lvl w:ilvl="3" w:tplc="4C48FF90">
      <w:start w:val="1"/>
      <w:numFmt w:val="decimal"/>
      <w:lvlText w:val="%4."/>
      <w:lvlJc w:val="left"/>
      <w:pPr>
        <w:ind w:left="2880" w:hanging="360"/>
      </w:pPr>
    </w:lvl>
    <w:lvl w:ilvl="4" w:tplc="F6CA3166">
      <w:start w:val="1"/>
      <w:numFmt w:val="lowerLetter"/>
      <w:lvlText w:val="%5."/>
      <w:lvlJc w:val="left"/>
      <w:pPr>
        <w:ind w:left="3600" w:hanging="360"/>
      </w:pPr>
    </w:lvl>
    <w:lvl w:ilvl="5" w:tplc="A1305D5C">
      <w:start w:val="1"/>
      <w:numFmt w:val="lowerRoman"/>
      <w:lvlText w:val="%6."/>
      <w:lvlJc w:val="right"/>
      <w:pPr>
        <w:ind w:left="4320" w:hanging="180"/>
      </w:pPr>
    </w:lvl>
    <w:lvl w:ilvl="6" w:tplc="21A896FE">
      <w:start w:val="1"/>
      <w:numFmt w:val="decimal"/>
      <w:lvlText w:val="%7."/>
      <w:lvlJc w:val="left"/>
      <w:pPr>
        <w:ind w:left="5040" w:hanging="360"/>
      </w:pPr>
    </w:lvl>
    <w:lvl w:ilvl="7" w:tplc="24205A5E">
      <w:start w:val="1"/>
      <w:numFmt w:val="lowerLetter"/>
      <w:lvlText w:val="%8."/>
      <w:lvlJc w:val="left"/>
      <w:pPr>
        <w:ind w:left="5760" w:hanging="360"/>
      </w:pPr>
    </w:lvl>
    <w:lvl w:ilvl="8" w:tplc="3954C00E">
      <w:start w:val="1"/>
      <w:numFmt w:val="lowerRoman"/>
      <w:lvlText w:val="%9."/>
      <w:lvlJc w:val="right"/>
      <w:pPr>
        <w:ind w:left="6480" w:hanging="180"/>
      </w:pPr>
    </w:lvl>
  </w:abstractNum>
  <w:abstractNum w:abstractNumId="14" w15:restartNumberingAfterBreak="0">
    <w:nsid w:val="7C7C39BA"/>
    <w:multiLevelType w:val="hybridMultilevel"/>
    <w:tmpl w:val="9CDE7FA4"/>
    <w:lvl w:ilvl="0" w:tplc="5934AFE2">
      <w:start w:val="1"/>
      <w:numFmt w:val="decimal"/>
      <w:lvlText w:val="%1."/>
      <w:lvlJc w:val="left"/>
      <w:pPr>
        <w:ind w:left="720" w:hanging="360"/>
      </w:pPr>
    </w:lvl>
    <w:lvl w:ilvl="1" w:tplc="0A269A02">
      <w:start w:val="1"/>
      <w:numFmt w:val="lowerLetter"/>
      <w:lvlText w:val="%2."/>
      <w:lvlJc w:val="left"/>
      <w:pPr>
        <w:ind w:left="1440" w:hanging="360"/>
      </w:pPr>
    </w:lvl>
    <w:lvl w:ilvl="2" w:tplc="AFE437A8">
      <w:start w:val="1"/>
      <w:numFmt w:val="lowerRoman"/>
      <w:lvlText w:val="%3."/>
      <w:lvlJc w:val="right"/>
      <w:pPr>
        <w:ind w:left="2160" w:hanging="180"/>
      </w:pPr>
    </w:lvl>
    <w:lvl w:ilvl="3" w:tplc="89748C08">
      <w:start w:val="1"/>
      <w:numFmt w:val="decimal"/>
      <w:lvlText w:val="%4."/>
      <w:lvlJc w:val="left"/>
      <w:pPr>
        <w:ind w:left="2880" w:hanging="360"/>
      </w:pPr>
    </w:lvl>
    <w:lvl w:ilvl="4" w:tplc="781E8E5E">
      <w:start w:val="1"/>
      <w:numFmt w:val="lowerLetter"/>
      <w:lvlText w:val="%5."/>
      <w:lvlJc w:val="left"/>
      <w:pPr>
        <w:ind w:left="3600" w:hanging="360"/>
      </w:pPr>
    </w:lvl>
    <w:lvl w:ilvl="5" w:tplc="3CDAC412">
      <w:start w:val="1"/>
      <w:numFmt w:val="lowerRoman"/>
      <w:lvlText w:val="%6."/>
      <w:lvlJc w:val="right"/>
      <w:pPr>
        <w:ind w:left="4320" w:hanging="180"/>
      </w:pPr>
    </w:lvl>
    <w:lvl w:ilvl="6" w:tplc="680AA544">
      <w:start w:val="1"/>
      <w:numFmt w:val="decimal"/>
      <w:lvlText w:val="%7."/>
      <w:lvlJc w:val="left"/>
      <w:pPr>
        <w:ind w:left="5040" w:hanging="360"/>
      </w:pPr>
    </w:lvl>
    <w:lvl w:ilvl="7" w:tplc="AF78FCA6">
      <w:start w:val="1"/>
      <w:numFmt w:val="lowerLetter"/>
      <w:lvlText w:val="%8."/>
      <w:lvlJc w:val="left"/>
      <w:pPr>
        <w:ind w:left="5760" w:hanging="360"/>
      </w:pPr>
    </w:lvl>
    <w:lvl w:ilvl="8" w:tplc="25A45DC0">
      <w:start w:val="1"/>
      <w:numFmt w:val="lowerRoman"/>
      <w:lvlText w:val="%9."/>
      <w:lvlJc w:val="right"/>
      <w:pPr>
        <w:ind w:left="6480" w:hanging="180"/>
      </w:pPr>
    </w:lvl>
  </w:abstractNum>
  <w:abstractNum w:abstractNumId="15" w15:restartNumberingAfterBreak="0">
    <w:nsid w:val="7CF153BA"/>
    <w:multiLevelType w:val="hybridMultilevel"/>
    <w:tmpl w:val="99561B40"/>
    <w:lvl w:ilvl="0" w:tplc="C6C2A2AE">
      <w:start w:val="1"/>
      <w:numFmt w:val="bullet"/>
      <w:lvlText w:val=""/>
      <w:lvlJc w:val="left"/>
      <w:pPr>
        <w:ind w:left="720" w:hanging="360"/>
      </w:pPr>
      <w:rPr>
        <w:rFonts w:ascii="Symbol" w:hAnsi="Symbol" w:hint="default"/>
      </w:rPr>
    </w:lvl>
    <w:lvl w:ilvl="1" w:tplc="5B32F3DC">
      <w:start w:val="1"/>
      <w:numFmt w:val="bullet"/>
      <w:lvlText w:val="o"/>
      <w:lvlJc w:val="left"/>
      <w:pPr>
        <w:ind w:left="1440" w:hanging="360"/>
      </w:pPr>
      <w:rPr>
        <w:rFonts w:ascii="Courier New" w:hAnsi="Courier New" w:hint="default"/>
      </w:rPr>
    </w:lvl>
    <w:lvl w:ilvl="2" w:tplc="E630425A">
      <w:start w:val="1"/>
      <w:numFmt w:val="bullet"/>
      <w:lvlText w:val=""/>
      <w:lvlJc w:val="left"/>
      <w:pPr>
        <w:ind w:left="2160" w:hanging="360"/>
      </w:pPr>
      <w:rPr>
        <w:rFonts w:ascii="Wingdings" w:hAnsi="Wingdings" w:hint="default"/>
      </w:rPr>
    </w:lvl>
    <w:lvl w:ilvl="3" w:tplc="DA4AC07A">
      <w:start w:val="1"/>
      <w:numFmt w:val="bullet"/>
      <w:lvlText w:val=""/>
      <w:lvlJc w:val="left"/>
      <w:pPr>
        <w:ind w:left="2880" w:hanging="360"/>
      </w:pPr>
      <w:rPr>
        <w:rFonts w:ascii="Symbol" w:hAnsi="Symbol" w:hint="default"/>
      </w:rPr>
    </w:lvl>
    <w:lvl w:ilvl="4" w:tplc="AB42ADBC">
      <w:start w:val="1"/>
      <w:numFmt w:val="bullet"/>
      <w:lvlText w:val="o"/>
      <w:lvlJc w:val="left"/>
      <w:pPr>
        <w:ind w:left="3600" w:hanging="360"/>
      </w:pPr>
      <w:rPr>
        <w:rFonts w:ascii="Courier New" w:hAnsi="Courier New" w:hint="default"/>
      </w:rPr>
    </w:lvl>
    <w:lvl w:ilvl="5" w:tplc="B9CEB022">
      <w:start w:val="1"/>
      <w:numFmt w:val="bullet"/>
      <w:lvlText w:val=""/>
      <w:lvlJc w:val="left"/>
      <w:pPr>
        <w:ind w:left="4320" w:hanging="360"/>
      </w:pPr>
      <w:rPr>
        <w:rFonts w:ascii="Wingdings" w:hAnsi="Wingdings" w:hint="default"/>
      </w:rPr>
    </w:lvl>
    <w:lvl w:ilvl="6" w:tplc="8812A408">
      <w:start w:val="1"/>
      <w:numFmt w:val="bullet"/>
      <w:lvlText w:val=""/>
      <w:lvlJc w:val="left"/>
      <w:pPr>
        <w:ind w:left="5040" w:hanging="360"/>
      </w:pPr>
      <w:rPr>
        <w:rFonts w:ascii="Symbol" w:hAnsi="Symbol" w:hint="default"/>
      </w:rPr>
    </w:lvl>
    <w:lvl w:ilvl="7" w:tplc="3168D51A">
      <w:start w:val="1"/>
      <w:numFmt w:val="bullet"/>
      <w:lvlText w:val="o"/>
      <w:lvlJc w:val="left"/>
      <w:pPr>
        <w:ind w:left="5760" w:hanging="360"/>
      </w:pPr>
      <w:rPr>
        <w:rFonts w:ascii="Courier New" w:hAnsi="Courier New" w:hint="default"/>
      </w:rPr>
    </w:lvl>
    <w:lvl w:ilvl="8" w:tplc="0360FB60">
      <w:start w:val="1"/>
      <w:numFmt w:val="bullet"/>
      <w:lvlText w:val=""/>
      <w:lvlJc w:val="left"/>
      <w:pPr>
        <w:ind w:left="6480" w:hanging="360"/>
      </w:pPr>
      <w:rPr>
        <w:rFonts w:ascii="Wingdings" w:hAnsi="Wingdings" w:hint="default"/>
      </w:rPr>
    </w:lvl>
  </w:abstractNum>
  <w:abstractNum w:abstractNumId="16" w15:restartNumberingAfterBreak="0">
    <w:nsid w:val="7E0B31C2"/>
    <w:multiLevelType w:val="multilevel"/>
    <w:tmpl w:val="306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14B9C"/>
    <w:multiLevelType w:val="hybridMultilevel"/>
    <w:tmpl w:val="0C242360"/>
    <w:lvl w:ilvl="0" w:tplc="5C104BD6">
      <w:start w:val="1"/>
      <w:numFmt w:val="decimal"/>
      <w:lvlText w:val="%1."/>
      <w:lvlJc w:val="left"/>
      <w:pPr>
        <w:ind w:left="720" w:hanging="360"/>
      </w:pPr>
    </w:lvl>
    <w:lvl w:ilvl="1" w:tplc="DADA6D08">
      <w:start w:val="1"/>
      <w:numFmt w:val="lowerLetter"/>
      <w:lvlText w:val="%2."/>
      <w:lvlJc w:val="left"/>
      <w:pPr>
        <w:ind w:left="1440" w:hanging="360"/>
      </w:pPr>
    </w:lvl>
    <w:lvl w:ilvl="2" w:tplc="42922E2E">
      <w:start w:val="1"/>
      <w:numFmt w:val="lowerRoman"/>
      <w:lvlText w:val="%3."/>
      <w:lvlJc w:val="right"/>
      <w:pPr>
        <w:ind w:left="2160" w:hanging="180"/>
      </w:pPr>
    </w:lvl>
    <w:lvl w:ilvl="3" w:tplc="10D06D00">
      <w:start w:val="1"/>
      <w:numFmt w:val="decimal"/>
      <w:lvlText w:val="%4."/>
      <w:lvlJc w:val="left"/>
      <w:pPr>
        <w:ind w:left="2880" w:hanging="360"/>
      </w:pPr>
    </w:lvl>
    <w:lvl w:ilvl="4" w:tplc="2932C1AA">
      <w:start w:val="1"/>
      <w:numFmt w:val="lowerLetter"/>
      <w:lvlText w:val="%5."/>
      <w:lvlJc w:val="left"/>
      <w:pPr>
        <w:ind w:left="3600" w:hanging="360"/>
      </w:pPr>
    </w:lvl>
    <w:lvl w:ilvl="5" w:tplc="41EEA292">
      <w:start w:val="1"/>
      <w:numFmt w:val="lowerRoman"/>
      <w:lvlText w:val="%6."/>
      <w:lvlJc w:val="right"/>
      <w:pPr>
        <w:ind w:left="4320" w:hanging="180"/>
      </w:pPr>
    </w:lvl>
    <w:lvl w:ilvl="6" w:tplc="637ADEF8">
      <w:start w:val="1"/>
      <w:numFmt w:val="decimal"/>
      <w:lvlText w:val="%7."/>
      <w:lvlJc w:val="left"/>
      <w:pPr>
        <w:ind w:left="5040" w:hanging="360"/>
      </w:pPr>
    </w:lvl>
    <w:lvl w:ilvl="7" w:tplc="900CC0EE">
      <w:start w:val="1"/>
      <w:numFmt w:val="lowerLetter"/>
      <w:lvlText w:val="%8."/>
      <w:lvlJc w:val="left"/>
      <w:pPr>
        <w:ind w:left="5760" w:hanging="360"/>
      </w:pPr>
    </w:lvl>
    <w:lvl w:ilvl="8" w:tplc="FBE661B6">
      <w:start w:val="1"/>
      <w:numFmt w:val="lowerRoman"/>
      <w:lvlText w:val="%9."/>
      <w:lvlJc w:val="right"/>
      <w:pPr>
        <w:ind w:left="6480" w:hanging="180"/>
      </w:pPr>
    </w:lvl>
  </w:abstractNum>
  <w:num w:numId="1" w16cid:durableId="1982341607">
    <w:abstractNumId w:val="5"/>
  </w:num>
  <w:num w:numId="2" w16cid:durableId="1454061335">
    <w:abstractNumId w:val="0"/>
  </w:num>
  <w:num w:numId="3" w16cid:durableId="320698020">
    <w:abstractNumId w:val="1"/>
  </w:num>
  <w:num w:numId="4" w16cid:durableId="385570101">
    <w:abstractNumId w:val="10"/>
  </w:num>
  <w:num w:numId="5" w16cid:durableId="335769593">
    <w:abstractNumId w:val="15"/>
  </w:num>
  <w:num w:numId="6" w16cid:durableId="1040208433">
    <w:abstractNumId w:val="6"/>
  </w:num>
  <w:num w:numId="7" w16cid:durableId="886451477">
    <w:abstractNumId w:val="14"/>
  </w:num>
  <w:num w:numId="8" w16cid:durableId="1980913458">
    <w:abstractNumId w:val="17"/>
  </w:num>
  <w:num w:numId="9" w16cid:durableId="1656912167">
    <w:abstractNumId w:val="12"/>
  </w:num>
  <w:num w:numId="10" w16cid:durableId="297154171">
    <w:abstractNumId w:val="3"/>
  </w:num>
  <w:num w:numId="11" w16cid:durableId="593636864">
    <w:abstractNumId w:val="11"/>
  </w:num>
  <w:num w:numId="12" w16cid:durableId="2025596734">
    <w:abstractNumId w:val="13"/>
  </w:num>
  <w:num w:numId="13" w16cid:durableId="1431241138">
    <w:abstractNumId w:val="8"/>
  </w:num>
  <w:num w:numId="14" w16cid:durableId="2062168670">
    <w:abstractNumId w:val="4"/>
  </w:num>
  <w:num w:numId="15" w16cid:durableId="28193235">
    <w:abstractNumId w:val="2"/>
  </w:num>
  <w:num w:numId="16" w16cid:durableId="1141580927">
    <w:abstractNumId w:val="7"/>
  </w:num>
  <w:num w:numId="17" w16cid:durableId="367950522">
    <w:abstractNumId w:val="9"/>
  </w:num>
  <w:num w:numId="18" w16cid:durableId="185619090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UNO KAUAN RODRIGUES SILVA">
    <w15:presenceInfo w15:providerId="AD" w15:userId="S::bruno.kauan@discente.ufma.br::3808b6b0-0811-4639-a226-cdb77a658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549E2E"/>
    <w:rsid w:val="00465AAA"/>
    <w:rsid w:val="0049133F"/>
    <w:rsid w:val="006A461D"/>
    <w:rsid w:val="009E010B"/>
    <w:rsid w:val="00B112A9"/>
    <w:rsid w:val="017C05E7"/>
    <w:rsid w:val="01E7DCF9"/>
    <w:rsid w:val="0202E582"/>
    <w:rsid w:val="0233D7B9"/>
    <w:rsid w:val="027140D4"/>
    <w:rsid w:val="031D3A3A"/>
    <w:rsid w:val="03437EC7"/>
    <w:rsid w:val="0433595F"/>
    <w:rsid w:val="067990EA"/>
    <w:rsid w:val="072A09CC"/>
    <w:rsid w:val="0928FC4C"/>
    <w:rsid w:val="0A66F463"/>
    <w:rsid w:val="0B2F8532"/>
    <w:rsid w:val="0BF2FEBD"/>
    <w:rsid w:val="0DA4B4F5"/>
    <w:rsid w:val="0E50B536"/>
    <w:rsid w:val="0F186414"/>
    <w:rsid w:val="0F1DD8D0"/>
    <w:rsid w:val="0F5E40CB"/>
    <w:rsid w:val="103CC443"/>
    <w:rsid w:val="10C2C74B"/>
    <w:rsid w:val="116024E8"/>
    <w:rsid w:val="1270BE9A"/>
    <w:rsid w:val="12C267C5"/>
    <w:rsid w:val="1300169E"/>
    <w:rsid w:val="14C12CF6"/>
    <w:rsid w:val="15DDD46D"/>
    <w:rsid w:val="1622C16B"/>
    <w:rsid w:val="16D8A61B"/>
    <w:rsid w:val="16E76A3A"/>
    <w:rsid w:val="17DE5AB5"/>
    <w:rsid w:val="1962B8F2"/>
    <w:rsid w:val="1A704937"/>
    <w:rsid w:val="1A89640A"/>
    <w:rsid w:val="1B115FD1"/>
    <w:rsid w:val="1C76F9A6"/>
    <w:rsid w:val="1CA3347E"/>
    <w:rsid w:val="1D7822E1"/>
    <w:rsid w:val="1FFDF2BC"/>
    <w:rsid w:val="20596E96"/>
    <w:rsid w:val="21342472"/>
    <w:rsid w:val="218DC31E"/>
    <w:rsid w:val="21B511C8"/>
    <w:rsid w:val="21DB5267"/>
    <w:rsid w:val="225E3837"/>
    <w:rsid w:val="22DC74C7"/>
    <w:rsid w:val="236D2F98"/>
    <w:rsid w:val="240855B4"/>
    <w:rsid w:val="254B1CF7"/>
    <w:rsid w:val="256A45C1"/>
    <w:rsid w:val="25D35337"/>
    <w:rsid w:val="2643F3AB"/>
    <w:rsid w:val="26A38958"/>
    <w:rsid w:val="26E6AB02"/>
    <w:rsid w:val="2729BB08"/>
    <w:rsid w:val="27DF785A"/>
    <w:rsid w:val="28549E2E"/>
    <w:rsid w:val="288F468C"/>
    <w:rsid w:val="28A933E4"/>
    <w:rsid w:val="293EAF0B"/>
    <w:rsid w:val="29CBAC16"/>
    <w:rsid w:val="2B8A8348"/>
    <w:rsid w:val="2BAF7F4A"/>
    <w:rsid w:val="2C16CB21"/>
    <w:rsid w:val="2C391316"/>
    <w:rsid w:val="2C3AC5B9"/>
    <w:rsid w:val="2C48842A"/>
    <w:rsid w:val="2C9A0DE8"/>
    <w:rsid w:val="2E87C3D5"/>
    <w:rsid w:val="2F557BC5"/>
    <w:rsid w:val="301A7C80"/>
    <w:rsid w:val="31E7B6D1"/>
    <w:rsid w:val="323BF9CB"/>
    <w:rsid w:val="326433EA"/>
    <w:rsid w:val="32C2172A"/>
    <w:rsid w:val="32CF53E2"/>
    <w:rsid w:val="330A0C5E"/>
    <w:rsid w:val="33145B56"/>
    <w:rsid w:val="333D4FAC"/>
    <w:rsid w:val="3545D0FA"/>
    <w:rsid w:val="35E61E13"/>
    <w:rsid w:val="368F7D0F"/>
    <w:rsid w:val="37393B24"/>
    <w:rsid w:val="37D9EBE5"/>
    <w:rsid w:val="3804C8D3"/>
    <w:rsid w:val="38200690"/>
    <w:rsid w:val="383CB288"/>
    <w:rsid w:val="38D48FB1"/>
    <w:rsid w:val="3941E537"/>
    <w:rsid w:val="39C0071D"/>
    <w:rsid w:val="39C87E21"/>
    <w:rsid w:val="39F8F531"/>
    <w:rsid w:val="3A20B6E6"/>
    <w:rsid w:val="3B00D368"/>
    <w:rsid w:val="3B192B53"/>
    <w:rsid w:val="3BAA90A5"/>
    <w:rsid w:val="3C14CF5D"/>
    <w:rsid w:val="3C2FA73E"/>
    <w:rsid w:val="3C66D0C1"/>
    <w:rsid w:val="3CAC63D6"/>
    <w:rsid w:val="3D3F7409"/>
    <w:rsid w:val="3D945228"/>
    <w:rsid w:val="3EBF8AE2"/>
    <w:rsid w:val="3EDD8182"/>
    <w:rsid w:val="3F62474C"/>
    <w:rsid w:val="40471182"/>
    <w:rsid w:val="4170D6A6"/>
    <w:rsid w:val="419D776B"/>
    <w:rsid w:val="4317DA99"/>
    <w:rsid w:val="4348C968"/>
    <w:rsid w:val="44484849"/>
    <w:rsid w:val="4499E2F1"/>
    <w:rsid w:val="44E47FB5"/>
    <w:rsid w:val="453282F9"/>
    <w:rsid w:val="45C9ADD1"/>
    <w:rsid w:val="45F8CE16"/>
    <w:rsid w:val="46630CC5"/>
    <w:rsid w:val="46FE6F50"/>
    <w:rsid w:val="4711D636"/>
    <w:rsid w:val="47606F77"/>
    <w:rsid w:val="478FD0AD"/>
    <w:rsid w:val="47DC1071"/>
    <w:rsid w:val="47F6FBF8"/>
    <w:rsid w:val="485E2DD0"/>
    <w:rsid w:val="48F09A70"/>
    <w:rsid w:val="4B05EA92"/>
    <w:rsid w:val="4B39AFA4"/>
    <w:rsid w:val="4BC90F67"/>
    <w:rsid w:val="4BD1BDCC"/>
    <w:rsid w:val="4BFED0EC"/>
    <w:rsid w:val="4C0F1008"/>
    <w:rsid w:val="4C152EA1"/>
    <w:rsid w:val="4C60604E"/>
    <w:rsid w:val="4D7E5CA3"/>
    <w:rsid w:val="4F3672FD"/>
    <w:rsid w:val="4F513F30"/>
    <w:rsid w:val="4F8A9390"/>
    <w:rsid w:val="51788E71"/>
    <w:rsid w:val="5262292C"/>
    <w:rsid w:val="52DBF531"/>
    <w:rsid w:val="53B0F62A"/>
    <w:rsid w:val="5405D78A"/>
    <w:rsid w:val="540BE0A4"/>
    <w:rsid w:val="54145160"/>
    <w:rsid w:val="546EF353"/>
    <w:rsid w:val="55087D40"/>
    <w:rsid w:val="55D71F07"/>
    <w:rsid w:val="55DA474A"/>
    <w:rsid w:val="56A56205"/>
    <w:rsid w:val="57307D3B"/>
    <w:rsid w:val="57459ACA"/>
    <w:rsid w:val="580BABFF"/>
    <w:rsid w:val="583C1941"/>
    <w:rsid w:val="589C616C"/>
    <w:rsid w:val="59029F23"/>
    <w:rsid w:val="59A8B488"/>
    <w:rsid w:val="59CD8EB8"/>
    <w:rsid w:val="5A0A648C"/>
    <w:rsid w:val="5C4DE18E"/>
    <w:rsid w:val="5C4E0D4F"/>
    <w:rsid w:val="5C7EE360"/>
    <w:rsid w:val="5C96488F"/>
    <w:rsid w:val="5CC5E1BF"/>
    <w:rsid w:val="5CE79927"/>
    <w:rsid w:val="5D54229E"/>
    <w:rsid w:val="5D8F191E"/>
    <w:rsid w:val="5E1FB069"/>
    <w:rsid w:val="5E70BC6B"/>
    <w:rsid w:val="5ECCD53B"/>
    <w:rsid w:val="5FBB0446"/>
    <w:rsid w:val="60140915"/>
    <w:rsid w:val="60279345"/>
    <w:rsid w:val="602C591F"/>
    <w:rsid w:val="6133B778"/>
    <w:rsid w:val="618FB6CF"/>
    <w:rsid w:val="6208BA32"/>
    <w:rsid w:val="6243DA9A"/>
    <w:rsid w:val="634CDFF0"/>
    <w:rsid w:val="6429E81E"/>
    <w:rsid w:val="663BB264"/>
    <w:rsid w:val="66FD4599"/>
    <w:rsid w:val="6716F7D0"/>
    <w:rsid w:val="684F9C52"/>
    <w:rsid w:val="687C4FB3"/>
    <w:rsid w:val="68909DFE"/>
    <w:rsid w:val="696268DF"/>
    <w:rsid w:val="69D9ABEE"/>
    <w:rsid w:val="6B78F02F"/>
    <w:rsid w:val="6D74D0DC"/>
    <w:rsid w:val="6DCECCA1"/>
    <w:rsid w:val="6DEBFAB8"/>
    <w:rsid w:val="6EC695D9"/>
    <w:rsid w:val="6F77B8E3"/>
    <w:rsid w:val="70BBDCDC"/>
    <w:rsid w:val="7105D64C"/>
    <w:rsid w:val="71AF2B30"/>
    <w:rsid w:val="71B1A71F"/>
    <w:rsid w:val="741F9A01"/>
    <w:rsid w:val="75B21B03"/>
    <w:rsid w:val="75E3A6B6"/>
    <w:rsid w:val="7678AB14"/>
    <w:rsid w:val="7692402D"/>
    <w:rsid w:val="770888A4"/>
    <w:rsid w:val="77A93DEC"/>
    <w:rsid w:val="77AF0BAE"/>
    <w:rsid w:val="78DCFB8A"/>
    <w:rsid w:val="79528B4B"/>
    <w:rsid w:val="798B70D4"/>
    <w:rsid w:val="79BCC20A"/>
    <w:rsid w:val="7A28C0EA"/>
    <w:rsid w:val="7A768F37"/>
    <w:rsid w:val="7B6F6FE1"/>
    <w:rsid w:val="7C97C471"/>
    <w:rsid w:val="7D262D8A"/>
    <w:rsid w:val="7E656736"/>
    <w:rsid w:val="7F5732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9E2E"/>
  <w15:chartTrackingRefBased/>
  <w15:docId w15:val="{FE6191B8-8BC9-4A44-9157-C35BAE81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uiPriority w:val="9"/>
    <w:unhideWhenUsed/>
    <w:qFormat/>
    <w:rsid w:val="236D2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236D2F98"/>
    <w:pPr>
      <w:keepNext/>
      <w:keepLines/>
      <w:spacing w:before="160" w:after="80"/>
      <w:outlineLvl w:val="2"/>
    </w:pPr>
    <w:rPr>
      <w:rFonts w:eastAsiaTheme="majorEastAsia"/>
      <w:color w:val="0F4761" w:themeColor="accent1" w:themeShade="BF"/>
      <w:sz w:val="28"/>
      <w:szCs w:val="28"/>
    </w:rPr>
  </w:style>
  <w:style w:type="paragraph" w:styleId="Ttulo4">
    <w:name w:val="heading 4"/>
    <w:basedOn w:val="Normal"/>
    <w:next w:val="Normal"/>
    <w:link w:val="Ttulo4Char"/>
    <w:uiPriority w:val="9"/>
    <w:semiHidden/>
    <w:unhideWhenUsed/>
    <w:qFormat/>
    <w:rsid w:val="006A461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236D2F98"/>
    <w:pPr>
      <w:ind w:left="720"/>
      <w:contextualSpacing/>
    </w:pPr>
  </w:style>
  <w:style w:type="character" w:styleId="Hyperlink">
    <w:name w:val="Hyperlink"/>
    <w:basedOn w:val="Fontepargpadro"/>
    <w:uiPriority w:val="99"/>
    <w:unhideWhenUsed/>
    <w:rsid w:val="236D2F98"/>
    <w:rPr>
      <w:color w:val="467886"/>
      <w:u w:val="single"/>
    </w:rPr>
  </w:style>
  <w:style w:type="paragraph" w:styleId="Reviso">
    <w:name w:val="Revision"/>
    <w:hidden/>
    <w:uiPriority w:val="99"/>
    <w:semiHidden/>
    <w:rsid w:val="006A461D"/>
    <w:pPr>
      <w:spacing w:after="0" w:line="240" w:lineRule="auto"/>
    </w:pPr>
  </w:style>
  <w:style w:type="character" w:customStyle="1" w:styleId="Ttulo4Char">
    <w:name w:val="Título 4 Char"/>
    <w:basedOn w:val="Fontepargpadro"/>
    <w:link w:val="Ttulo4"/>
    <w:uiPriority w:val="9"/>
    <w:semiHidden/>
    <w:rsid w:val="006A461D"/>
    <w:rPr>
      <w:rFonts w:asciiTheme="majorHAnsi" w:eastAsiaTheme="majorEastAsia" w:hAnsiTheme="majorHAnsi" w:cstheme="majorBidi"/>
      <w:i/>
      <w:iCs/>
      <w:color w:val="0F4761" w:themeColor="accent1" w:themeShade="BF"/>
    </w:rPr>
  </w:style>
  <w:style w:type="character" w:styleId="MenoPendente">
    <w:name w:val="Unresolved Mention"/>
    <w:basedOn w:val="Fontepargpadro"/>
    <w:uiPriority w:val="99"/>
    <w:semiHidden/>
    <w:unhideWhenUsed/>
    <w:rsid w:val="006A4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917355">
      <w:bodyDiv w:val="1"/>
      <w:marLeft w:val="0"/>
      <w:marRight w:val="0"/>
      <w:marTop w:val="0"/>
      <w:marBottom w:val="0"/>
      <w:divBdr>
        <w:top w:val="none" w:sz="0" w:space="0" w:color="auto"/>
        <w:left w:val="none" w:sz="0" w:space="0" w:color="auto"/>
        <w:bottom w:val="none" w:sz="0" w:space="0" w:color="auto"/>
        <w:right w:val="none" w:sz="0" w:space="0" w:color="auto"/>
      </w:divBdr>
    </w:div>
    <w:div w:id="11271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kauan@discente.ufma.br" TargetMode="External"/><Relationship Id="rId13" Type="http://schemas.openxmlformats.org/officeDocument/2006/relationships/hyperlink" Target="https://github.com/bkauan099"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bkauan099/G2_CONSTRUTORA" TargetMode="External"/><Relationship Id="rId12" Type="http://schemas.openxmlformats.org/officeDocument/2006/relationships/hyperlink" Target="mailto:mateus.dv@discente.ufma.b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ource.org/licenses/MIT" TargetMode="External"/><Relationship Id="rId1" Type="http://schemas.openxmlformats.org/officeDocument/2006/relationships/numbering" Target="numbering.xml"/><Relationship Id="rId6" Type="http://schemas.openxmlformats.org/officeDocument/2006/relationships/hyperlink" Target="http://localhost:5432" TargetMode="External"/><Relationship Id="rId11" Type="http://schemas.openxmlformats.org/officeDocument/2006/relationships/hyperlink" Target="mailto:rabelo.paulo@discente.ufma.br" TargetMode="External"/><Relationship Id="rId5" Type="http://schemas.openxmlformats.org/officeDocument/2006/relationships/image" Target="media/image1.gif"/><Relationship Id="rId15" Type="http://schemas.openxmlformats.org/officeDocument/2006/relationships/hyperlink" Target="https://github.com/Ellen6185" TargetMode="External"/><Relationship Id="rId10" Type="http://schemas.openxmlformats.org/officeDocument/2006/relationships/hyperlink" Target="mailto:manoel.lucas@discente.ufma.b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llen.castro@discente.ufma.br" TargetMode="External"/><Relationship Id="rId14" Type="http://schemas.openxmlformats.org/officeDocument/2006/relationships/hyperlink" Target="https://github.com/Mateus-dutrav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1723</Words>
  <Characters>9307</Characters>
  <Application>Microsoft Office Word</Application>
  <DocSecurity>0</DocSecurity>
  <Lines>77</Lines>
  <Paragraphs>22</Paragraphs>
  <ScaleCrop>false</ScaleCrop>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DUTRA VALE</dc:creator>
  <cp:keywords/>
  <dc:description/>
  <cp:lastModifiedBy>BRUNO KAUAN RODRIGUES SILVA</cp:lastModifiedBy>
  <cp:revision>2</cp:revision>
  <dcterms:created xsi:type="dcterms:W3CDTF">2025-06-30T20:32:00Z</dcterms:created>
  <dcterms:modified xsi:type="dcterms:W3CDTF">2025-07-02T02:57:00Z</dcterms:modified>
</cp:coreProperties>
</file>