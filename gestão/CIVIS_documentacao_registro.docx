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9004F" w14:textId="77777777" w:rsidR="00777B29" w:rsidRPr="001E6501" w:rsidRDefault="001E6501" w:rsidP="001E6501">
      <w:pPr>
        <w:pBdr>
          <w:top w:val="nil"/>
          <w:left w:val="nil"/>
          <w:bottom w:val="nil"/>
          <w:right w:val="nil"/>
          <w:between w:val="nil"/>
        </w:pBdr>
        <w:spacing w:before="72" w:line="491" w:lineRule="auto"/>
        <w:ind w:right="-1"/>
        <w:jc w:val="center"/>
        <w:rPr>
          <w:rFonts w:ascii="Arial" w:hAnsi="Arial" w:cs="Arial"/>
          <w:b/>
          <w:color w:val="000000"/>
          <w:u w:val="single"/>
        </w:rPr>
      </w:pPr>
      <w:r w:rsidRPr="001E6501">
        <w:rPr>
          <w:rFonts w:ascii="Arial" w:hAnsi="Arial" w:cs="Arial"/>
          <w:b/>
          <w:color w:val="000000"/>
        </w:rPr>
        <w:t>FORMULÁRIO PARA REGISTRO DE PROGRAMA DE COMPUTADOR</w:t>
      </w:r>
    </w:p>
    <w:p w14:paraId="252DB170" w14:textId="77777777" w:rsidR="00777B29" w:rsidRPr="001E6501" w:rsidRDefault="00777B29" w:rsidP="001E6501">
      <w:pPr>
        <w:pBdr>
          <w:top w:val="nil"/>
          <w:left w:val="nil"/>
          <w:bottom w:val="nil"/>
          <w:right w:val="nil"/>
          <w:between w:val="nil"/>
        </w:pBdr>
        <w:tabs>
          <w:tab w:val="left" w:pos="8417"/>
        </w:tabs>
        <w:rPr>
          <w:rFonts w:ascii="Arial" w:hAnsi="Arial" w:cs="Arial"/>
          <w:b/>
          <w:color w:val="000000"/>
        </w:rPr>
      </w:pPr>
      <w:r w:rsidRPr="001E6501">
        <w:rPr>
          <w:rFonts w:ascii="Arial" w:hAnsi="Arial" w:cs="Arial"/>
          <w:b/>
          <w:color w:val="000000"/>
          <w:highlight w:val="darkGray"/>
        </w:rPr>
        <w:t>DADOS DO(S) TITULAR(ES)</w:t>
      </w:r>
      <w:r w:rsidRPr="001E6501">
        <w:rPr>
          <w:rFonts w:ascii="Arial" w:hAnsi="Arial" w:cs="Arial"/>
          <w:b/>
          <w:color w:val="000000"/>
          <w:highlight w:val="darkGray"/>
        </w:rPr>
        <w:tab/>
      </w:r>
    </w:p>
    <w:p w14:paraId="64FCEE40" w14:textId="77777777" w:rsidR="00A67E63" w:rsidRDefault="00A67E63" w:rsidP="001E6501">
      <w:pPr>
        <w:spacing w:before="8"/>
        <w:rPr>
          <w:rFonts w:ascii="Arial" w:hAnsi="Arial" w:cs="Arial"/>
          <w:b/>
        </w:rPr>
      </w:pPr>
    </w:p>
    <w:p w14:paraId="564D01EA" w14:textId="77777777" w:rsidR="00777B29" w:rsidRPr="001E6501" w:rsidRDefault="00777B29" w:rsidP="00A67E63">
      <w:pPr>
        <w:spacing w:before="8" w:line="360" w:lineRule="auto"/>
        <w:rPr>
          <w:rFonts w:ascii="Arial" w:hAnsi="Arial" w:cs="Arial"/>
        </w:rPr>
      </w:pPr>
      <w:r w:rsidRPr="001E6501">
        <w:rPr>
          <w:rFonts w:ascii="Arial" w:hAnsi="Arial" w:cs="Arial"/>
          <w:b/>
        </w:rPr>
        <w:t xml:space="preserve">Nome ou Razão Social: </w:t>
      </w:r>
      <w:r w:rsidRPr="001E6501">
        <w:rPr>
          <w:rFonts w:ascii="Arial" w:hAnsi="Arial" w:cs="Arial"/>
        </w:rPr>
        <w:t>UNIVERSIDADE FEDERAL DO MARANHÃO</w:t>
      </w:r>
    </w:p>
    <w:p w14:paraId="634F40BA" w14:textId="77777777" w:rsidR="00777B29" w:rsidRPr="001E6501" w:rsidRDefault="00777B29" w:rsidP="00A67E63">
      <w:pPr>
        <w:spacing w:before="117" w:line="360" w:lineRule="auto"/>
        <w:ind w:right="4579"/>
        <w:rPr>
          <w:rFonts w:ascii="Arial" w:hAnsi="Arial" w:cs="Arial"/>
        </w:rPr>
      </w:pPr>
      <w:r w:rsidRPr="001E6501">
        <w:rPr>
          <w:rFonts w:ascii="Arial" w:hAnsi="Arial" w:cs="Arial"/>
          <w:b/>
        </w:rPr>
        <w:t xml:space="preserve">Tipo de Pessoa: </w:t>
      </w:r>
      <w:r w:rsidRPr="001E6501">
        <w:rPr>
          <w:rFonts w:ascii="Arial" w:hAnsi="Arial" w:cs="Arial"/>
        </w:rPr>
        <w:t xml:space="preserve">Pessoa Jurídica </w:t>
      </w:r>
      <w:r w:rsidRPr="001E6501">
        <w:rPr>
          <w:rFonts w:ascii="Arial" w:hAnsi="Arial" w:cs="Arial"/>
          <w:b/>
        </w:rPr>
        <w:t xml:space="preserve">CPF/CNPJ: </w:t>
      </w:r>
      <w:r w:rsidRPr="001E6501">
        <w:rPr>
          <w:rFonts w:ascii="Arial" w:hAnsi="Arial" w:cs="Arial"/>
        </w:rPr>
        <w:t>06279103000119</w:t>
      </w:r>
    </w:p>
    <w:p w14:paraId="72730DC9" w14:textId="77777777" w:rsidR="00777B29" w:rsidRPr="001E6501" w:rsidRDefault="00777B29" w:rsidP="00A67E63">
      <w:pPr>
        <w:spacing w:before="2" w:line="360" w:lineRule="auto"/>
        <w:rPr>
          <w:rFonts w:ascii="Arial" w:hAnsi="Arial" w:cs="Arial"/>
        </w:rPr>
      </w:pPr>
      <w:r w:rsidRPr="001E6501">
        <w:rPr>
          <w:rFonts w:ascii="Arial" w:hAnsi="Arial" w:cs="Arial"/>
          <w:b/>
        </w:rPr>
        <w:t xml:space="preserve">Nacionalidade: </w:t>
      </w:r>
      <w:r w:rsidRPr="001E6501">
        <w:rPr>
          <w:rFonts w:ascii="Arial" w:hAnsi="Arial" w:cs="Arial"/>
        </w:rPr>
        <w:t>Brasileira</w:t>
      </w:r>
    </w:p>
    <w:p w14:paraId="42E4DFA4" w14:textId="77777777" w:rsidR="00777B29" w:rsidRPr="001E6501" w:rsidRDefault="00777B29" w:rsidP="00A67E63">
      <w:pPr>
        <w:spacing w:before="117" w:line="360" w:lineRule="auto"/>
        <w:rPr>
          <w:rFonts w:ascii="Arial" w:hAnsi="Arial" w:cs="Arial"/>
        </w:rPr>
      </w:pPr>
      <w:r w:rsidRPr="001E6501">
        <w:rPr>
          <w:rFonts w:ascii="Arial" w:hAnsi="Arial" w:cs="Arial"/>
          <w:b/>
        </w:rPr>
        <w:t xml:space="preserve">Qualificação Jurídica: </w:t>
      </w:r>
      <w:r w:rsidRPr="001E6501">
        <w:rPr>
          <w:rFonts w:ascii="Arial" w:hAnsi="Arial" w:cs="Arial"/>
        </w:rPr>
        <w:t>Instituição de Ensino e Pesquisa</w:t>
      </w:r>
    </w:p>
    <w:p w14:paraId="616467B9" w14:textId="12ED96DF" w:rsidR="00777B29" w:rsidRPr="001E6501" w:rsidRDefault="00777B29" w:rsidP="00A67E63">
      <w:pPr>
        <w:spacing w:before="120" w:line="360" w:lineRule="auto"/>
        <w:ind w:right="1325"/>
        <w:rPr>
          <w:rFonts w:ascii="Arial" w:hAnsi="Arial" w:cs="Arial"/>
        </w:rPr>
      </w:pPr>
      <w:r w:rsidRPr="001E6501">
        <w:rPr>
          <w:rFonts w:ascii="Arial" w:hAnsi="Arial" w:cs="Arial"/>
          <w:b/>
        </w:rPr>
        <w:t xml:space="preserve">Endereço: </w:t>
      </w:r>
      <w:r w:rsidRPr="001E6501">
        <w:rPr>
          <w:rFonts w:ascii="Arial" w:hAnsi="Arial" w:cs="Arial"/>
        </w:rPr>
        <w:t>Ci</w:t>
      </w:r>
      <w:r w:rsidR="00FA7006">
        <w:rPr>
          <w:rFonts w:ascii="Arial" w:hAnsi="Arial" w:cs="Arial"/>
        </w:rPr>
        <w:t xml:space="preserve">dade Universitária Dom </w:t>
      </w:r>
      <w:del w:id="0" w:author="BRUNO KAUAN RODRIGUES SILVA" w:date="2025-06-13T18:06:00Z" w16du:dateUtc="2025-06-13T21:06:00Z">
        <w:r w:rsidR="00FA7006" w:rsidDel="005C3959">
          <w:rPr>
            <w:rFonts w:ascii="Arial" w:hAnsi="Arial" w:cs="Arial"/>
          </w:rPr>
          <w:delText xml:space="preserve">Delgado,  </w:delText>
        </w:r>
        <w:r w:rsidRPr="001E6501" w:rsidDel="005C3959">
          <w:rPr>
            <w:rFonts w:ascii="Arial" w:hAnsi="Arial" w:cs="Arial"/>
          </w:rPr>
          <w:delText>Av.</w:delText>
        </w:r>
      </w:del>
      <w:ins w:id="1" w:author="BRUNO KAUAN RODRIGUES SILVA" w:date="2025-06-13T18:06:00Z" w16du:dateUtc="2025-06-13T21:06:00Z">
        <w:r w:rsidR="005C3959">
          <w:rPr>
            <w:rFonts w:ascii="Arial" w:hAnsi="Arial" w:cs="Arial"/>
          </w:rPr>
          <w:t>Delgado, Av.</w:t>
        </w:r>
      </w:ins>
      <w:r w:rsidRPr="001E6501">
        <w:rPr>
          <w:rFonts w:ascii="Arial" w:hAnsi="Arial" w:cs="Arial"/>
        </w:rPr>
        <w:t xml:space="preserve"> dos Portugueses, 1966, Vila Bacanga.</w:t>
      </w:r>
    </w:p>
    <w:p w14:paraId="63EC198B" w14:textId="77777777" w:rsidR="001E6501" w:rsidRDefault="00777B29" w:rsidP="00A67E63">
      <w:pPr>
        <w:spacing w:line="360" w:lineRule="auto"/>
        <w:ind w:right="-1"/>
        <w:rPr>
          <w:rFonts w:ascii="Arial" w:hAnsi="Arial" w:cs="Arial"/>
        </w:rPr>
      </w:pPr>
      <w:r w:rsidRPr="001E6501">
        <w:rPr>
          <w:rFonts w:ascii="Arial" w:hAnsi="Arial" w:cs="Arial"/>
          <w:b/>
        </w:rPr>
        <w:t>Cidade</w:t>
      </w:r>
      <w:r w:rsidRPr="001E6501">
        <w:rPr>
          <w:rFonts w:ascii="Arial" w:hAnsi="Arial" w:cs="Arial"/>
        </w:rPr>
        <w:t>:</w:t>
      </w:r>
      <w:r w:rsidR="00FA7006">
        <w:rPr>
          <w:rFonts w:ascii="Arial" w:hAnsi="Arial" w:cs="Arial"/>
        </w:rPr>
        <w:t xml:space="preserve"> São Luí</w:t>
      </w:r>
      <w:r w:rsidRPr="001E6501">
        <w:rPr>
          <w:rFonts w:ascii="Arial" w:hAnsi="Arial" w:cs="Arial"/>
        </w:rPr>
        <w:t>s</w:t>
      </w:r>
    </w:p>
    <w:p w14:paraId="739CD491" w14:textId="77777777" w:rsidR="00777B29" w:rsidRPr="001E6501" w:rsidRDefault="00777B29" w:rsidP="00A67E63">
      <w:pPr>
        <w:spacing w:line="360" w:lineRule="auto"/>
        <w:ind w:right="-1"/>
        <w:rPr>
          <w:rFonts w:ascii="Arial" w:hAnsi="Arial" w:cs="Arial"/>
        </w:rPr>
      </w:pPr>
      <w:r w:rsidRPr="001E6501">
        <w:rPr>
          <w:rFonts w:ascii="Arial" w:hAnsi="Arial" w:cs="Arial"/>
          <w:b/>
        </w:rPr>
        <w:t xml:space="preserve">Estado: </w:t>
      </w:r>
      <w:r w:rsidRPr="001E6501">
        <w:rPr>
          <w:rFonts w:ascii="Arial" w:hAnsi="Arial" w:cs="Arial"/>
        </w:rPr>
        <w:t xml:space="preserve">MA </w:t>
      </w:r>
    </w:p>
    <w:p w14:paraId="6293AE2B" w14:textId="77777777" w:rsidR="00777B29" w:rsidRPr="001E6501" w:rsidRDefault="00777B29" w:rsidP="00A67E63">
      <w:pPr>
        <w:spacing w:line="360" w:lineRule="auto"/>
        <w:ind w:right="-1"/>
        <w:rPr>
          <w:rFonts w:ascii="Arial" w:hAnsi="Arial" w:cs="Arial"/>
        </w:rPr>
      </w:pPr>
      <w:r w:rsidRPr="001E6501">
        <w:rPr>
          <w:rFonts w:ascii="Arial" w:hAnsi="Arial" w:cs="Arial"/>
          <w:b/>
        </w:rPr>
        <w:t xml:space="preserve">CEP: </w:t>
      </w:r>
      <w:r w:rsidRPr="001E6501">
        <w:rPr>
          <w:rFonts w:ascii="Arial" w:hAnsi="Arial" w:cs="Arial"/>
        </w:rPr>
        <w:t>65080-805</w:t>
      </w:r>
    </w:p>
    <w:p w14:paraId="568D8C40" w14:textId="77777777" w:rsidR="00777B29" w:rsidRPr="001E6501" w:rsidRDefault="00777B29" w:rsidP="00A67E63">
      <w:pPr>
        <w:spacing w:line="360" w:lineRule="auto"/>
        <w:rPr>
          <w:rFonts w:ascii="Arial" w:hAnsi="Arial" w:cs="Arial"/>
        </w:rPr>
      </w:pPr>
      <w:r w:rsidRPr="001E6501">
        <w:rPr>
          <w:rFonts w:ascii="Arial" w:hAnsi="Arial" w:cs="Arial"/>
          <w:b/>
        </w:rPr>
        <w:t xml:space="preserve">País: </w:t>
      </w:r>
      <w:r w:rsidRPr="001E6501">
        <w:rPr>
          <w:rFonts w:ascii="Arial" w:hAnsi="Arial" w:cs="Arial"/>
        </w:rPr>
        <w:t>Brasil</w:t>
      </w:r>
    </w:p>
    <w:p w14:paraId="0F4A4AEB" w14:textId="77777777" w:rsidR="00777B29" w:rsidRPr="001E6501" w:rsidRDefault="00777B29" w:rsidP="00A67E63">
      <w:pPr>
        <w:spacing w:before="117" w:line="360" w:lineRule="auto"/>
        <w:ind w:right="-1"/>
        <w:rPr>
          <w:rFonts w:ascii="Arial" w:hAnsi="Arial" w:cs="Arial"/>
          <w:b/>
        </w:rPr>
      </w:pPr>
      <w:r w:rsidRPr="001E6501">
        <w:rPr>
          <w:rFonts w:ascii="Arial" w:hAnsi="Arial" w:cs="Arial"/>
          <w:b/>
        </w:rPr>
        <w:t xml:space="preserve">Telefone: </w:t>
      </w:r>
      <w:r w:rsidRPr="001E6501">
        <w:rPr>
          <w:rFonts w:ascii="Arial" w:hAnsi="Arial" w:cs="Arial"/>
        </w:rPr>
        <w:t xml:space="preserve">(98) 32728710 </w:t>
      </w:r>
    </w:p>
    <w:p w14:paraId="3028E0C7" w14:textId="77777777" w:rsidR="00777B29" w:rsidRPr="001E6501" w:rsidRDefault="00777B29" w:rsidP="00A67E63">
      <w:pPr>
        <w:spacing w:before="4" w:line="360" w:lineRule="auto"/>
        <w:rPr>
          <w:rFonts w:ascii="Arial" w:hAnsi="Arial" w:cs="Arial"/>
        </w:rPr>
      </w:pPr>
      <w:r w:rsidRPr="001E6501">
        <w:rPr>
          <w:rFonts w:ascii="Arial" w:hAnsi="Arial" w:cs="Arial"/>
          <w:b/>
        </w:rPr>
        <w:t xml:space="preserve">E-mail: </w:t>
      </w:r>
      <w:hyperlink r:id="rId8" w:history="1">
        <w:r w:rsidRPr="001E6501">
          <w:rPr>
            <w:rStyle w:val="Hyperlink"/>
            <w:rFonts w:ascii="Arial" w:hAnsi="Arial" w:cs="Arial"/>
          </w:rPr>
          <w:t>ageufma.cprp@ufma.br</w:t>
        </w:r>
      </w:hyperlink>
    </w:p>
    <w:p w14:paraId="2B44101B" w14:textId="77777777" w:rsidR="00777B29" w:rsidRPr="001E6501" w:rsidRDefault="00777B29" w:rsidP="00777B29">
      <w:pPr>
        <w:pBdr>
          <w:top w:val="nil"/>
          <w:left w:val="nil"/>
          <w:bottom w:val="nil"/>
          <w:right w:val="nil"/>
          <w:between w:val="nil"/>
        </w:pBdr>
        <w:rPr>
          <w:rFonts w:ascii="Arial" w:hAnsi="Arial" w:cs="Arial"/>
          <w:color w:val="000000"/>
        </w:rPr>
      </w:pPr>
    </w:p>
    <w:p w14:paraId="6D2A9F2B" w14:textId="77777777" w:rsidR="00777B29" w:rsidRPr="001E6501" w:rsidRDefault="00777B29" w:rsidP="00777B29">
      <w:pPr>
        <w:pBdr>
          <w:top w:val="nil"/>
          <w:left w:val="nil"/>
          <w:bottom w:val="nil"/>
          <w:right w:val="nil"/>
          <w:between w:val="nil"/>
        </w:pBdr>
        <w:spacing w:before="5"/>
        <w:rPr>
          <w:rFonts w:ascii="Arial" w:hAnsi="Arial" w:cs="Arial"/>
          <w:color w:val="000000"/>
        </w:rPr>
      </w:pPr>
    </w:p>
    <w:p w14:paraId="172919C7" w14:textId="77777777" w:rsidR="00777B29" w:rsidRPr="001E6501" w:rsidRDefault="00777B29" w:rsidP="001E6501">
      <w:pPr>
        <w:pBdr>
          <w:top w:val="nil"/>
          <w:left w:val="nil"/>
          <w:bottom w:val="nil"/>
          <w:right w:val="nil"/>
          <w:between w:val="nil"/>
        </w:pBdr>
        <w:tabs>
          <w:tab w:val="left" w:pos="8417"/>
        </w:tabs>
        <w:spacing w:before="98"/>
        <w:rPr>
          <w:rFonts w:ascii="Arial" w:hAnsi="Arial" w:cs="Arial"/>
          <w:b/>
          <w:color w:val="000000"/>
        </w:rPr>
      </w:pPr>
      <w:r w:rsidRPr="001E6501">
        <w:rPr>
          <w:rFonts w:ascii="Arial" w:hAnsi="Arial" w:cs="Arial"/>
          <w:b/>
          <w:color w:val="000000"/>
          <w:highlight w:val="darkGray"/>
        </w:rPr>
        <w:t>DADOS DO PROGRAMA</w:t>
      </w:r>
      <w:r w:rsidRPr="001E6501">
        <w:rPr>
          <w:rFonts w:ascii="Arial" w:hAnsi="Arial" w:cs="Arial"/>
          <w:b/>
          <w:color w:val="000000"/>
          <w:highlight w:val="darkGray"/>
        </w:rPr>
        <w:tab/>
      </w:r>
    </w:p>
    <w:p w14:paraId="1ECEA32A" w14:textId="77777777" w:rsidR="00777B29" w:rsidRPr="001E6501" w:rsidRDefault="00777B29" w:rsidP="001E6501">
      <w:pPr>
        <w:pBdr>
          <w:top w:val="nil"/>
          <w:left w:val="nil"/>
          <w:bottom w:val="nil"/>
          <w:right w:val="nil"/>
          <w:between w:val="nil"/>
        </w:pBdr>
        <w:spacing w:before="3"/>
        <w:rPr>
          <w:rFonts w:ascii="Arial" w:hAnsi="Arial" w:cs="Arial"/>
          <w:b/>
          <w:color w:val="000000"/>
        </w:rPr>
      </w:pPr>
    </w:p>
    <w:p w14:paraId="78563AC0" w14:textId="49DC49EE" w:rsidR="00777B29" w:rsidRPr="001E6501" w:rsidRDefault="00777B29" w:rsidP="001E6501">
      <w:pPr>
        <w:spacing w:before="7" w:line="360" w:lineRule="auto"/>
        <w:ind w:right="295"/>
        <w:rPr>
          <w:rFonts w:ascii="Arial" w:hAnsi="Arial" w:cs="Arial"/>
          <w:b/>
        </w:rPr>
      </w:pPr>
      <w:r w:rsidRPr="001E6501">
        <w:rPr>
          <w:rFonts w:ascii="Arial" w:hAnsi="Arial" w:cs="Arial"/>
          <w:b/>
        </w:rPr>
        <w:t xml:space="preserve">Título: </w:t>
      </w:r>
      <w:ins w:id="2" w:author="PeepT ㅤ" w:date="2025-06-13T12:02:00Z">
        <w:r w:rsidR="00641936">
          <w:rPr>
            <w:rFonts w:ascii="Arial" w:hAnsi="Arial" w:cs="Arial"/>
            <w:b/>
          </w:rPr>
          <w:t>CIVIS</w:t>
        </w:r>
      </w:ins>
      <w:ins w:id="3" w:author="PeepT ㅤ" w:date="2025-06-13T12:04:00Z">
        <w:r w:rsidR="000D2057">
          <w:rPr>
            <w:rFonts w:ascii="Arial" w:hAnsi="Arial" w:cs="Arial"/>
            <w:b/>
          </w:rPr>
          <w:t xml:space="preserve"> Vistoria</w:t>
        </w:r>
      </w:ins>
      <w:ins w:id="4" w:author="PeepT ㅤ" w:date="2025-06-13T12:02:00Z">
        <w:r w:rsidR="00641936">
          <w:rPr>
            <w:rFonts w:ascii="Arial" w:hAnsi="Arial" w:cs="Arial"/>
            <w:b/>
          </w:rPr>
          <w:t xml:space="preserve"> </w:t>
        </w:r>
      </w:ins>
    </w:p>
    <w:p w14:paraId="1F18D64E" w14:textId="77777777" w:rsidR="00777B29" w:rsidRPr="001E6501" w:rsidRDefault="00777B29" w:rsidP="001E6501">
      <w:pPr>
        <w:spacing w:line="360" w:lineRule="auto"/>
        <w:ind w:right="295"/>
        <w:rPr>
          <w:rFonts w:ascii="Arial" w:hAnsi="Arial" w:cs="Arial"/>
        </w:rPr>
      </w:pPr>
      <w:r w:rsidRPr="001E6501">
        <w:rPr>
          <w:rFonts w:ascii="Arial" w:hAnsi="Arial" w:cs="Arial"/>
          <w:b/>
        </w:rPr>
        <w:t xml:space="preserve">Data Criação: </w:t>
      </w:r>
    </w:p>
    <w:p w14:paraId="16E2403C" w14:textId="77777777" w:rsidR="00777B29" w:rsidRPr="001E6501" w:rsidRDefault="00777B29" w:rsidP="001E6501">
      <w:pPr>
        <w:spacing w:line="360" w:lineRule="auto"/>
        <w:ind w:right="295"/>
        <w:rPr>
          <w:rFonts w:ascii="Arial" w:hAnsi="Arial" w:cs="Arial"/>
        </w:rPr>
      </w:pPr>
      <w:r w:rsidRPr="001E6501">
        <w:rPr>
          <w:rFonts w:ascii="Arial" w:hAnsi="Arial" w:cs="Arial"/>
          <w:b/>
        </w:rPr>
        <w:t xml:space="preserve">Data de Publicação: </w:t>
      </w:r>
    </w:p>
    <w:p w14:paraId="00C705BB" w14:textId="0DC06CB8" w:rsidR="00777B29" w:rsidRPr="001E6501" w:rsidRDefault="00FC7B20" w:rsidP="001E6501">
      <w:pPr>
        <w:spacing w:before="117" w:line="360" w:lineRule="auto"/>
        <w:ind w:right="295"/>
        <w:rPr>
          <w:rFonts w:ascii="Arial" w:hAnsi="Arial" w:cs="Arial"/>
          <w:b/>
        </w:rPr>
      </w:pPr>
      <w:r w:rsidRPr="001E6501">
        <w:rPr>
          <w:rFonts w:ascii="Arial" w:hAnsi="Arial" w:cs="Arial"/>
          <w:b/>
        </w:rPr>
        <w:t>Algoritmo</w:t>
      </w:r>
      <w:r w:rsidR="00777B29" w:rsidRPr="001E6501">
        <w:rPr>
          <w:rFonts w:ascii="Arial" w:hAnsi="Arial" w:cs="Arial"/>
          <w:b/>
        </w:rPr>
        <w:t xml:space="preserve"> </w:t>
      </w:r>
      <w:proofErr w:type="spellStart"/>
      <w:r w:rsidR="00777B29" w:rsidRPr="001E6501">
        <w:rPr>
          <w:rFonts w:ascii="Arial" w:hAnsi="Arial" w:cs="Arial"/>
          <w:b/>
        </w:rPr>
        <w:t>Hash</w:t>
      </w:r>
      <w:proofErr w:type="spellEnd"/>
      <w:r w:rsidR="00777B29" w:rsidRPr="001E6501">
        <w:rPr>
          <w:rFonts w:ascii="Arial" w:hAnsi="Arial" w:cs="Arial"/>
          <w:b/>
        </w:rPr>
        <w:t>:</w:t>
      </w:r>
    </w:p>
    <w:p w14:paraId="6E3398CB" w14:textId="77777777" w:rsidR="00777B29" w:rsidRPr="001E6501" w:rsidRDefault="00777B29" w:rsidP="001E6501">
      <w:pPr>
        <w:spacing w:before="119" w:line="360" w:lineRule="auto"/>
        <w:ind w:right="295"/>
        <w:rPr>
          <w:rFonts w:ascii="Arial" w:hAnsi="Arial" w:cs="Arial"/>
          <w:b/>
        </w:rPr>
      </w:pPr>
      <w:r w:rsidRPr="001E6501">
        <w:rPr>
          <w:rFonts w:ascii="Arial" w:hAnsi="Arial" w:cs="Arial"/>
          <w:b/>
        </w:rPr>
        <w:t>Resumo digital Hash:</w:t>
      </w:r>
    </w:p>
    <w:p w14:paraId="4C7996FD" w14:textId="2A8E381B" w:rsidR="00777B29" w:rsidRPr="001E6501" w:rsidRDefault="00777B29" w:rsidP="001E6501">
      <w:pPr>
        <w:spacing w:before="115" w:line="360" w:lineRule="auto"/>
        <w:ind w:right="295"/>
        <w:rPr>
          <w:rFonts w:ascii="Arial" w:hAnsi="Arial" w:cs="Arial"/>
          <w:b/>
        </w:rPr>
      </w:pPr>
      <w:r w:rsidRPr="001E6501">
        <w:rPr>
          <w:rFonts w:ascii="Arial" w:hAnsi="Arial" w:cs="Arial"/>
          <w:b/>
        </w:rPr>
        <w:t xml:space="preserve">Linguagem: </w:t>
      </w:r>
      <w:proofErr w:type="spellStart"/>
      <w:ins w:id="5" w:author="PeepT ㅤ" w:date="2025-06-13T12:02:00Z">
        <w:r w:rsidR="00641936">
          <w:rPr>
            <w:rFonts w:ascii="Arial" w:hAnsi="Arial" w:cs="Arial"/>
            <w:b/>
          </w:rPr>
          <w:t>React</w:t>
        </w:r>
      </w:ins>
      <w:proofErr w:type="spellEnd"/>
      <w:ins w:id="6" w:author="BRUNO KAUAN RODRIGUES SILVA" w:date="2025-06-13T18:11:00Z" w16du:dateUtc="2025-06-13T21:11:00Z">
        <w:r w:rsidR="000C3216">
          <w:rPr>
            <w:rFonts w:ascii="Arial" w:hAnsi="Arial" w:cs="Arial"/>
            <w:b/>
          </w:rPr>
          <w:t xml:space="preserve"> </w:t>
        </w:r>
        <w:proofErr w:type="spellStart"/>
        <w:r w:rsidR="000C3216">
          <w:rPr>
            <w:rFonts w:ascii="Arial" w:hAnsi="Arial" w:cs="Arial"/>
            <w:b/>
          </w:rPr>
          <w:t>Native</w:t>
        </w:r>
      </w:ins>
      <w:proofErr w:type="spellEnd"/>
    </w:p>
    <w:p w14:paraId="6FA234DC" w14:textId="58618703" w:rsidR="00777B29" w:rsidRPr="00FB68F5" w:rsidRDefault="00777B29" w:rsidP="001E6501">
      <w:pPr>
        <w:spacing w:before="119" w:line="360" w:lineRule="auto"/>
        <w:ind w:right="295"/>
        <w:rPr>
          <w:rFonts w:ascii="Arial" w:hAnsi="Arial" w:cs="Arial"/>
          <w:b/>
          <w:color w:val="5B9BD5" w:themeColor="accent1"/>
        </w:rPr>
      </w:pPr>
      <w:r w:rsidRPr="001E6501">
        <w:rPr>
          <w:rFonts w:ascii="Arial" w:hAnsi="Arial" w:cs="Arial"/>
          <w:b/>
        </w:rPr>
        <w:t>Campo de Aplicaçã</w:t>
      </w:r>
      <w:r w:rsidR="00161F9A">
        <w:rPr>
          <w:rFonts w:ascii="Arial" w:hAnsi="Arial" w:cs="Arial"/>
          <w:b/>
        </w:rPr>
        <w:t>o:</w:t>
      </w:r>
      <w:ins w:id="7" w:author="PeepT ㅤ" w:date="2025-06-13T11:24:00Z">
        <w:r w:rsidR="00FC7B20">
          <w:rPr>
            <w:rFonts w:ascii="Arial" w:hAnsi="Arial" w:cs="Arial"/>
            <w:b/>
          </w:rPr>
          <w:t xml:space="preserve"> </w:t>
        </w:r>
        <w:r w:rsidR="00FC7B20" w:rsidRPr="00FD532D">
          <w:rPr>
            <w:rFonts w:ascii="Arial" w:hAnsi="Arial" w:cs="Arial"/>
            <w:rPrChange w:id="8" w:author="PeepT ㅤ" w:date="2025-06-13T11:34:00Z">
              <w:rPr/>
            </w:rPrChange>
          </w:rPr>
          <w:t>CC03-Org</w:t>
        </w:r>
      </w:ins>
      <w:ins w:id="9" w:author="BRUNO KAUAN RODRIGUES SILVA" w:date="2025-06-13T18:31:00Z" w16du:dateUtc="2025-06-13T21:31:00Z">
        <w:r w:rsidR="00B975F3">
          <w:rPr>
            <w:rFonts w:ascii="Arial" w:hAnsi="Arial" w:cs="Arial"/>
          </w:rPr>
          <w:t xml:space="preserve"> </w:t>
        </w:r>
        <w:proofErr w:type="spellStart"/>
        <w:r w:rsidR="00B975F3">
          <w:rPr>
            <w:rFonts w:ascii="Arial" w:hAnsi="Arial" w:cs="Arial"/>
          </w:rPr>
          <w:t>Constr</w:t>
        </w:r>
      </w:ins>
      <w:proofErr w:type="spellEnd"/>
      <w:ins w:id="10" w:author="PeepT ㅤ" w:date="2025-06-13T11:24:00Z">
        <w:del w:id="11" w:author="BRUNO KAUAN RODRIGUES SILVA" w:date="2025-06-13T18:06:00Z" w16du:dateUtc="2025-06-13T21:06:00Z">
          <w:r w:rsidR="00FC7B20" w:rsidRPr="00FD532D" w:rsidDel="005C3959">
            <w:rPr>
              <w:rFonts w:ascii="Arial" w:hAnsi="Arial" w:cs="Arial"/>
              <w:rPrChange w:id="12" w:author="PeepT ㅤ" w:date="2025-06-13T11:34:00Z">
                <w:rPr/>
              </w:rPrChange>
            </w:rPr>
            <w:delText xml:space="preserve"> Constr </w:delText>
          </w:r>
        </w:del>
      </w:ins>
      <w:del w:id="13" w:author="PeepT ㅤ" w:date="2025-06-13T11:24:00Z">
        <w:r w:rsidR="00FA7006" w:rsidDel="00FC7B20">
          <w:fldChar w:fldCharType="begin"/>
        </w:r>
        <w:r w:rsidR="00FA7006" w:rsidDel="00FC7B20">
          <w:delInstrText xml:space="preserve"> HYPERLINK "http://www.ufma.br/portalUFMA/arquivo/C3PAkEszFJLtX6F.pdf" </w:delInstrText>
        </w:r>
        <w:r w:rsidR="00FA7006" w:rsidDel="00FC7B20">
          <w:fldChar w:fldCharType="separate"/>
        </w:r>
        <w:r w:rsidR="00161F9A" w:rsidDel="00FC7B20">
          <w:rPr>
            <w:rStyle w:val="Hyperlink"/>
            <w:rFonts w:ascii="Arial" w:hAnsi="Arial" w:cs="Arial"/>
            <w:b/>
          </w:rPr>
          <w:delText xml:space="preserve"> </w:delText>
        </w:r>
        <w:r w:rsidR="001E6501" w:rsidRPr="00161F9A" w:rsidDel="00FC7B20">
          <w:rPr>
            <w:rStyle w:val="Hyperlink"/>
            <w:rFonts w:ascii="Arial" w:hAnsi="Arial" w:cs="Arial"/>
            <w:bCs/>
            <w:i/>
            <w:iCs/>
          </w:rPr>
          <w:delText>Consultar tabela</w:delText>
        </w:r>
        <w:r w:rsidR="00FA7006" w:rsidDel="00FC7B20">
          <w:rPr>
            <w:rStyle w:val="Hyperlink"/>
            <w:rFonts w:ascii="Arial" w:hAnsi="Arial" w:cs="Arial"/>
            <w:bCs/>
            <w:i/>
            <w:iCs/>
          </w:rPr>
          <w:fldChar w:fldCharType="end"/>
        </w:r>
      </w:del>
    </w:p>
    <w:p w14:paraId="3CD2CAAB" w14:textId="39B99C7F" w:rsidR="00777B29" w:rsidRPr="00FB68F5" w:rsidRDefault="00777B29" w:rsidP="001E6501">
      <w:pPr>
        <w:spacing w:before="119" w:line="360" w:lineRule="auto"/>
        <w:ind w:right="295"/>
        <w:rPr>
          <w:rFonts w:ascii="Arial" w:hAnsi="Arial" w:cs="Arial"/>
          <w:b/>
          <w:color w:val="5B9BD5" w:themeColor="accent1"/>
        </w:rPr>
      </w:pPr>
      <w:r w:rsidRPr="001E6501">
        <w:rPr>
          <w:rFonts w:ascii="Arial" w:hAnsi="Arial" w:cs="Arial"/>
          <w:b/>
        </w:rPr>
        <w:t>Tipo de Programa:</w:t>
      </w:r>
      <w:ins w:id="14" w:author="BRUNO KAUAN RODRIGUES SILVA" w:date="2025-06-13T18:13:00Z" w16du:dateUtc="2025-06-13T21:13:00Z">
        <w:r w:rsidR="000C3216" w:rsidRPr="0054779E">
          <w:rPr>
            <w:rFonts w:ascii="Arial" w:hAnsi="Arial" w:cs="Arial"/>
            <w:bCs/>
            <w:rPrChange w:id="15" w:author="BRUNO KAUAN RODRIGUES SILVA" w:date="2025-06-13T18:20:00Z" w16du:dateUtc="2025-06-13T21:20:00Z">
              <w:rPr>
                <w:rFonts w:ascii="Arial" w:hAnsi="Arial" w:cs="Arial"/>
                <w:b/>
              </w:rPr>
            </w:rPrChange>
          </w:rPr>
          <w:t xml:space="preserve"> </w:t>
        </w:r>
      </w:ins>
      <w:ins w:id="16" w:author="BRUNO KAUAN RODRIGUES SILVA" w:date="2025-06-13T18:20:00Z">
        <w:r w:rsidR="0054779E" w:rsidRPr="0054779E">
          <w:rPr>
            <w:rFonts w:ascii="Arial" w:hAnsi="Arial" w:cs="Arial"/>
            <w:bCs/>
            <w:rPrChange w:id="17" w:author="BRUNO KAUAN RODRIGUES SILVA" w:date="2025-06-13T18:20:00Z" w16du:dateUtc="2025-06-13T21:20:00Z">
              <w:rPr>
                <w:rFonts w:ascii="Arial" w:hAnsi="Arial" w:cs="Arial"/>
                <w:b/>
              </w:rPr>
            </w:rPrChange>
          </w:rPr>
          <w:t>Sistema de Gestão de Vistorias</w:t>
        </w:r>
      </w:ins>
      <w:del w:id="18" w:author="BRUNO KAUAN RODRIGUES SILVA" w:date="2025-06-13T18:13:00Z" w16du:dateUtc="2025-06-13T21:13:00Z">
        <w:r w:rsidRPr="001E6501" w:rsidDel="000C3216">
          <w:rPr>
            <w:rFonts w:ascii="Arial" w:hAnsi="Arial" w:cs="Arial"/>
            <w:b/>
          </w:rPr>
          <w:delText xml:space="preserve"> </w:delText>
        </w:r>
        <w:r w:rsidR="001E6501" w:rsidDel="000C3216">
          <w:fldChar w:fldCharType="begin"/>
        </w:r>
        <w:r w:rsidR="001E6501" w:rsidDel="000C3216">
          <w:delInstrText>HYPERLINK "http://www.ufma.br/portalUFMA/arquivo/rHaQef8qfjp5M7L.pdf"</w:delInstrText>
        </w:r>
        <w:r w:rsidR="001E6501" w:rsidDel="000C3216">
          <w:fldChar w:fldCharType="separate"/>
        </w:r>
        <w:r w:rsidR="001E6501" w:rsidRPr="00161F9A" w:rsidDel="000C3216">
          <w:rPr>
            <w:rStyle w:val="Hyperlink"/>
            <w:rFonts w:ascii="Arial" w:hAnsi="Arial" w:cs="Arial"/>
            <w:bCs/>
            <w:i/>
            <w:iCs/>
          </w:rPr>
          <w:delText>Consultar tabela</w:delText>
        </w:r>
        <w:r w:rsidR="001E6501" w:rsidDel="000C3216">
          <w:fldChar w:fldCharType="end"/>
        </w:r>
      </w:del>
    </w:p>
    <w:p w14:paraId="22BA0A1C" w14:textId="77777777" w:rsidR="000D2057" w:rsidRDefault="000D2057" w:rsidP="001E6501">
      <w:pPr>
        <w:spacing w:before="119" w:line="360" w:lineRule="auto"/>
        <w:ind w:right="295"/>
        <w:rPr>
          <w:ins w:id="19" w:author="PeepT ㅤ" w:date="2025-06-13T12:04:00Z"/>
          <w:rFonts w:ascii="Arial" w:hAnsi="Arial" w:cs="Arial"/>
          <w:b/>
          <w:bCs/>
          <w:shd w:val="clear" w:color="auto" w:fill="FFFFFF"/>
        </w:rPr>
      </w:pPr>
    </w:p>
    <w:p w14:paraId="08D6F928" w14:textId="77777777" w:rsidR="000D2057" w:rsidRDefault="000D2057" w:rsidP="001E6501">
      <w:pPr>
        <w:spacing w:before="119" w:line="360" w:lineRule="auto"/>
        <w:ind w:right="295"/>
        <w:rPr>
          <w:ins w:id="20" w:author="PeepT ㅤ" w:date="2025-06-13T12:04:00Z"/>
          <w:rFonts w:ascii="Arial" w:hAnsi="Arial" w:cs="Arial"/>
          <w:b/>
          <w:bCs/>
          <w:shd w:val="clear" w:color="auto" w:fill="FFFFFF"/>
        </w:rPr>
      </w:pPr>
    </w:p>
    <w:p w14:paraId="7DB5C794" w14:textId="56229C67" w:rsidR="00777B29" w:rsidRPr="001E6501" w:rsidRDefault="00777B29" w:rsidP="001E6501">
      <w:pPr>
        <w:spacing w:before="119" w:line="360" w:lineRule="auto"/>
        <w:ind w:right="295"/>
        <w:rPr>
          <w:rFonts w:ascii="Arial" w:hAnsi="Arial" w:cs="Arial"/>
          <w:b/>
          <w:bCs/>
          <w:shd w:val="clear" w:color="auto" w:fill="FFFFFF"/>
        </w:rPr>
      </w:pPr>
      <w:r w:rsidRPr="001E6501">
        <w:rPr>
          <w:rFonts w:ascii="Arial" w:hAnsi="Arial" w:cs="Arial"/>
          <w:b/>
          <w:bCs/>
          <w:shd w:val="clear" w:color="auto" w:fill="FFFFFF"/>
        </w:rPr>
        <w:lastRenderedPageBreak/>
        <w:t>Breve apresentação do programa de computação:</w:t>
      </w:r>
    </w:p>
    <w:p w14:paraId="41B66137" w14:textId="0FE6C52C" w:rsidR="00777B29" w:rsidRPr="000D2057" w:rsidDel="000D2057" w:rsidRDefault="000D2057">
      <w:pPr>
        <w:spacing w:line="360" w:lineRule="auto"/>
        <w:ind w:firstLine="709"/>
        <w:jc w:val="both"/>
        <w:rPr>
          <w:del w:id="21" w:author="PeepT ㅤ" w:date="2025-06-13T12:04:00Z"/>
          <w:rFonts w:ascii="Arial" w:hAnsi="Arial" w:cs="Arial"/>
          <w:i/>
          <w:iCs/>
          <w:color w:val="808080" w:themeColor="background1" w:themeShade="80"/>
        </w:rPr>
        <w:pPrChange w:id="22" w:author="BRUNO KAUAN RODRIGUES SILVA" w:date="2025-06-13T18:05:00Z" w16du:dateUtc="2025-06-13T21:05:00Z">
          <w:pPr/>
        </w:pPrChange>
      </w:pPr>
      <w:ins w:id="23" w:author="PeepT ㅤ" w:date="2025-06-13T12:04:00Z">
        <w:r w:rsidRPr="000D2057">
          <w:rPr>
            <w:rFonts w:ascii="Arial" w:hAnsi="Arial" w:cs="Arial"/>
            <w:rPrChange w:id="24" w:author="PeepT ㅤ" w:date="2025-06-13T12:04:00Z">
              <w:rPr/>
            </w:rPrChange>
          </w:rPr>
          <w:t xml:space="preserve">O programa desenvolvido é um sistema de gerenciamento de </w:t>
        </w:r>
        <w:r w:rsidRPr="000D2057">
          <w:rPr>
            <w:rStyle w:val="Forte"/>
            <w:rFonts w:ascii="Arial" w:hAnsi="Arial" w:cs="Arial"/>
            <w:b w:val="0"/>
            <w:bCs w:val="0"/>
            <w:rPrChange w:id="25" w:author="PeepT ㅤ" w:date="2025-06-13T12:04:00Z">
              <w:rPr>
                <w:rStyle w:val="Forte"/>
              </w:rPr>
            </w:rPrChange>
          </w:rPr>
          <w:t>vistorias técnicas de imóveis residenciais</w:t>
        </w:r>
        <w:r w:rsidRPr="000D2057">
          <w:rPr>
            <w:rFonts w:ascii="Arial" w:hAnsi="Arial" w:cs="Arial"/>
            <w:rPrChange w:id="26" w:author="PeepT ㅤ" w:date="2025-06-13T12:04:00Z">
              <w:rPr/>
            </w:rPrChange>
          </w:rPr>
          <w:t xml:space="preserve">, voltado para construtoras e empresas do setor imobiliário. A plataforma permite o cadastro de imóveis, clientes e funcionários, além do agendamento, acompanhamento e registro completo das vistorias. Conta com </w:t>
        </w:r>
        <w:r w:rsidRPr="000D2057">
          <w:rPr>
            <w:rStyle w:val="Forte"/>
            <w:rFonts w:ascii="Arial" w:hAnsi="Arial" w:cs="Arial"/>
            <w:b w:val="0"/>
            <w:bCs w:val="0"/>
            <w:rPrChange w:id="27" w:author="PeepT ㅤ" w:date="2025-06-13T12:04:00Z">
              <w:rPr>
                <w:rStyle w:val="Forte"/>
              </w:rPr>
            </w:rPrChange>
          </w:rPr>
          <w:t>checklists técnicos personalizados por empreendimento</w:t>
        </w:r>
        <w:r w:rsidRPr="000D2057">
          <w:rPr>
            <w:rFonts w:ascii="Arial" w:hAnsi="Arial" w:cs="Arial"/>
            <w:rPrChange w:id="28" w:author="PeepT ㅤ" w:date="2025-06-13T12:04:00Z">
              <w:rPr/>
            </w:rPrChange>
          </w:rPr>
          <w:t xml:space="preserve">, geração automática de </w:t>
        </w:r>
        <w:r w:rsidRPr="000D2057">
          <w:rPr>
            <w:rStyle w:val="Forte"/>
            <w:rFonts w:ascii="Arial" w:hAnsi="Arial" w:cs="Arial"/>
            <w:b w:val="0"/>
            <w:bCs w:val="0"/>
            <w:rPrChange w:id="29" w:author="PeepT ㅤ" w:date="2025-06-13T12:04:00Z">
              <w:rPr>
                <w:rStyle w:val="Forte"/>
              </w:rPr>
            </w:rPrChange>
          </w:rPr>
          <w:t>relatórios de vistoria</w:t>
        </w:r>
        <w:r w:rsidRPr="000D2057">
          <w:rPr>
            <w:rFonts w:ascii="Arial" w:hAnsi="Arial" w:cs="Arial"/>
            <w:rPrChange w:id="30" w:author="PeepT ㅤ" w:date="2025-06-13T12:04:00Z">
              <w:rPr/>
            </w:rPrChange>
          </w:rPr>
          <w:t xml:space="preserve">, armazenamento de anexos (como fotos e documentos), e visualização do histórico de inspeções por imóvel. O sistema visa aumentar a </w:t>
        </w:r>
        <w:r w:rsidRPr="000D2057">
          <w:rPr>
            <w:rStyle w:val="Forte"/>
            <w:rFonts w:ascii="Arial" w:hAnsi="Arial" w:cs="Arial"/>
            <w:b w:val="0"/>
            <w:bCs w:val="0"/>
            <w:rPrChange w:id="31" w:author="PeepT ㅤ" w:date="2025-06-13T12:04:00Z">
              <w:rPr>
                <w:rStyle w:val="Forte"/>
              </w:rPr>
            </w:rPrChange>
          </w:rPr>
          <w:t>eficiência, confiabilidade e rastreabilidade</w:t>
        </w:r>
        <w:r w:rsidRPr="000D2057">
          <w:rPr>
            <w:rFonts w:ascii="Arial" w:hAnsi="Arial" w:cs="Arial"/>
            <w:rPrChange w:id="32" w:author="PeepT ㅤ" w:date="2025-06-13T12:04:00Z">
              <w:rPr/>
            </w:rPrChange>
          </w:rPr>
          <w:t xml:space="preserve"> do processo de vistoria, substituindo métodos manuais por uma solução digital integrada e segura.</w:t>
        </w:r>
      </w:ins>
      <w:del w:id="33" w:author="PeepT ㅤ" w:date="2025-06-13T12:04:00Z">
        <w:r w:rsidR="00777B29" w:rsidRPr="000D2057" w:rsidDel="000D2057">
          <w:rPr>
            <w:rFonts w:ascii="Arial" w:hAnsi="Arial" w:cs="Arial"/>
            <w:i/>
            <w:iCs/>
            <w:color w:val="808080" w:themeColor="background1" w:themeShade="80"/>
          </w:rPr>
          <w:delText>Faça uma descrição resumida do programa de computador.</w:delText>
        </w:r>
      </w:del>
    </w:p>
    <w:p w14:paraId="0CBC5CEA" w14:textId="77777777" w:rsidR="001E6501" w:rsidRPr="000D2057" w:rsidRDefault="001E6501">
      <w:pPr>
        <w:spacing w:line="360" w:lineRule="auto"/>
        <w:ind w:firstLine="709"/>
        <w:jc w:val="both"/>
        <w:rPr>
          <w:rFonts w:ascii="Arial" w:hAnsi="Arial" w:cs="Arial"/>
          <w:rPrChange w:id="34" w:author="PeepT ㅤ" w:date="2025-06-13T12:04:00Z">
            <w:rPr>
              <w:rFonts w:ascii="Arial" w:hAnsi="Arial" w:cs="Arial"/>
              <w:b/>
              <w:bCs/>
            </w:rPr>
          </w:rPrChange>
        </w:rPr>
        <w:pPrChange w:id="35" w:author="BRUNO KAUAN RODRIGUES SILVA" w:date="2025-06-13T18:05:00Z" w16du:dateUtc="2025-06-13T21:05:00Z">
          <w:pPr/>
        </w:pPrChange>
      </w:pPr>
    </w:p>
    <w:p w14:paraId="31453FFF" w14:textId="77777777" w:rsidR="001E6501" w:rsidRDefault="001E6501" w:rsidP="001E6501">
      <w:pPr>
        <w:rPr>
          <w:rFonts w:ascii="Arial" w:hAnsi="Arial" w:cs="Arial"/>
          <w:b/>
          <w:bCs/>
        </w:rPr>
      </w:pPr>
    </w:p>
    <w:p w14:paraId="48B4DBF3" w14:textId="77777777" w:rsidR="00777B29" w:rsidRPr="001E6501" w:rsidRDefault="00777B29" w:rsidP="001E6501">
      <w:pPr>
        <w:spacing w:line="360" w:lineRule="auto"/>
        <w:rPr>
          <w:rFonts w:ascii="Arial" w:hAnsi="Arial" w:cs="Arial"/>
          <w:b/>
          <w:bCs/>
        </w:rPr>
      </w:pPr>
      <w:r w:rsidRPr="001E6501">
        <w:rPr>
          <w:rFonts w:ascii="Arial" w:hAnsi="Arial" w:cs="Arial"/>
          <w:b/>
          <w:bCs/>
        </w:rPr>
        <w:t>Descrição sucinta das características inovadoras e/ou vantagens do programa de computador</w:t>
      </w:r>
    </w:p>
    <w:p w14:paraId="5D66C999" w14:textId="15E504E4" w:rsidR="00777B29" w:rsidDel="00EA4929" w:rsidRDefault="00FD532D" w:rsidP="005C3959">
      <w:pPr>
        <w:spacing w:line="360" w:lineRule="auto"/>
        <w:ind w:right="295" w:firstLine="709"/>
        <w:jc w:val="both"/>
        <w:rPr>
          <w:del w:id="36" w:author="PeepT ㅤ" w:date="2025-06-13T11:34:00Z"/>
          <w:rFonts w:ascii="Arial" w:hAnsi="Arial" w:cs="Arial"/>
        </w:rPr>
      </w:pPr>
      <w:ins w:id="37" w:author="PeepT ㅤ" w:date="2025-06-13T11:38:00Z">
        <w:r w:rsidRPr="00FD532D">
          <w:rPr>
            <w:rFonts w:ascii="Arial" w:hAnsi="Arial" w:cs="Arial"/>
            <w:rPrChange w:id="38" w:author="PeepT ㅤ" w:date="2025-06-13T11:38:00Z">
              <w:rPr/>
            </w:rPrChange>
          </w:rPr>
          <w:t xml:space="preserve">O sistema proposto oferece uma solução centralizada, digital e inteligente para o processo de vistoria de imóveis residenciais, alinhado à realidade operacional das construtoras. Como diferencial, destaca-se a adoção de </w:t>
        </w:r>
        <w:r w:rsidRPr="00FD532D">
          <w:rPr>
            <w:rStyle w:val="Forte"/>
            <w:rFonts w:ascii="Arial" w:hAnsi="Arial" w:cs="Arial"/>
            <w:b w:val="0"/>
            <w:bCs w:val="0"/>
            <w:rPrChange w:id="39" w:author="PeepT ㅤ" w:date="2025-06-13T11:38:00Z">
              <w:rPr>
                <w:rStyle w:val="Forte"/>
              </w:rPr>
            </w:rPrChange>
          </w:rPr>
          <w:t>checklists personalizáveis por empreendimento</w:t>
        </w:r>
        <w:r w:rsidRPr="00FD532D">
          <w:rPr>
            <w:rFonts w:ascii="Arial" w:hAnsi="Arial" w:cs="Arial"/>
            <w:rPrChange w:id="40" w:author="PeepT ㅤ" w:date="2025-06-13T11:38:00Z">
              <w:rPr/>
            </w:rPrChange>
          </w:rPr>
          <w:t xml:space="preserve">, permitindo inspeções técnicas mais precisas e adaptadas às particularidades de cada unidade. Além disso, o sistema possibilita a </w:t>
        </w:r>
        <w:r w:rsidRPr="00FD532D">
          <w:rPr>
            <w:rStyle w:val="Forte"/>
            <w:rFonts w:ascii="Arial" w:hAnsi="Arial" w:cs="Arial"/>
            <w:b w:val="0"/>
            <w:bCs w:val="0"/>
            <w:rPrChange w:id="41" w:author="PeepT ㅤ" w:date="2025-06-13T11:38:00Z">
              <w:rPr>
                <w:rStyle w:val="Forte"/>
              </w:rPr>
            </w:rPrChange>
          </w:rPr>
          <w:t>geração automática de relatórios técnicos</w:t>
        </w:r>
        <w:r w:rsidRPr="00FD532D">
          <w:rPr>
            <w:rFonts w:ascii="Arial" w:hAnsi="Arial" w:cs="Arial"/>
            <w:rPrChange w:id="42" w:author="PeepT ㅤ" w:date="2025-06-13T11:38:00Z">
              <w:rPr/>
            </w:rPrChange>
          </w:rPr>
          <w:t xml:space="preserve"> com base nas respostas dos checklists, oferecendo documentação clara, padronizada e rastreável sobre o estado do imóvel vistoriado.</w:t>
        </w:r>
      </w:ins>
      <w:del w:id="43" w:author="PeepT ㅤ" w:date="2025-06-13T11:34:00Z">
        <w:r w:rsidR="00777B29" w:rsidRPr="00FD532D" w:rsidDel="00FD532D">
          <w:rPr>
            <w:rFonts w:ascii="Arial" w:hAnsi="Arial" w:cs="Arial"/>
            <w:i/>
            <w:iCs/>
            <w:color w:val="808080" w:themeColor="background1" w:themeShade="80"/>
          </w:rPr>
          <w:delText>Saliente as eventuais novidades e melhorias em termo de desempenho, confiabilidade, operacionalidade, entre outros aspectos positivos.</w:delText>
        </w:r>
      </w:del>
    </w:p>
    <w:p w14:paraId="0ECCBCE4" w14:textId="77777777" w:rsidR="00EA4929" w:rsidRPr="00FD532D" w:rsidRDefault="00EA4929">
      <w:pPr>
        <w:spacing w:line="360" w:lineRule="auto"/>
        <w:ind w:firstLine="709"/>
        <w:jc w:val="both"/>
        <w:rPr>
          <w:ins w:id="44" w:author="BRUNO KAUAN RODRIGUES SILVA" w:date="2025-06-13T18:06:00Z" w16du:dateUtc="2025-06-13T21:06:00Z"/>
          <w:rFonts w:ascii="Arial" w:hAnsi="Arial" w:cs="Arial"/>
          <w:i/>
          <w:iCs/>
          <w:color w:val="808080" w:themeColor="background1" w:themeShade="80"/>
        </w:rPr>
        <w:pPrChange w:id="45" w:author="BRUNO KAUAN RODRIGUES SILVA" w:date="2025-06-13T18:05:00Z" w16du:dateUtc="2025-06-13T21:05:00Z">
          <w:pPr>
            <w:spacing w:line="360" w:lineRule="auto"/>
          </w:pPr>
        </w:pPrChange>
      </w:pPr>
    </w:p>
    <w:p w14:paraId="4B50E7FF" w14:textId="77777777" w:rsidR="00777B29" w:rsidRPr="00FD532D" w:rsidRDefault="00777B29">
      <w:pPr>
        <w:spacing w:line="360" w:lineRule="auto"/>
        <w:ind w:right="295" w:firstLine="709"/>
        <w:jc w:val="both"/>
        <w:rPr>
          <w:rFonts w:ascii="Arial" w:hAnsi="Arial" w:cs="Arial"/>
          <w:b/>
          <w:bCs/>
          <w:color w:val="555555"/>
          <w:shd w:val="clear" w:color="auto" w:fill="FFF4F4"/>
        </w:rPr>
        <w:pPrChange w:id="46" w:author="BRUNO KAUAN RODRIGUES SILVA" w:date="2025-06-13T18:05:00Z" w16du:dateUtc="2025-06-13T21:05:00Z">
          <w:pPr>
            <w:spacing w:before="119" w:line="360" w:lineRule="auto"/>
            <w:ind w:left="396" w:right="295"/>
          </w:pPr>
        </w:pPrChange>
      </w:pPr>
    </w:p>
    <w:p w14:paraId="79E0ED50" w14:textId="77777777" w:rsidR="00777B29" w:rsidRPr="001E6501" w:rsidRDefault="00777B29" w:rsidP="001E6501">
      <w:pPr>
        <w:spacing w:line="360" w:lineRule="auto"/>
        <w:rPr>
          <w:rFonts w:ascii="Arial" w:hAnsi="Arial" w:cs="Arial"/>
          <w:b/>
          <w:bCs/>
        </w:rPr>
      </w:pPr>
      <w:r w:rsidRPr="001E6501">
        <w:rPr>
          <w:rFonts w:ascii="Arial" w:hAnsi="Arial" w:cs="Arial"/>
          <w:b/>
          <w:bCs/>
        </w:rPr>
        <w:t>Aplicação do programa de computador:</w:t>
      </w:r>
    </w:p>
    <w:p w14:paraId="44FD016F" w14:textId="06492335" w:rsidR="00777B29" w:rsidDel="00EA4929" w:rsidRDefault="00FD532D" w:rsidP="005C3959">
      <w:pPr>
        <w:pStyle w:val="NormalWeb"/>
        <w:spacing w:before="0" w:beforeAutospacing="0" w:after="0" w:afterAutospacing="0" w:line="360" w:lineRule="auto"/>
        <w:ind w:firstLine="709"/>
        <w:jc w:val="both"/>
        <w:rPr>
          <w:del w:id="47" w:author="PeepT ㅤ" w:date="2025-06-13T11:38:00Z"/>
          <w:rFonts w:ascii="Arial" w:hAnsi="Arial" w:cs="Arial"/>
        </w:rPr>
      </w:pPr>
      <w:ins w:id="48" w:author="PeepT ㅤ" w:date="2025-06-13T11:38:00Z">
        <w:r w:rsidRPr="00FD532D">
          <w:rPr>
            <w:rFonts w:ascii="Arial" w:hAnsi="Arial" w:cs="Arial"/>
            <w:rPrChange w:id="49" w:author="PeepT ㅤ" w:date="2025-06-13T11:38:00Z">
              <w:rPr/>
            </w:rPrChange>
          </w:rPr>
          <w:t>G</w:t>
        </w:r>
        <w:r>
          <w:rPr>
            <w:rFonts w:ascii="Arial" w:hAnsi="Arial" w:cs="Arial"/>
          </w:rPr>
          <w:t>e</w:t>
        </w:r>
        <w:r w:rsidRPr="00FD532D">
          <w:rPr>
            <w:rFonts w:ascii="Arial" w:hAnsi="Arial" w:cs="Arial"/>
            <w:rPrChange w:id="50" w:author="PeepT ㅤ" w:date="2025-06-13T11:38:00Z">
              <w:rPr/>
            </w:rPrChange>
          </w:rPr>
          <w:t xml:space="preserve">stão centralizada de </w:t>
        </w:r>
        <w:r w:rsidRPr="00FD532D">
          <w:rPr>
            <w:rStyle w:val="Forte"/>
            <w:rFonts w:ascii="Arial" w:hAnsi="Arial" w:cs="Arial"/>
            <w:b w:val="0"/>
            <w:bCs w:val="0"/>
            <w:rPrChange w:id="51" w:author="PeepT ㅤ" w:date="2025-06-13T11:38:00Z">
              <w:rPr>
                <w:rStyle w:val="Forte"/>
              </w:rPr>
            </w:rPrChange>
          </w:rPr>
          <w:t>vistorias técnicas</w:t>
        </w:r>
      </w:ins>
      <w:ins w:id="52" w:author="PeepT ㅤ" w:date="2025-06-13T11:39:00Z">
        <w:r>
          <w:rPr>
            <w:rFonts w:ascii="Arial" w:hAnsi="Arial" w:cs="Arial"/>
          </w:rPr>
          <w:t>;</w:t>
        </w:r>
        <w:r>
          <w:rPr>
            <w:rFonts w:ascii="Arial" w:hAnsi="Arial" w:cs="Arial"/>
          </w:rPr>
          <w:br/>
        </w:r>
      </w:ins>
      <w:ins w:id="53" w:author="PeepT ㅤ" w:date="2025-06-13T11:38:00Z">
        <w:r w:rsidRPr="00FD532D">
          <w:rPr>
            <w:rFonts w:ascii="Arial" w:hAnsi="Arial" w:cs="Arial"/>
            <w:rPrChange w:id="54" w:author="PeepT ㅤ" w:date="2025-06-13T11:38:00Z">
              <w:rPr/>
            </w:rPrChange>
          </w:rPr>
          <w:t xml:space="preserve">Controle e histórico de </w:t>
        </w:r>
        <w:r w:rsidRPr="00FD532D">
          <w:rPr>
            <w:rStyle w:val="Forte"/>
            <w:rFonts w:ascii="Arial" w:hAnsi="Arial" w:cs="Arial"/>
            <w:b w:val="0"/>
            <w:bCs w:val="0"/>
            <w:rPrChange w:id="55" w:author="PeepT ㅤ" w:date="2025-06-13T11:38:00Z">
              <w:rPr>
                <w:rStyle w:val="Forte"/>
              </w:rPr>
            </w:rPrChange>
          </w:rPr>
          <w:t>entregas de imóveis aos compradores</w:t>
        </w:r>
      </w:ins>
      <w:ins w:id="56" w:author="PeepT ㅤ" w:date="2025-06-13T11:39:00Z">
        <w:r>
          <w:rPr>
            <w:rFonts w:ascii="Arial" w:hAnsi="Arial" w:cs="Arial"/>
          </w:rPr>
          <w:t>;</w:t>
        </w:r>
        <w:r>
          <w:rPr>
            <w:rFonts w:ascii="Arial" w:hAnsi="Arial" w:cs="Arial"/>
          </w:rPr>
          <w:br/>
        </w:r>
      </w:ins>
      <w:ins w:id="57" w:author="PeepT ㅤ" w:date="2025-06-13T11:38:00Z">
        <w:r w:rsidRPr="00FD532D">
          <w:rPr>
            <w:rFonts w:ascii="Arial" w:hAnsi="Arial" w:cs="Arial"/>
            <w:rPrChange w:id="58" w:author="PeepT ㅤ" w:date="2025-06-13T11:38:00Z">
              <w:rPr/>
            </w:rPrChange>
          </w:rPr>
          <w:t xml:space="preserve">Geração e armazenamento de </w:t>
        </w:r>
        <w:r w:rsidRPr="00FD532D">
          <w:rPr>
            <w:rStyle w:val="Forte"/>
            <w:rFonts w:ascii="Arial" w:hAnsi="Arial" w:cs="Arial"/>
            <w:b w:val="0"/>
            <w:bCs w:val="0"/>
            <w:rPrChange w:id="59" w:author="PeepT ㅤ" w:date="2025-06-13T11:38:00Z">
              <w:rPr>
                <w:rStyle w:val="Forte"/>
              </w:rPr>
            </w:rPrChange>
          </w:rPr>
          <w:t>relatórios técnicos</w:t>
        </w:r>
        <w:r w:rsidRPr="00FD532D">
          <w:rPr>
            <w:rFonts w:ascii="Arial" w:hAnsi="Arial" w:cs="Arial"/>
            <w:rPrChange w:id="60" w:author="PeepT ㅤ" w:date="2025-06-13T11:38:00Z">
              <w:rPr/>
            </w:rPrChange>
          </w:rPr>
          <w:t>, com dados auditáveis</w:t>
        </w:r>
      </w:ins>
      <w:ins w:id="61" w:author="PeepT ㅤ" w:date="2025-06-13T11:39:00Z">
        <w:r>
          <w:rPr>
            <w:rFonts w:ascii="Arial" w:hAnsi="Arial" w:cs="Arial"/>
          </w:rPr>
          <w:t>;</w:t>
        </w:r>
        <w:r>
          <w:rPr>
            <w:rFonts w:ascii="Arial" w:hAnsi="Arial" w:cs="Arial"/>
          </w:rPr>
          <w:br/>
        </w:r>
      </w:ins>
      <w:ins w:id="62" w:author="PeepT ㅤ" w:date="2025-06-13T11:38:00Z">
        <w:r w:rsidRPr="00FD532D">
          <w:rPr>
            <w:rFonts w:ascii="Arial" w:hAnsi="Arial" w:cs="Arial"/>
            <w:rPrChange w:id="63" w:author="PeepT ㅤ" w:date="2025-06-13T11:38:00Z">
              <w:rPr/>
            </w:rPrChange>
          </w:rPr>
          <w:t xml:space="preserve">Facilitação de </w:t>
        </w:r>
        <w:r w:rsidRPr="00FD532D">
          <w:rPr>
            <w:rStyle w:val="Forte"/>
            <w:rFonts w:ascii="Arial" w:hAnsi="Arial" w:cs="Arial"/>
            <w:b w:val="0"/>
            <w:bCs w:val="0"/>
            <w:rPrChange w:id="64" w:author="PeepT ㅤ" w:date="2025-06-13T11:38:00Z">
              <w:rPr>
                <w:rStyle w:val="Forte"/>
              </w:rPr>
            </w:rPrChange>
          </w:rPr>
          <w:t>acompanhamento do status da vistoria</w:t>
        </w:r>
        <w:r w:rsidRPr="00FD532D">
          <w:rPr>
            <w:rFonts w:ascii="Arial" w:hAnsi="Arial" w:cs="Arial"/>
            <w:rPrChange w:id="65" w:author="PeepT ㅤ" w:date="2025-06-13T11:38:00Z">
              <w:rPr/>
            </w:rPrChange>
          </w:rPr>
          <w:t xml:space="preserve"> pelo cliente</w:t>
        </w:r>
      </w:ins>
      <w:ins w:id="66" w:author="PeepT ㅤ" w:date="2025-06-13T11:39:00Z">
        <w:r>
          <w:rPr>
            <w:rFonts w:ascii="Arial" w:hAnsi="Arial" w:cs="Arial"/>
          </w:rPr>
          <w:t>;</w:t>
        </w:r>
        <w:r>
          <w:rPr>
            <w:rFonts w:ascii="Arial" w:hAnsi="Arial" w:cs="Arial"/>
          </w:rPr>
          <w:br/>
        </w:r>
      </w:ins>
      <w:ins w:id="67" w:author="PeepT ㅤ" w:date="2025-06-13T11:38:00Z">
        <w:r w:rsidRPr="00FD532D">
          <w:rPr>
            <w:rFonts w:ascii="Arial" w:hAnsi="Arial" w:cs="Arial"/>
            <w:rPrChange w:id="68" w:author="PeepT ㅤ" w:date="2025-06-13T11:38:00Z">
              <w:rPr/>
            </w:rPrChange>
          </w:rPr>
          <w:t xml:space="preserve">Integração com fluxos de </w:t>
        </w:r>
        <w:r w:rsidRPr="00FD532D">
          <w:rPr>
            <w:rStyle w:val="Forte"/>
            <w:rFonts w:ascii="Arial" w:hAnsi="Arial" w:cs="Arial"/>
            <w:b w:val="0"/>
            <w:bCs w:val="0"/>
            <w:rPrChange w:id="69" w:author="PeepT ㅤ" w:date="2025-06-13T11:38:00Z">
              <w:rPr>
                <w:rStyle w:val="Forte"/>
              </w:rPr>
            </w:rPrChange>
          </w:rPr>
          <w:t>assinatura digital</w:t>
        </w:r>
        <w:r w:rsidRPr="00FD532D">
          <w:rPr>
            <w:rFonts w:ascii="Arial" w:hAnsi="Arial" w:cs="Arial"/>
            <w:rPrChange w:id="70" w:author="PeepT ㅤ" w:date="2025-06-13T11:38:00Z">
              <w:rPr/>
            </w:rPrChange>
          </w:rPr>
          <w:t>, anexos e comunicação com os responsáveis.</w:t>
        </w:r>
      </w:ins>
      <w:del w:id="71" w:author="PeepT ㅤ" w:date="2025-06-13T11:38:00Z">
        <w:r w:rsidR="00777B29" w:rsidRPr="001E6501" w:rsidDel="00FD532D">
          <w:rPr>
            <w:rFonts w:ascii="Arial" w:hAnsi="Arial" w:cs="Arial"/>
            <w:color w:val="808080" w:themeColor="background1" w:themeShade="80"/>
          </w:rPr>
          <w:delText>Ressalte as principais aplicações do programa de computador</w:delText>
        </w:r>
      </w:del>
    </w:p>
    <w:p w14:paraId="0A67C3E0" w14:textId="77777777" w:rsidR="00EA4929" w:rsidRDefault="00EA4929" w:rsidP="005C3959">
      <w:pPr>
        <w:pStyle w:val="NormalWeb"/>
        <w:spacing w:before="0" w:beforeAutospacing="0" w:after="0" w:afterAutospacing="0" w:line="360" w:lineRule="auto"/>
        <w:ind w:firstLine="709"/>
        <w:jc w:val="both"/>
        <w:rPr>
          <w:ins w:id="72" w:author="BRUNO KAUAN RODRIGUES SILVA" w:date="2025-06-13T18:06:00Z" w16du:dateUtc="2025-06-13T21:06:00Z"/>
          <w:rFonts w:ascii="Arial" w:hAnsi="Arial" w:cs="Arial"/>
        </w:rPr>
      </w:pPr>
    </w:p>
    <w:p w14:paraId="16929E95" w14:textId="77777777" w:rsidR="00EA4929" w:rsidRDefault="00EA4929" w:rsidP="005C3959">
      <w:pPr>
        <w:pStyle w:val="NormalWeb"/>
        <w:spacing w:before="0" w:beforeAutospacing="0" w:after="0" w:afterAutospacing="0" w:line="360" w:lineRule="auto"/>
        <w:ind w:firstLine="709"/>
        <w:jc w:val="both"/>
        <w:rPr>
          <w:ins w:id="73" w:author="BRUNO KAUAN RODRIGUES SILVA" w:date="2025-06-13T18:07:00Z" w16du:dateUtc="2025-06-13T21:07:00Z"/>
          <w:rFonts w:ascii="Arial" w:hAnsi="Arial" w:cs="Arial"/>
        </w:rPr>
      </w:pPr>
    </w:p>
    <w:p w14:paraId="2003849F" w14:textId="77777777" w:rsidR="00EA4929" w:rsidRPr="00FD532D" w:rsidRDefault="00EA4929">
      <w:pPr>
        <w:pStyle w:val="NormalWeb"/>
        <w:spacing w:before="0" w:beforeAutospacing="0" w:after="0" w:afterAutospacing="0" w:line="360" w:lineRule="auto"/>
        <w:ind w:firstLine="709"/>
        <w:jc w:val="both"/>
        <w:rPr>
          <w:ins w:id="74" w:author="BRUNO KAUAN RODRIGUES SILVA" w:date="2025-06-13T18:06:00Z" w16du:dateUtc="2025-06-13T21:06:00Z"/>
          <w:rFonts w:ascii="Arial" w:hAnsi="Arial" w:cs="Arial"/>
          <w:rPrChange w:id="75" w:author="PeepT ㅤ" w:date="2025-06-13T11:39:00Z">
            <w:rPr>
              <w:ins w:id="76" w:author="BRUNO KAUAN RODRIGUES SILVA" w:date="2025-06-13T18:06:00Z" w16du:dateUtc="2025-06-13T21:06:00Z"/>
              <w:i/>
              <w:iCs/>
              <w:color w:val="7F7F7F" w:themeColor="text1" w:themeTint="80"/>
              <w:shd w:val="clear" w:color="auto" w:fill="FFF4F4"/>
            </w:rPr>
          </w:rPrChange>
        </w:rPr>
        <w:pPrChange w:id="77" w:author="BRUNO KAUAN RODRIGUES SILVA" w:date="2025-06-13T18:05:00Z" w16du:dateUtc="2025-06-13T21:05:00Z">
          <w:pPr>
            <w:spacing w:line="360" w:lineRule="auto"/>
          </w:pPr>
        </w:pPrChange>
      </w:pPr>
    </w:p>
    <w:p w14:paraId="392CE467" w14:textId="77777777" w:rsidR="00777B29" w:rsidRPr="001E6501" w:rsidRDefault="00777B29">
      <w:pPr>
        <w:pStyle w:val="NormalWeb"/>
        <w:spacing w:before="0" w:beforeAutospacing="0" w:after="0" w:afterAutospacing="0" w:line="360" w:lineRule="auto"/>
        <w:ind w:firstLine="709"/>
        <w:jc w:val="both"/>
        <w:rPr>
          <w:rFonts w:ascii="Arial" w:hAnsi="Arial" w:cs="Arial"/>
          <w:i/>
          <w:iCs/>
          <w:color w:val="7F7F7F" w:themeColor="text1" w:themeTint="80"/>
        </w:rPr>
        <w:pPrChange w:id="78" w:author="BRUNO KAUAN RODRIGUES SILVA" w:date="2025-06-13T18:05:00Z" w16du:dateUtc="2025-06-13T21:05:00Z">
          <w:pPr>
            <w:spacing w:before="119" w:line="360" w:lineRule="auto"/>
            <w:ind w:left="396" w:right="295"/>
          </w:pPr>
        </w:pPrChange>
      </w:pPr>
    </w:p>
    <w:p w14:paraId="0A431E89" w14:textId="27699F99" w:rsidR="00777B29" w:rsidDel="00FD532D" w:rsidRDefault="00777B29" w:rsidP="00FD532D">
      <w:pPr>
        <w:spacing w:line="360" w:lineRule="auto"/>
        <w:rPr>
          <w:del w:id="79" w:author="PeepT ㅤ" w:date="2025-06-13T11:41:00Z"/>
          <w:rFonts w:ascii="Arial" w:hAnsi="Arial" w:cs="Arial"/>
        </w:rPr>
      </w:pPr>
      <w:r w:rsidRPr="00A67E63">
        <w:rPr>
          <w:rFonts w:ascii="Arial" w:hAnsi="Arial" w:cs="Arial"/>
          <w:b/>
          <w:bCs/>
        </w:rPr>
        <w:lastRenderedPageBreak/>
        <w:t>Desenvolvimentos Futuros:</w:t>
      </w:r>
    </w:p>
    <w:p w14:paraId="1A1C7C43" w14:textId="77777777" w:rsidR="00FD532D" w:rsidRPr="00A67E63" w:rsidRDefault="00FD532D" w:rsidP="00A67E63">
      <w:pPr>
        <w:spacing w:line="360" w:lineRule="auto"/>
        <w:rPr>
          <w:ins w:id="80" w:author="PeepT ㅤ" w:date="2025-06-13T11:41:00Z"/>
          <w:rFonts w:ascii="Arial" w:hAnsi="Arial" w:cs="Arial"/>
          <w:b/>
          <w:bCs/>
        </w:rPr>
      </w:pPr>
    </w:p>
    <w:p w14:paraId="19D87122" w14:textId="11B98DE3" w:rsidR="00FD532D" w:rsidRPr="00FD532D" w:rsidRDefault="00FD532D">
      <w:pPr>
        <w:spacing w:line="360" w:lineRule="auto"/>
        <w:rPr>
          <w:ins w:id="81" w:author="PeepT ㅤ" w:date="2025-06-13T11:41:00Z"/>
          <w:rFonts w:ascii="Arial" w:hAnsi="Arial" w:cs="Arial"/>
          <w:rPrChange w:id="82" w:author="PeepT ㅤ" w:date="2025-06-13T11:41:00Z">
            <w:rPr>
              <w:ins w:id="83" w:author="PeepT ㅤ" w:date="2025-06-13T11:41:00Z"/>
            </w:rPr>
          </w:rPrChange>
        </w:rPr>
        <w:pPrChange w:id="84" w:author="PeepT ㅤ" w:date="2025-06-13T11:41:00Z">
          <w:pPr>
            <w:spacing w:before="100" w:beforeAutospacing="1" w:after="100" w:afterAutospacing="1"/>
          </w:pPr>
        </w:pPrChange>
      </w:pPr>
      <w:ins w:id="85" w:author="PeepT ㅤ" w:date="2025-06-13T11:41:00Z">
        <w:r w:rsidRPr="00FD532D">
          <w:rPr>
            <w:rFonts w:ascii="Arial" w:hAnsi="Arial" w:cs="Arial"/>
            <w:rPrChange w:id="86" w:author="PeepT ㅤ" w:date="2025-06-13T11:41:00Z">
              <w:rPr/>
            </w:rPrChange>
          </w:rPr>
          <w:t xml:space="preserve">Integração com </w:t>
        </w:r>
        <w:r w:rsidRPr="00FD532D">
          <w:rPr>
            <w:rFonts w:ascii="Arial" w:hAnsi="Arial" w:cs="Arial"/>
            <w:rPrChange w:id="87" w:author="PeepT ㅤ" w:date="2025-06-13T11:41:00Z">
              <w:rPr>
                <w:b/>
                <w:bCs/>
              </w:rPr>
            </w:rPrChange>
          </w:rPr>
          <w:t>sistemas de assinatura digital</w:t>
        </w:r>
        <w:r w:rsidRPr="00FD532D">
          <w:rPr>
            <w:rFonts w:ascii="Arial" w:hAnsi="Arial" w:cs="Arial"/>
            <w:rPrChange w:id="88" w:author="PeepT ㅤ" w:date="2025-06-13T11:41:00Z">
              <w:rPr/>
            </w:rPrChange>
          </w:rPr>
          <w:t xml:space="preserve"> (</w:t>
        </w:r>
        <w:proofErr w:type="spellStart"/>
        <w:r w:rsidRPr="00FD532D">
          <w:rPr>
            <w:rFonts w:ascii="Arial" w:hAnsi="Arial" w:cs="Arial"/>
            <w:rPrChange w:id="89" w:author="PeepT ㅤ" w:date="2025-06-13T11:41:00Z">
              <w:rPr/>
            </w:rPrChange>
          </w:rPr>
          <w:t>ex</w:t>
        </w:r>
        <w:proofErr w:type="spellEnd"/>
        <w:r w:rsidRPr="00FD532D">
          <w:rPr>
            <w:rFonts w:ascii="Arial" w:hAnsi="Arial" w:cs="Arial"/>
            <w:rPrChange w:id="90" w:author="PeepT ㅤ" w:date="2025-06-13T11:41:00Z">
              <w:rPr/>
            </w:rPrChange>
          </w:rPr>
          <w:t xml:space="preserve">: </w:t>
        </w:r>
        <w:proofErr w:type="spellStart"/>
        <w:r w:rsidRPr="00FD532D">
          <w:rPr>
            <w:rFonts w:ascii="Arial" w:hAnsi="Arial" w:cs="Arial"/>
            <w:rPrChange w:id="91" w:author="PeepT ㅤ" w:date="2025-06-13T11:41:00Z">
              <w:rPr/>
            </w:rPrChange>
          </w:rPr>
          <w:t>DocuSign</w:t>
        </w:r>
        <w:proofErr w:type="spellEnd"/>
        <w:r w:rsidRPr="00FD532D">
          <w:rPr>
            <w:rFonts w:ascii="Arial" w:hAnsi="Arial" w:cs="Arial"/>
            <w:rPrChange w:id="92" w:author="PeepT ㅤ" w:date="2025-06-13T11:41:00Z">
              <w:rPr/>
            </w:rPrChange>
          </w:rPr>
          <w:t>, Gov.br)</w:t>
        </w:r>
      </w:ins>
      <w:ins w:id="93" w:author="PeepT ㅤ" w:date="2025-06-13T11:42:00Z">
        <w:r w:rsidR="00A011B0">
          <w:rPr>
            <w:rFonts w:ascii="Arial" w:hAnsi="Arial" w:cs="Arial"/>
          </w:rPr>
          <w:t>;</w:t>
        </w:r>
      </w:ins>
      <w:ins w:id="94" w:author="PeepT ㅤ" w:date="2025-06-13T11:41:00Z">
        <w:r>
          <w:rPr>
            <w:rFonts w:ascii="Arial" w:hAnsi="Arial" w:cs="Arial"/>
          </w:rPr>
          <w:br/>
        </w:r>
        <w:r w:rsidRPr="00FD532D">
          <w:rPr>
            <w:rFonts w:ascii="Arial" w:hAnsi="Arial" w:cs="Arial"/>
            <w:rPrChange w:id="95" w:author="PeepT ㅤ" w:date="2025-06-13T11:41:00Z">
              <w:rPr/>
            </w:rPrChange>
          </w:rPr>
          <w:t xml:space="preserve">Suporte à importação/exportação de checklists em </w:t>
        </w:r>
        <w:r w:rsidRPr="00FD532D">
          <w:rPr>
            <w:rFonts w:ascii="Arial" w:hAnsi="Arial" w:cs="Arial"/>
            <w:rPrChange w:id="96" w:author="PeepT ㅤ" w:date="2025-06-13T11:41:00Z">
              <w:rPr>
                <w:b/>
                <w:bCs/>
              </w:rPr>
            </w:rPrChange>
          </w:rPr>
          <w:t>formato JSON/XML</w:t>
        </w:r>
        <w:r w:rsidRPr="00FD532D">
          <w:rPr>
            <w:rFonts w:ascii="Arial" w:hAnsi="Arial" w:cs="Arial"/>
            <w:rPrChange w:id="97" w:author="PeepT ㅤ" w:date="2025-06-13T11:41:00Z">
              <w:rPr/>
            </w:rPrChange>
          </w:rPr>
          <w:t xml:space="preserve"> para maior flexibilidade na customização técnica por empreendimento.</w:t>
        </w:r>
      </w:ins>
    </w:p>
    <w:p w14:paraId="4BF71C73" w14:textId="09E4618B" w:rsidR="00777B29" w:rsidDel="00FD532D" w:rsidRDefault="00777B29" w:rsidP="00A67E63">
      <w:pPr>
        <w:spacing w:line="360" w:lineRule="auto"/>
        <w:rPr>
          <w:del w:id="98" w:author="PeepT ㅤ" w:date="2025-06-13T11:41:00Z"/>
          <w:rFonts w:ascii="Arial" w:hAnsi="Arial" w:cs="Arial"/>
          <w:color w:val="808080" w:themeColor="background1" w:themeShade="80"/>
        </w:rPr>
      </w:pPr>
      <w:del w:id="99" w:author="PeepT ㅤ" w:date="2025-06-13T11:41:00Z">
        <w:r w:rsidRPr="00A67E63" w:rsidDel="00FD532D">
          <w:rPr>
            <w:rFonts w:ascii="Arial" w:hAnsi="Arial" w:cs="Arial"/>
            <w:color w:val="808080" w:themeColor="background1" w:themeShade="80"/>
          </w:rPr>
          <w:delText>Descreva como pretende desenvolver o programa de computador ainda mais.  Discorra sobre as necessidades de aperfeiçoamento se houver.</w:delText>
        </w:r>
      </w:del>
    </w:p>
    <w:p w14:paraId="620B47D5" w14:textId="77777777" w:rsidR="00A67E63" w:rsidRPr="00A67E63" w:rsidRDefault="00A67E63" w:rsidP="00A67E63">
      <w:pPr>
        <w:spacing w:line="360" w:lineRule="auto"/>
        <w:rPr>
          <w:rFonts w:ascii="Arial" w:hAnsi="Arial" w:cs="Arial"/>
          <w:color w:val="808080" w:themeColor="background1" w:themeShade="80"/>
        </w:rPr>
      </w:pPr>
    </w:p>
    <w:p w14:paraId="65CFB156" w14:textId="77777777" w:rsidR="00777B29" w:rsidRPr="00A67E63" w:rsidRDefault="00777B29" w:rsidP="00A67E63">
      <w:pPr>
        <w:spacing w:line="360" w:lineRule="auto"/>
        <w:rPr>
          <w:rFonts w:ascii="Arial" w:hAnsi="Arial" w:cs="Arial"/>
          <w:b/>
          <w:bCs/>
        </w:rPr>
      </w:pPr>
      <w:r w:rsidRPr="00A67E63">
        <w:rPr>
          <w:rFonts w:ascii="Arial" w:hAnsi="Arial" w:cs="Arial"/>
          <w:b/>
          <w:bCs/>
        </w:rPr>
        <w:t>Viabilidade Econômica:</w:t>
      </w:r>
    </w:p>
    <w:p w14:paraId="6BD30CDA" w14:textId="77D7D28E" w:rsidR="00777B29" w:rsidDel="00623F28" w:rsidRDefault="00A011B0" w:rsidP="00A67E63">
      <w:pPr>
        <w:spacing w:line="360" w:lineRule="auto"/>
        <w:jc w:val="both"/>
        <w:rPr>
          <w:del w:id="100" w:author="PeepT ㅤ" w:date="2025-06-13T11:42:00Z"/>
          <w:rFonts w:ascii="Arial" w:hAnsi="Arial" w:cs="Arial"/>
        </w:rPr>
      </w:pPr>
      <w:ins w:id="101" w:author="PeepT ㅤ" w:date="2025-06-13T11:42:00Z">
        <w:r w:rsidRPr="00A011B0">
          <w:rPr>
            <w:rFonts w:ascii="Arial" w:hAnsi="Arial" w:cs="Arial"/>
            <w:rPrChange w:id="102" w:author="PeepT ㅤ" w:date="2025-06-13T11:42:00Z">
              <w:rPr/>
            </w:rPrChange>
          </w:rPr>
          <w:t xml:space="preserve">A solução proposta tem forte viabilidade econômica, especialmente por atender a um setor com </w:t>
        </w:r>
        <w:r w:rsidRPr="00A011B0">
          <w:rPr>
            <w:rStyle w:val="Forte"/>
            <w:rFonts w:ascii="Arial" w:hAnsi="Arial" w:cs="Arial"/>
            <w:b w:val="0"/>
            <w:bCs w:val="0"/>
            <w:rPrChange w:id="103" w:author="PeepT ㅤ" w:date="2025-06-13T11:42:00Z">
              <w:rPr>
                <w:rStyle w:val="Forte"/>
              </w:rPr>
            </w:rPrChange>
          </w:rPr>
          <w:t>alta demanda por digitalização</w:t>
        </w:r>
        <w:r w:rsidRPr="00A011B0">
          <w:rPr>
            <w:rFonts w:ascii="Arial" w:hAnsi="Arial" w:cs="Arial"/>
            <w:rPrChange w:id="104" w:author="PeepT ㅤ" w:date="2025-06-13T11:42:00Z">
              <w:rPr/>
            </w:rPrChange>
          </w:rPr>
          <w:t xml:space="preserve"> e </w:t>
        </w:r>
        <w:r w:rsidRPr="00A011B0">
          <w:rPr>
            <w:rStyle w:val="Forte"/>
            <w:rFonts w:ascii="Arial" w:hAnsi="Arial" w:cs="Arial"/>
            <w:b w:val="0"/>
            <w:bCs w:val="0"/>
            <w:rPrChange w:id="105" w:author="PeepT ㅤ" w:date="2025-06-13T11:42:00Z">
              <w:rPr>
                <w:rStyle w:val="Forte"/>
              </w:rPr>
            </w:rPrChange>
          </w:rPr>
          <w:t>grande volume de entregas técnicas anuais</w:t>
        </w:r>
        <w:r w:rsidRPr="00A011B0">
          <w:rPr>
            <w:rFonts w:ascii="Arial" w:hAnsi="Arial" w:cs="Arial"/>
            <w:rPrChange w:id="106" w:author="PeepT ㅤ" w:date="2025-06-13T11:42:00Z">
              <w:rPr/>
            </w:rPrChange>
          </w:rPr>
          <w:t>.</w:t>
        </w:r>
      </w:ins>
      <w:del w:id="107" w:author="PeepT ㅤ" w:date="2025-06-13T11:42:00Z">
        <w:r w:rsidR="00777B29" w:rsidRPr="00A011B0" w:rsidDel="00A011B0">
          <w:rPr>
            <w:rFonts w:ascii="Arial" w:hAnsi="Arial" w:cs="Arial"/>
            <w:color w:val="808080" w:themeColor="background1" w:themeShade="80"/>
          </w:rPr>
          <w:delText>Apresente alguns argumentos a despeito da possibilidade da transferência de tecnologia, ou seja, apresentar alguns setores econômicos que podem utilizar essa tecnologia.</w:delText>
        </w:r>
      </w:del>
    </w:p>
    <w:p w14:paraId="2DB58FC4" w14:textId="2959278C" w:rsidR="00623F28" w:rsidRDefault="00623F28" w:rsidP="00A67E63">
      <w:pPr>
        <w:spacing w:line="360" w:lineRule="auto"/>
        <w:jc w:val="both"/>
        <w:rPr>
          <w:ins w:id="108" w:author="PeepT ㅤ" w:date="2025-06-13T12:00:00Z"/>
          <w:rFonts w:ascii="Arial" w:hAnsi="Arial" w:cs="Arial"/>
        </w:rPr>
      </w:pPr>
    </w:p>
    <w:p w14:paraId="5C4EFB6D" w14:textId="5D106F12" w:rsidR="00623F28" w:rsidRDefault="00623F28" w:rsidP="00A67E63">
      <w:pPr>
        <w:spacing w:line="360" w:lineRule="auto"/>
        <w:jc w:val="both"/>
        <w:rPr>
          <w:ins w:id="109" w:author="PeepT ㅤ" w:date="2025-06-13T12:00:00Z"/>
          <w:rFonts w:ascii="Arial" w:hAnsi="Arial" w:cs="Arial"/>
        </w:rPr>
      </w:pPr>
    </w:p>
    <w:p w14:paraId="5A81E3A6" w14:textId="4407368A" w:rsidR="00623F28" w:rsidRDefault="00623F28" w:rsidP="00A67E63">
      <w:pPr>
        <w:spacing w:line="360" w:lineRule="auto"/>
        <w:jc w:val="both"/>
        <w:rPr>
          <w:ins w:id="110" w:author="PeepT ㅤ" w:date="2025-06-13T12:00:00Z"/>
          <w:rFonts w:ascii="Arial" w:hAnsi="Arial" w:cs="Arial"/>
        </w:rPr>
      </w:pPr>
    </w:p>
    <w:p w14:paraId="63C420CD" w14:textId="77777777" w:rsidR="00623F28" w:rsidRPr="00A011B0" w:rsidRDefault="00623F28" w:rsidP="00A67E63">
      <w:pPr>
        <w:spacing w:line="360" w:lineRule="auto"/>
        <w:jc w:val="both"/>
        <w:rPr>
          <w:ins w:id="111" w:author="PeepT ㅤ" w:date="2025-06-13T12:00:00Z"/>
          <w:rFonts w:ascii="Arial" w:hAnsi="Arial" w:cs="Arial"/>
          <w:color w:val="808080" w:themeColor="background1" w:themeShade="80"/>
        </w:rPr>
      </w:pPr>
    </w:p>
    <w:p w14:paraId="1AA0F485" w14:textId="77777777" w:rsidR="00A67E63" w:rsidRPr="00A67E63" w:rsidRDefault="00A67E63" w:rsidP="00A67E63">
      <w:pPr>
        <w:spacing w:line="360" w:lineRule="auto"/>
        <w:jc w:val="both"/>
        <w:rPr>
          <w:rFonts w:ascii="Arial" w:hAnsi="Arial" w:cs="Arial"/>
          <w:color w:val="808080" w:themeColor="background1" w:themeShade="80"/>
        </w:rPr>
      </w:pPr>
    </w:p>
    <w:p w14:paraId="2BD14665" w14:textId="50F3DA90" w:rsidR="00777B29" w:rsidDel="00A011B0" w:rsidRDefault="00777B29" w:rsidP="00A011B0">
      <w:pPr>
        <w:spacing w:before="119" w:line="360" w:lineRule="auto"/>
        <w:ind w:right="295"/>
        <w:rPr>
          <w:del w:id="112" w:author="PeepT ㅤ" w:date="2025-06-13T11:46:00Z"/>
          <w:rFonts w:ascii="Arial" w:hAnsi="Arial" w:cs="Arial"/>
        </w:rPr>
      </w:pPr>
      <w:r w:rsidRPr="001E6501">
        <w:rPr>
          <w:rFonts w:ascii="Arial" w:hAnsi="Arial" w:cs="Arial"/>
          <w:b/>
          <w:bCs/>
          <w:shd w:val="clear" w:color="auto" w:fill="FFFFFF"/>
        </w:rPr>
        <w:t>Programas Similares:</w:t>
      </w:r>
    </w:p>
    <w:p w14:paraId="3614B1B0" w14:textId="77777777" w:rsidR="00A011B0" w:rsidRPr="001E6501" w:rsidRDefault="00A011B0" w:rsidP="00A67E63">
      <w:pPr>
        <w:spacing w:before="119" w:line="360" w:lineRule="auto"/>
        <w:ind w:right="295"/>
        <w:rPr>
          <w:ins w:id="113" w:author="PeepT ㅤ" w:date="2025-06-13T11:46:00Z"/>
          <w:rFonts w:ascii="Arial" w:hAnsi="Arial" w:cs="Arial"/>
          <w:b/>
          <w:bCs/>
          <w:shd w:val="clear" w:color="auto" w:fill="FFFFFF"/>
        </w:rPr>
      </w:pPr>
    </w:p>
    <w:p w14:paraId="1B55E37A" w14:textId="77777777" w:rsidR="00623F28" w:rsidRDefault="00A011B0" w:rsidP="00623F28">
      <w:pPr>
        <w:spacing w:before="119" w:line="360" w:lineRule="auto"/>
        <w:ind w:right="295"/>
        <w:rPr>
          <w:ins w:id="114" w:author="PeepT ㅤ" w:date="2025-06-13T12:00:00Z"/>
          <w:rFonts w:ascii="Arial" w:hAnsi="Arial" w:cs="Arial"/>
        </w:rPr>
      </w:pPr>
      <w:proofErr w:type="spellStart"/>
      <w:ins w:id="115" w:author="PeepT ㅤ" w:date="2025-06-13T11:46:00Z">
        <w:r w:rsidRPr="00A011B0">
          <w:rPr>
            <w:rFonts w:ascii="Arial" w:hAnsi="Arial" w:cs="Arial"/>
            <w:rPrChange w:id="116" w:author="PeepT ㅤ" w:date="2025-06-13T11:47:00Z">
              <w:rPr>
                <w:b/>
                <w:bCs/>
              </w:rPr>
            </w:rPrChange>
          </w:rPr>
          <w:t>VistApp</w:t>
        </w:r>
      </w:ins>
      <w:proofErr w:type="spellEnd"/>
      <w:ins w:id="117" w:author="PeepT ㅤ" w:date="2025-06-13T11:47:00Z">
        <w:r w:rsidRPr="00A011B0">
          <w:rPr>
            <w:rFonts w:ascii="Arial" w:hAnsi="Arial" w:cs="Arial"/>
          </w:rPr>
          <w:br/>
        </w:r>
      </w:ins>
      <w:ins w:id="118" w:author="PeepT ㅤ" w:date="2025-06-13T11:46:00Z">
        <w:r w:rsidRPr="00A011B0">
          <w:rPr>
            <w:rFonts w:ascii="Arial" w:hAnsi="Arial" w:cs="Arial"/>
            <w:rPrChange w:id="119" w:author="PeepT ㅤ" w:date="2025-06-13T11:47:00Z">
              <w:rPr>
                <w:b/>
                <w:bCs/>
              </w:rPr>
            </w:rPrChange>
          </w:rPr>
          <w:t>Vistorie.com</w:t>
        </w:r>
      </w:ins>
    </w:p>
    <w:p w14:paraId="6C2A2AA2" w14:textId="66A68227" w:rsidR="00A011B0" w:rsidRPr="00A011B0" w:rsidRDefault="00A011B0">
      <w:pPr>
        <w:spacing w:before="119" w:line="276" w:lineRule="auto"/>
        <w:ind w:right="295"/>
        <w:rPr>
          <w:ins w:id="120" w:author="PeepT ㅤ" w:date="2025-06-13T11:47:00Z"/>
          <w:rFonts w:ascii="Arial" w:hAnsi="Arial" w:cs="Arial"/>
          <w:rPrChange w:id="121" w:author="PeepT ㅤ" w:date="2025-06-13T11:48:00Z">
            <w:rPr>
              <w:ins w:id="122" w:author="PeepT ㅤ" w:date="2025-06-13T11:47:00Z"/>
            </w:rPr>
          </w:rPrChange>
        </w:rPr>
        <w:pPrChange w:id="123" w:author="PeepT ㅤ" w:date="2025-06-13T12:01:00Z">
          <w:pPr>
            <w:pStyle w:val="NormalWeb"/>
            <w:numPr>
              <w:numId w:val="2"/>
            </w:numPr>
            <w:tabs>
              <w:tab w:val="num" w:pos="720"/>
            </w:tabs>
            <w:ind w:left="720" w:hanging="360"/>
          </w:pPr>
        </w:pPrChange>
      </w:pPr>
      <w:ins w:id="124" w:author="PeepT ㅤ" w:date="2025-06-13T11:47:00Z">
        <w:r w:rsidRPr="00A011B0">
          <w:rPr>
            <w:rFonts w:ascii="Arial" w:hAnsi="Arial" w:cs="Arial"/>
            <w:rPrChange w:id="125" w:author="PeepT ㅤ" w:date="2025-06-13T11:48:00Z">
              <w:rPr/>
            </w:rPrChange>
          </w:rPr>
          <w:t>Entretanto, o sistema proposto se diferencia por:</w:t>
        </w:r>
      </w:ins>
      <w:ins w:id="126" w:author="PeepT ㅤ" w:date="2025-06-13T12:00:00Z">
        <w:r w:rsidR="00623F28">
          <w:rPr>
            <w:rFonts w:ascii="Arial" w:hAnsi="Arial" w:cs="Arial"/>
          </w:rPr>
          <w:br/>
          <w:t xml:space="preserve">- </w:t>
        </w:r>
      </w:ins>
      <w:ins w:id="127" w:author="PeepT ㅤ" w:date="2025-06-13T11:47:00Z">
        <w:r w:rsidRPr="00A011B0">
          <w:rPr>
            <w:rFonts w:ascii="Arial" w:hAnsi="Arial" w:cs="Arial"/>
            <w:rPrChange w:id="128" w:author="PeepT ㅤ" w:date="2025-06-13T11:48:00Z">
              <w:rPr/>
            </w:rPrChange>
          </w:rPr>
          <w:t>Permitir múltiplas vistorias por imóvel, com histórico completo</w:t>
        </w:r>
      </w:ins>
      <w:ins w:id="129" w:author="PeepT ㅤ" w:date="2025-06-13T11:48:00Z">
        <w:r>
          <w:rPr>
            <w:rFonts w:ascii="Arial" w:hAnsi="Arial" w:cs="Arial"/>
          </w:rPr>
          <w:t>;</w:t>
        </w:r>
        <w:r>
          <w:rPr>
            <w:rFonts w:ascii="Arial" w:hAnsi="Arial" w:cs="Arial"/>
          </w:rPr>
          <w:br/>
        </w:r>
      </w:ins>
      <w:ins w:id="130" w:author="PeepT ㅤ" w:date="2025-06-13T12:00:00Z">
        <w:r w:rsidR="00623F28">
          <w:rPr>
            <w:rFonts w:ascii="Arial" w:hAnsi="Arial" w:cs="Arial"/>
          </w:rPr>
          <w:t xml:space="preserve">- </w:t>
        </w:r>
      </w:ins>
      <w:ins w:id="131" w:author="PeepT ㅤ" w:date="2025-06-13T11:47:00Z">
        <w:r w:rsidRPr="00A011B0">
          <w:rPr>
            <w:rFonts w:ascii="Arial" w:hAnsi="Arial" w:cs="Arial"/>
            <w:rPrChange w:id="132" w:author="PeepT ㅤ" w:date="2025-06-13T11:48:00Z">
              <w:rPr/>
            </w:rPrChange>
          </w:rPr>
          <w:t xml:space="preserve">Implementar </w:t>
        </w:r>
        <w:r w:rsidRPr="00A011B0">
          <w:rPr>
            <w:rStyle w:val="Forte"/>
            <w:rFonts w:ascii="Arial" w:hAnsi="Arial" w:cs="Arial"/>
            <w:b w:val="0"/>
            <w:bCs w:val="0"/>
            <w:rPrChange w:id="133" w:author="PeepT ㅤ" w:date="2025-06-13T11:48:00Z">
              <w:rPr>
                <w:rStyle w:val="Forte"/>
              </w:rPr>
            </w:rPrChange>
          </w:rPr>
          <w:t>checklists dinâmicos vinculados ao empreendimento</w:t>
        </w:r>
      </w:ins>
      <w:ins w:id="134" w:author="PeepT ㅤ" w:date="2025-06-13T11:48:00Z">
        <w:r>
          <w:rPr>
            <w:rFonts w:ascii="Arial" w:hAnsi="Arial" w:cs="Arial"/>
          </w:rPr>
          <w:t>;</w:t>
        </w:r>
        <w:r>
          <w:rPr>
            <w:rFonts w:ascii="Arial" w:hAnsi="Arial" w:cs="Arial"/>
          </w:rPr>
          <w:br/>
        </w:r>
      </w:ins>
      <w:ins w:id="135" w:author="PeepT ㅤ" w:date="2025-06-13T12:00:00Z">
        <w:r w:rsidR="00623F28">
          <w:rPr>
            <w:rFonts w:ascii="Arial" w:hAnsi="Arial" w:cs="Arial"/>
          </w:rPr>
          <w:t xml:space="preserve">- </w:t>
        </w:r>
      </w:ins>
      <w:ins w:id="136" w:author="PeepT ㅤ" w:date="2025-06-13T11:47:00Z">
        <w:r w:rsidRPr="00A011B0">
          <w:rPr>
            <w:rFonts w:ascii="Arial" w:hAnsi="Arial" w:cs="Arial"/>
            <w:rPrChange w:id="137" w:author="PeepT ㅤ" w:date="2025-06-13T11:48:00Z">
              <w:rPr/>
            </w:rPrChange>
          </w:rPr>
          <w:t xml:space="preserve">Ser desenhado com base em </w:t>
        </w:r>
        <w:r w:rsidRPr="00A011B0">
          <w:rPr>
            <w:rStyle w:val="Forte"/>
            <w:rFonts w:ascii="Arial" w:hAnsi="Arial" w:cs="Arial"/>
            <w:b w:val="0"/>
            <w:bCs w:val="0"/>
            <w:rPrChange w:id="138" w:author="PeepT ㅤ" w:date="2025-06-13T11:48:00Z">
              <w:rPr>
                <w:rStyle w:val="Forte"/>
              </w:rPr>
            </w:rPrChange>
          </w:rPr>
          <w:t>papeis reais e legais no processo da vistoria</w:t>
        </w:r>
        <w:r w:rsidRPr="00A011B0">
          <w:rPr>
            <w:rFonts w:ascii="Arial" w:hAnsi="Arial" w:cs="Arial"/>
            <w:rPrChange w:id="139" w:author="PeepT ㅤ" w:date="2025-06-13T11:48:00Z">
              <w:rPr/>
            </w:rPrChange>
          </w:rPr>
          <w:t>, eliminando entidades irreais como "engenheiro interno", comum em outras plataformas</w:t>
        </w:r>
        <w:r>
          <w:t>.</w:t>
        </w:r>
      </w:ins>
    </w:p>
    <w:p w14:paraId="16864D63" w14:textId="3BA3BF41" w:rsidR="00777B29" w:rsidDel="00623F28" w:rsidRDefault="00777B29" w:rsidP="00777B29">
      <w:pPr>
        <w:pBdr>
          <w:top w:val="nil"/>
          <w:left w:val="nil"/>
          <w:bottom w:val="nil"/>
          <w:right w:val="nil"/>
          <w:between w:val="nil"/>
        </w:pBdr>
        <w:rPr>
          <w:del w:id="140" w:author="PeepT ㅤ" w:date="2025-06-13T11:46:00Z"/>
          <w:rFonts w:ascii="Arial" w:hAnsi="Arial" w:cs="Arial"/>
        </w:rPr>
      </w:pPr>
      <w:del w:id="141" w:author="PeepT ㅤ" w:date="2025-06-13T11:46:00Z">
        <w:r w:rsidRPr="001E6501" w:rsidDel="00A011B0">
          <w:rPr>
            <w:rFonts w:ascii="Arial" w:hAnsi="Arial" w:cs="Arial"/>
            <w:i/>
            <w:iCs/>
            <w:color w:val="7F7F7F" w:themeColor="text1" w:themeTint="80"/>
            <w:shd w:val="clear" w:color="auto" w:fill="FFFFFF"/>
          </w:rPr>
          <w:delText>Indique, caso exista, os nomes de outros programas similares/concorrentes. Em seguida ressalte em que o programa se diferencia de forma relevante dos demais.</w:delText>
        </w:r>
      </w:del>
    </w:p>
    <w:p w14:paraId="13ECF5A9" w14:textId="77777777" w:rsidR="00623F28" w:rsidRPr="001E6501" w:rsidRDefault="00623F28" w:rsidP="00A67E63">
      <w:pPr>
        <w:spacing w:before="119" w:line="360" w:lineRule="auto"/>
        <w:ind w:right="295"/>
        <w:rPr>
          <w:ins w:id="142" w:author="PeepT ㅤ" w:date="2025-06-13T12:01:00Z"/>
          <w:rFonts w:ascii="Arial" w:hAnsi="Arial" w:cs="Arial"/>
          <w:i/>
          <w:iCs/>
          <w:color w:val="7F7F7F" w:themeColor="text1" w:themeTint="80"/>
        </w:rPr>
      </w:pPr>
    </w:p>
    <w:p w14:paraId="39538763" w14:textId="77777777" w:rsidR="00777B29" w:rsidRPr="001E6501" w:rsidRDefault="00777B29" w:rsidP="00777B29">
      <w:pPr>
        <w:pBdr>
          <w:top w:val="nil"/>
          <w:left w:val="nil"/>
          <w:bottom w:val="nil"/>
          <w:right w:val="nil"/>
          <w:between w:val="nil"/>
        </w:pBdr>
        <w:rPr>
          <w:rFonts w:ascii="Arial" w:hAnsi="Arial" w:cs="Arial"/>
          <w:color w:val="000000"/>
        </w:rPr>
      </w:pPr>
    </w:p>
    <w:p w14:paraId="547DB230" w14:textId="77777777" w:rsidR="00777B29" w:rsidRPr="001E6501" w:rsidRDefault="00777B29" w:rsidP="00777B29">
      <w:pPr>
        <w:pBdr>
          <w:top w:val="nil"/>
          <w:left w:val="nil"/>
          <w:bottom w:val="nil"/>
          <w:right w:val="nil"/>
          <w:between w:val="nil"/>
        </w:pBdr>
        <w:spacing w:before="5"/>
        <w:rPr>
          <w:rFonts w:ascii="Arial" w:hAnsi="Arial" w:cs="Arial"/>
          <w:color w:val="000000"/>
        </w:rPr>
      </w:pPr>
    </w:p>
    <w:p w14:paraId="7529B161" w14:textId="77777777" w:rsidR="00777B29" w:rsidRPr="001E6501" w:rsidRDefault="00777B29" w:rsidP="00A67E63">
      <w:pPr>
        <w:pBdr>
          <w:top w:val="nil"/>
          <w:left w:val="nil"/>
          <w:bottom w:val="nil"/>
          <w:right w:val="nil"/>
          <w:between w:val="nil"/>
        </w:pBdr>
        <w:tabs>
          <w:tab w:val="left" w:pos="8417"/>
        </w:tabs>
        <w:rPr>
          <w:rFonts w:ascii="Arial" w:hAnsi="Arial" w:cs="Arial"/>
          <w:b/>
          <w:color w:val="000000"/>
        </w:rPr>
      </w:pPr>
      <w:r w:rsidRPr="001E6501">
        <w:rPr>
          <w:rFonts w:ascii="Arial" w:hAnsi="Arial" w:cs="Arial"/>
          <w:b/>
          <w:color w:val="000000"/>
          <w:highlight w:val="darkGray"/>
        </w:rPr>
        <w:t>DADOS DO(S) AUTOR(ES)</w:t>
      </w:r>
      <w:r w:rsidRPr="001E6501">
        <w:rPr>
          <w:rFonts w:ascii="Arial" w:hAnsi="Arial" w:cs="Arial"/>
          <w:b/>
          <w:color w:val="000000"/>
          <w:highlight w:val="darkGray"/>
        </w:rPr>
        <w:tab/>
      </w:r>
    </w:p>
    <w:p w14:paraId="5B86BD30" w14:textId="77777777" w:rsidR="00777B29" w:rsidRPr="001E6501" w:rsidRDefault="00777B29" w:rsidP="00777B29">
      <w:pPr>
        <w:pBdr>
          <w:top w:val="nil"/>
          <w:left w:val="nil"/>
          <w:bottom w:val="nil"/>
          <w:right w:val="nil"/>
          <w:between w:val="nil"/>
        </w:pBdr>
        <w:spacing w:before="4"/>
        <w:rPr>
          <w:rFonts w:ascii="Arial" w:hAnsi="Arial" w:cs="Arial"/>
          <w:b/>
          <w:color w:val="000000"/>
        </w:rPr>
      </w:pPr>
    </w:p>
    <w:tbl>
      <w:tblPr>
        <w:tblW w:w="84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4"/>
        <w:gridCol w:w="4063"/>
      </w:tblGrid>
      <w:tr w:rsidR="00777B29" w:rsidRPr="001E6501" w14:paraId="47A7B32F" w14:textId="77777777" w:rsidTr="00A67E63">
        <w:trPr>
          <w:trHeight w:val="240"/>
        </w:trPr>
        <w:tc>
          <w:tcPr>
            <w:tcW w:w="8427" w:type="dxa"/>
            <w:gridSpan w:val="2"/>
            <w:shd w:val="clear" w:color="auto" w:fill="BFBFBF"/>
          </w:tcPr>
          <w:p w14:paraId="5B14CA74" w14:textId="71C6BBF6" w:rsidR="00777B29" w:rsidRPr="001E6501" w:rsidRDefault="00777B29" w:rsidP="00427A68">
            <w:pPr>
              <w:pBdr>
                <w:top w:val="nil"/>
                <w:left w:val="nil"/>
                <w:bottom w:val="nil"/>
                <w:right w:val="nil"/>
                <w:between w:val="nil"/>
              </w:pBdr>
              <w:spacing w:before="4"/>
              <w:ind w:left="100" w:hanging="100"/>
              <w:rPr>
                <w:rFonts w:ascii="Arial" w:hAnsi="Arial" w:cs="Arial"/>
                <w:b/>
                <w:bCs/>
                <w:color w:val="000000"/>
              </w:rPr>
            </w:pPr>
            <w:r w:rsidRPr="001E6501">
              <w:rPr>
                <w:rFonts w:ascii="Arial" w:hAnsi="Arial" w:cs="Arial"/>
                <w:b/>
                <w:bCs/>
                <w:color w:val="000000"/>
              </w:rPr>
              <w:t xml:space="preserve">1. Nome: </w:t>
            </w:r>
            <w:ins w:id="143" w:author="PeepT ㅤ" w:date="2025-06-13T11:56:00Z">
              <w:r w:rsidR="00623F28">
                <w:rPr>
                  <w:rFonts w:ascii="Arial" w:hAnsi="Arial" w:cs="Arial"/>
                  <w:b/>
                  <w:bCs/>
                  <w:color w:val="000000"/>
                </w:rPr>
                <w:t>Paulo Eduardo Lima Rabelo</w:t>
              </w:r>
            </w:ins>
          </w:p>
        </w:tc>
      </w:tr>
      <w:tr w:rsidR="00777B29" w:rsidRPr="001E6501" w14:paraId="4F1D12E3" w14:textId="77777777" w:rsidTr="00A67E63">
        <w:trPr>
          <w:trHeight w:val="240"/>
        </w:trPr>
        <w:tc>
          <w:tcPr>
            <w:tcW w:w="4364" w:type="dxa"/>
            <w:shd w:val="clear" w:color="auto" w:fill="auto"/>
          </w:tcPr>
          <w:p w14:paraId="0791F343" w14:textId="0E105D90" w:rsidR="00777B29" w:rsidRPr="001E6501" w:rsidRDefault="00777B29" w:rsidP="00427A68">
            <w:pPr>
              <w:pBdr>
                <w:top w:val="nil"/>
                <w:left w:val="nil"/>
                <w:bottom w:val="nil"/>
                <w:right w:val="nil"/>
                <w:between w:val="nil"/>
              </w:pBdr>
              <w:spacing w:before="4"/>
              <w:ind w:left="100" w:hanging="100"/>
              <w:rPr>
                <w:rFonts w:ascii="Arial" w:hAnsi="Arial" w:cs="Arial"/>
                <w:b/>
                <w:bCs/>
                <w:color w:val="000000"/>
              </w:rPr>
            </w:pPr>
            <w:r w:rsidRPr="001E6501">
              <w:rPr>
                <w:rFonts w:ascii="Arial" w:hAnsi="Arial" w:cs="Arial"/>
                <w:color w:val="000000"/>
              </w:rPr>
              <w:t>Instituição:</w:t>
            </w:r>
            <w:ins w:id="144" w:author="PeepT ㅤ" w:date="2025-06-13T11:49:00Z">
              <w:r w:rsidR="00A011B0">
                <w:rPr>
                  <w:rFonts w:ascii="Arial" w:hAnsi="Arial" w:cs="Arial"/>
                  <w:color w:val="000000"/>
                </w:rPr>
                <w:t xml:space="preserve"> UFMA</w:t>
              </w:r>
            </w:ins>
          </w:p>
        </w:tc>
        <w:tc>
          <w:tcPr>
            <w:tcW w:w="4063" w:type="dxa"/>
            <w:shd w:val="clear" w:color="auto" w:fill="auto"/>
          </w:tcPr>
          <w:p w14:paraId="052DF502" w14:textId="626C4208" w:rsidR="00777B29" w:rsidRPr="001E6501" w:rsidRDefault="00777B29" w:rsidP="00427A68">
            <w:pPr>
              <w:pBdr>
                <w:top w:val="nil"/>
                <w:left w:val="nil"/>
                <w:bottom w:val="nil"/>
                <w:right w:val="nil"/>
                <w:between w:val="nil"/>
              </w:pBdr>
              <w:spacing w:before="4"/>
              <w:ind w:left="100" w:hanging="100"/>
              <w:rPr>
                <w:rFonts w:ascii="Arial" w:hAnsi="Arial" w:cs="Arial"/>
                <w:b/>
                <w:bCs/>
                <w:color w:val="000000"/>
              </w:rPr>
            </w:pPr>
            <w:r w:rsidRPr="001E6501">
              <w:rPr>
                <w:rFonts w:ascii="Arial" w:hAnsi="Arial" w:cs="Arial"/>
                <w:color w:val="000000"/>
              </w:rPr>
              <w:t>Vínculo:</w:t>
            </w:r>
            <w:ins w:id="145" w:author="PeepT ㅤ" w:date="2025-06-13T11:49:00Z">
              <w:r w:rsidR="00A011B0">
                <w:rPr>
                  <w:rFonts w:ascii="Arial" w:hAnsi="Arial" w:cs="Arial"/>
                  <w:color w:val="000000"/>
                </w:rPr>
                <w:t xml:space="preserve"> Estudante</w:t>
              </w:r>
            </w:ins>
            <w:r w:rsidRPr="001E6501">
              <w:rPr>
                <w:rFonts w:ascii="Arial" w:hAnsi="Arial" w:cs="Arial"/>
                <w:color w:val="000000"/>
              </w:rPr>
              <w:t xml:space="preserve"> </w:t>
            </w:r>
            <w:del w:id="146" w:author="PeepT ㅤ" w:date="2025-06-13T11:49:00Z">
              <w:r w:rsidRPr="001E6501" w:rsidDel="00A011B0">
                <w:rPr>
                  <w:rFonts w:ascii="Arial" w:hAnsi="Arial" w:cs="Arial"/>
                  <w:b/>
                  <w:bCs/>
                  <w:color w:val="7F7F7F" w:themeColor="text1" w:themeTint="80"/>
                </w:rPr>
                <w:delText>(professor, estudante, técnico)</w:delText>
              </w:r>
            </w:del>
          </w:p>
        </w:tc>
      </w:tr>
      <w:tr w:rsidR="00777B29" w:rsidRPr="001E6501" w14:paraId="1F44C13C" w14:textId="77777777" w:rsidTr="00A67E63">
        <w:trPr>
          <w:trHeight w:val="240"/>
        </w:trPr>
        <w:tc>
          <w:tcPr>
            <w:tcW w:w="8427" w:type="dxa"/>
            <w:gridSpan w:val="2"/>
            <w:shd w:val="clear" w:color="auto" w:fill="auto"/>
          </w:tcPr>
          <w:p w14:paraId="296A5B0B" w14:textId="77777777" w:rsidR="00777B29" w:rsidRPr="001E6501" w:rsidRDefault="00777B29" w:rsidP="00427A68">
            <w:pPr>
              <w:pBdr>
                <w:top w:val="nil"/>
                <w:left w:val="nil"/>
                <w:bottom w:val="nil"/>
                <w:right w:val="nil"/>
                <w:between w:val="nil"/>
              </w:pBdr>
              <w:spacing w:before="4"/>
              <w:ind w:left="100" w:hanging="100"/>
              <w:rPr>
                <w:rFonts w:ascii="Arial" w:hAnsi="Arial" w:cs="Arial"/>
                <w:color w:val="000000"/>
              </w:rPr>
            </w:pPr>
            <w:r w:rsidRPr="001E6501">
              <w:rPr>
                <w:rFonts w:ascii="Arial" w:hAnsi="Arial" w:cs="Arial"/>
                <w:color w:val="000000"/>
              </w:rPr>
              <w:t>Participação na Criação do Programa:</w:t>
            </w:r>
          </w:p>
          <w:p w14:paraId="703380E5" w14:textId="77777777" w:rsidR="00777B29" w:rsidRPr="001E6501" w:rsidRDefault="00777B29" w:rsidP="00427A68">
            <w:pPr>
              <w:pBdr>
                <w:top w:val="nil"/>
                <w:left w:val="nil"/>
                <w:bottom w:val="nil"/>
                <w:right w:val="nil"/>
                <w:between w:val="nil"/>
              </w:pBdr>
              <w:spacing w:before="4"/>
              <w:ind w:left="100" w:hanging="100"/>
              <w:rPr>
                <w:rFonts w:ascii="Arial" w:hAnsi="Arial" w:cs="Arial"/>
                <w:b/>
                <w:bCs/>
                <w:color w:val="7F7F7F" w:themeColor="text1" w:themeTint="80"/>
              </w:rPr>
            </w:pPr>
            <w:r w:rsidRPr="001E6501">
              <w:rPr>
                <w:rFonts w:ascii="Arial" w:hAnsi="Arial" w:cs="Arial"/>
                <w:b/>
                <w:bCs/>
                <w:color w:val="7F7F7F" w:themeColor="text1" w:themeTint="80"/>
              </w:rPr>
              <w:t>Especificar atividades desenvolvidas pelo autor na criação do programa</w:t>
            </w:r>
          </w:p>
          <w:p w14:paraId="02E4D179" w14:textId="77777777" w:rsidR="00777B29" w:rsidRPr="001E6501" w:rsidRDefault="00777B29" w:rsidP="00427A68">
            <w:pPr>
              <w:pBdr>
                <w:top w:val="nil"/>
                <w:left w:val="nil"/>
                <w:bottom w:val="nil"/>
                <w:right w:val="nil"/>
                <w:between w:val="nil"/>
              </w:pBdr>
              <w:spacing w:before="4"/>
              <w:ind w:left="100" w:hanging="100"/>
              <w:rPr>
                <w:rFonts w:ascii="Arial" w:hAnsi="Arial" w:cs="Arial"/>
                <w:color w:val="000000"/>
              </w:rPr>
            </w:pPr>
          </w:p>
        </w:tc>
      </w:tr>
      <w:tr w:rsidR="00777B29" w:rsidRPr="001E6501" w14:paraId="6E9634D1" w14:textId="77777777" w:rsidTr="00A67E63">
        <w:trPr>
          <w:trHeight w:val="240"/>
        </w:trPr>
        <w:tc>
          <w:tcPr>
            <w:tcW w:w="4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B5F012"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CPF: </w:t>
            </w:r>
          </w:p>
        </w:tc>
        <w:tc>
          <w:tcPr>
            <w:tcW w:w="406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DC7A1C6" w14:textId="24262494" w:rsidR="00777B29" w:rsidRPr="001E6501" w:rsidRDefault="00777B29" w:rsidP="00427A68">
            <w:pPr>
              <w:spacing w:line="276" w:lineRule="auto"/>
              <w:ind w:left="100"/>
              <w:rPr>
                <w:rFonts w:ascii="Arial" w:hAnsi="Arial" w:cs="Arial"/>
              </w:rPr>
            </w:pPr>
            <w:r w:rsidRPr="001E6501">
              <w:rPr>
                <w:rFonts w:ascii="Arial" w:hAnsi="Arial" w:cs="Arial"/>
              </w:rPr>
              <w:t xml:space="preserve">Nacionalidade: </w:t>
            </w:r>
            <w:ins w:id="147" w:author="PeepT ㅤ" w:date="2025-06-13T11:49:00Z">
              <w:r w:rsidR="00A011B0">
                <w:rPr>
                  <w:rFonts w:ascii="Arial" w:hAnsi="Arial" w:cs="Arial"/>
                </w:rPr>
                <w:t>Brasileir</w:t>
              </w:r>
            </w:ins>
            <w:ins w:id="148" w:author="PeepT ㅤ" w:date="2025-06-13T11:59:00Z">
              <w:r w:rsidR="00623F28">
                <w:rPr>
                  <w:rFonts w:ascii="Arial" w:hAnsi="Arial" w:cs="Arial"/>
                </w:rPr>
                <w:t>o</w:t>
              </w:r>
            </w:ins>
          </w:p>
        </w:tc>
      </w:tr>
      <w:tr w:rsidR="00777B29" w:rsidRPr="001E6501" w14:paraId="3F0EC2A8" w14:textId="77777777" w:rsidTr="00A67E63">
        <w:trPr>
          <w:trHeight w:val="420"/>
        </w:trPr>
        <w:tc>
          <w:tcPr>
            <w:tcW w:w="8427" w:type="dxa"/>
            <w:gridSpan w:val="2"/>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D3DFC0B" w14:textId="20C1CF21" w:rsidR="00623F28" w:rsidRPr="001E6501" w:rsidDel="00623F28" w:rsidRDefault="00777B29" w:rsidP="00427A68">
            <w:pPr>
              <w:rPr>
                <w:del w:id="149" w:author="PeepT ㅤ" w:date="2025-06-13T11:54:00Z"/>
                <w:rFonts w:ascii="Arial" w:hAnsi="Arial" w:cs="Arial"/>
              </w:rPr>
            </w:pPr>
            <w:r w:rsidRPr="001E6501">
              <w:rPr>
                <w:rFonts w:ascii="Arial" w:hAnsi="Arial" w:cs="Arial"/>
              </w:rPr>
              <w:lastRenderedPageBreak/>
              <w:t>Qualificação Física</w:t>
            </w:r>
            <w:ins w:id="150" w:author="PeepT ㅤ" w:date="2025-06-13T11:54:00Z">
              <w:r w:rsidR="00623F28">
                <w:rPr>
                  <w:rFonts w:ascii="Arial" w:hAnsi="Arial" w:cs="Arial"/>
                </w:rPr>
                <w:t>: Estudante de Graduação</w:t>
              </w:r>
            </w:ins>
            <w:del w:id="151" w:author="PeepT ㅤ" w:date="2025-06-13T11:54:00Z">
              <w:r w:rsidRPr="001E6501" w:rsidDel="00623F28">
                <w:rPr>
                  <w:rFonts w:ascii="Arial" w:hAnsi="Arial" w:cs="Arial"/>
                </w:rPr>
                <w:delText xml:space="preserve">: </w:delText>
              </w:r>
            </w:del>
          </w:p>
          <w:p w14:paraId="13625976" w14:textId="35ADA26A" w:rsidR="00777B29" w:rsidRPr="001E6501" w:rsidRDefault="00777B29">
            <w:pPr>
              <w:rPr>
                <w:rFonts w:ascii="Arial" w:hAnsi="Arial" w:cs="Arial"/>
              </w:rPr>
              <w:pPrChange w:id="152" w:author="PeepT ㅤ" w:date="2025-06-13T11:54:00Z">
                <w:pPr>
                  <w:spacing w:line="276" w:lineRule="auto"/>
                  <w:ind w:left="100"/>
                </w:pPr>
              </w:pPrChange>
            </w:pPr>
            <w:del w:id="153" w:author="PeepT ㅤ" w:date="2025-06-13T11:54:00Z">
              <w:r w:rsidRPr="001E6501" w:rsidDel="00623F28">
                <w:rPr>
                  <w:rFonts w:ascii="Arial" w:hAnsi="Arial" w:cs="Arial"/>
                  <w:color w:val="7F7F7F" w:themeColor="text1" w:themeTint="80"/>
                </w:rPr>
                <w:delText>(Ex: professor do ensino superior, estudante de graduação, analista de sistemas, engenheiro)</w:delText>
              </w:r>
            </w:del>
          </w:p>
        </w:tc>
      </w:tr>
      <w:tr w:rsidR="00777B29" w:rsidRPr="001E6501" w14:paraId="43EEEE75" w14:textId="77777777" w:rsidTr="00A67E63">
        <w:trPr>
          <w:trHeight w:val="20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344E891D" w14:textId="77777777" w:rsidR="00777B29" w:rsidRPr="001E6501" w:rsidRDefault="00777B29" w:rsidP="00427A68">
            <w:pPr>
              <w:spacing w:before="240" w:line="276" w:lineRule="auto"/>
              <w:ind w:left="100"/>
              <w:rPr>
                <w:rFonts w:ascii="Arial" w:hAnsi="Arial" w:cs="Arial"/>
              </w:rPr>
            </w:pPr>
            <w:r w:rsidRPr="001E6501">
              <w:rPr>
                <w:rFonts w:ascii="Arial" w:hAnsi="Arial" w:cs="Arial"/>
              </w:rPr>
              <w:t>Endereço:</w:t>
            </w:r>
          </w:p>
        </w:tc>
      </w:tr>
      <w:tr w:rsidR="00777B29" w:rsidRPr="001E6501" w14:paraId="36C1C859"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403EDEF0" w14:textId="00930F5C" w:rsidR="00777B29" w:rsidRPr="001E6501" w:rsidRDefault="00777B29" w:rsidP="00427A68">
            <w:pPr>
              <w:spacing w:before="240" w:line="276" w:lineRule="auto"/>
              <w:ind w:left="100"/>
              <w:rPr>
                <w:rFonts w:ascii="Arial" w:hAnsi="Arial" w:cs="Arial"/>
              </w:rPr>
            </w:pPr>
            <w:r w:rsidRPr="001E6501">
              <w:rPr>
                <w:rFonts w:ascii="Arial" w:hAnsi="Arial" w:cs="Arial"/>
              </w:rPr>
              <w:t xml:space="preserve">Cidade: </w:t>
            </w:r>
            <w:ins w:id="154" w:author="PeepT ㅤ" w:date="2025-06-13T11:50:00Z">
              <w:r w:rsidR="00A011B0">
                <w:rPr>
                  <w:rFonts w:ascii="Arial" w:hAnsi="Arial" w:cs="Arial"/>
                </w:rPr>
                <w:t>São Luís</w:t>
              </w:r>
            </w:ins>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46FB6E43" w14:textId="142839B6" w:rsidR="00777B29" w:rsidRPr="001E6501" w:rsidRDefault="00777B29" w:rsidP="00427A68">
            <w:pPr>
              <w:spacing w:line="276" w:lineRule="auto"/>
              <w:ind w:left="100"/>
              <w:rPr>
                <w:rFonts w:ascii="Arial" w:hAnsi="Arial" w:cs="Arial"/>
              </w:rPr>
            </w:pPr>
            <w:r w:rsidRPr="001E6501">
              <w:rPr>
                <w:rFonts w:ascii="Arial" w:hAnsi="Arial" w:cs="Arial"/>
              </w:rPr>
              <w:t xml:space="preserve">Estado: </w:t>
            </w:r>
            <w:ins w:id="155" w:author="PeepT ㅤ" w:date="2025-06-13T11:50:00Z">
              <w:r w:rsidR="00A011B0">
                <w:rPr>
                  <w:rFonts w:ascii="Arial" w:hAnsi="Arial" w:cs="Arial"/>
                </w:rPr>
                <w:t>Maranhão</w:t>
              </w:r>
            </w:ins>
          </w:p>
        </w:tc>
      </w:tr>
      <w:tr w:rsidR="00777B29" w:rsidRPr="001E6501" w14:paraId="4561DE3D"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432FC72A" w14:textId="77777777" w:rsidR="00777B29" w:rsidRPr="001E6501" w:rsidRDefault="00777B29" w:rsidP="00427A68">
            <w:pPr>
              <w:spacing w:before="240" w:line="276" w:lineRule="auto"/>
              <w:ind w:left="100"/>
              <w:rPr>
                <w:rFonts w:ascii="Arial" w:hAnsi="Arial" w:cs="Arial"/>
                <w:color w:val="222222"/>
                <w:highlight w:val="white"/>
              </w:rPr>
            </w:pPr>
            <w:r w:rsidRPr="001E6501">
              <w:rPr>
                <w:rFonts w:ascii="Arial" w:hAnsi="Arial" w:cs="Arial"/>
              </w:rPr>
              <w:t>CEP:</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AF85F04" w14:textId="5763248A" w:rsidR="00777B29" w:rsidRPr="001E6501" w:rsidRDefault="00777B29" w:rsidP="00427A68">
            <w:pPr>
              <w:spacing w:line="276" w:lineRule="auto"/>
              <w:ind w:left="100"/>
              <w:rPr>
                <w:rFonts w:ascii="Arial" w:hAnsi="Arial" w:cs="Arial"/>
              </w:rPr>
            </w:pPr>
            <w:r w:rsidRPr="001E6501">
              <w:rPr>
                <w:rFonts w:ascii="Arial" w:hAnsi="Arial" w:cs="Arial"/>
              </w:rPr>
              <w:t xml:space="preserve">País: </w:t>
            </w:r>
            <w:ins w:id="156" w:author="PeepT ㅤ" w:date="2025-06-13T11:50:00Z">
              <w:r w:rsidR="00A011B0">
                <w:rPr>
                  <w:rFonts w:ascii="Arial" w:hAnsi="Arial" w:cs="Arial"/>
                </w:rPr>
                <w:t>Brasil</w:t>
              </w:r>
            </w:ins>
          </w:p>
        </w:tc>
      </w:tr>
      <w:tr w:rsidR="00777B29" w:rsidRPr="001E6501" w14:paraId="1AA211FB"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5697B66E" w14:textId="77777777" w:rsidR="00777B29" w:rsidRPr="001E6501" w:rsidRDefault="00777B29" w:rsidP="00427A68">
            <w:pPr>
              <w:spacing w:before="240" w:line="276" w:lineRule="auto"/>
              <w:ind w:left="100"/>
              <w:rPr>
                <w:rFonts w:ascii="Arial" w:hAnsi="Arial" w:cs="Arial"/>
              </w:rPr>
            </w:pPr>
            <w:r w:rsidRPr="001E6501">
              <w:rPr>
                <w:rFonts w:ascii="Arial" w:hAnsi="Arial" w:cs="Arial"/>
              </w:rPr>
              <w:t>Telefone:</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53E85DC" w14:textId="77777777" w:rsidR="00777B29" w:rsidRPr="001E6501" w:rsidRDefault="00777B29" w:rsidP="00427A68">
            <w:pPr>
              <w:spacing w:line="276" w:lineRule="auto"/>
              <w:ind w:left="100"/>
              <w:rPr>
                <w:rFonts w:ascii="Arial" w:hAnsi="Arial" w:cs="Arial"/>
              </w:rPr>
            </w:pPr>
            <w:r w:rsidRPr="001E6501">
              <w:rPr>
                <w:rFonts w:ascii="Arial" w:hAnsi="Arial" w:cs="Arial"/>
              </w:rPr>
              <w:t>Fax:</w:t>
            </w:r>
          </w:p>
        </w:tc>
      </w:tr>
      <w:tr w:rsidR="00777B29" w:rsidRPr="001E6501" w14:paraId="33AC2779"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5698817B" w14:textId="624E3ED8" w:rsidR="00777B29" w:rsidRPr="001E6501" w:rsidRDefault="00777B29" w:rsidP="00427A68">
            <w:pPr>
              <w:spacing w:before="240" w:line="276" w:lineRule="auto"/>
              <w:ind w:left="100"/>
              <w:rPr>
                <w:rFonts w:ascii="Arial" w:hAnsi="Arial" w:cs="Arial"/>
              </w:rPr>
            </w:pPr>
            <w:r w:rsidRPr="001E6501">
              <w:rPr>
                <w:rFonts w:ascii="Arial" w:hAnsi="Arial" w:cs="Arial"/>
              </w:rPr>
              <w:t xml:space="preserve">E-mail: </w:t>
            </w:r>
            <w:ins w:id="157" w:author="PeepT ㅤ" w:date="2025-06-13T11:50:00Z">
              <w:r w:rsidR="00A011B0">
                <w:rPr>
                  <w:rFonts w:ascii="Arial" w:hAnsi="Arial" w:cs="Arial"/>
                </w:rPr>
                <w:t>rabelo.paulo@discente.ufma.br</w:t>
              </w:r>
            </w:ins>
          </w:p>
        </w:tc>
      </w:tr>
      <w:tr w:rsidR="00777B29" w:rsidRPr="001E6501" w14:paraId="4FD2B23E"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6E7313FD"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Assinatura: </w:t>
            </w:r>
          </w:p>
        </w:tc>
      </w:tr>
      <w:tr w:rsidR="00777B29" w:rsidRPr="001E6501" w14:paraId="43109A90" w14:textId="77777777" w:rsidTr="00A67E63">
        <w:trPr>
          <w:trHeight w:val="240"/>
        </w:trPr>
        <w:tc>
          <w:tcPr>
            <w:tcW w:w="8427" w:type="dxa"/>
            <w:gridSpan w:val="2"/>
            <w:tcBorders>
              <w:top w:val="single" w:sz="4" w:space="0" w:color="000000"/>
            </w:tcBorders>
            <w:shd w:val="clear" w:color="auto" w:fill="BFBFBF"/>
          </w:tcPr>
          <w:p w14:paraId="610CCC90" w14:textId="6674C31A" w:rsidR="00777B29" w:rsidRPr="001E6501" w:rsidRDefault="00777B29" w:rsidP="00427A68">
            <w:pPr>
              <w:pBdr>
                <w:top w:val="nil"/>
                <w:left w:val="nil"/>
                <w:bottom w:val="nil"/>
                <w:right w:val="nil"/>
                <w:between w:val="nil"/>
              </w:pBdr>
              <w:spacing w:before="1"/>
              <w:ind w:left="100" w:hanging="100"/>
              <w:rPr>
                <w:rFonts w:ascii="Arial" w:hAnsi="Arial" w:cs="Arial"/>
                <w:b/>
                <w:bCs/>
              </w:rPr>
            </w:pPr>
            <w:r w:rsidRPr="001E6501">
              <w:rPr>
                <w:rFonts w:ascii="Arial" w:hAnsi="Arial" w:cs="Arial"/>
                <w:b/>
                <w:bCs/>
                <w:color w:val="000000"/>
              </w:rPr>
              <w:t xml:space="preserve">2. Nome: </w:t>
            </w:r>
            <w:ins w:id="158" w:author="PeepT ㅤ" w:date="2025-06-13T11:56:00Z">
              <w:r w:rsidR="00623F28">
                <w:rPr>
                  <w:rFonts w:ascii="Arial" w:hAnsi="Arial" w:cs="Arial"/>
                  <w:b/>
                  <w:bCs/>
                  <w:color w:val="000000"/>
                </w:rPr>
                <w:t>Mateus Dutra Vale</w:t>
              </w:r>
            </w:ins>
          </w:p>
        </w:tc>
      </w:tr>
      <w:tr w:rsidR="00777B29" w:rsidRPr="001E6501" w14:paraId="15DC02C5" w14:textId="77777777" w:rsidTr="00A67E63">
        <w:trPr>
          <w:trHeight w:val="240"/>
        </w:trPr>
        <w:tc>
          <w:tcPr>
            <w:tcW w:w="4364" w:type="dxa"/>
            <w:tcBorders>
              <w:top w:val="single" w:sz="4" w:space="0" w:color="000000"/>
            </w:tcBorders>
            <w:shd w:val="clear" w:color="auto" w:fill="auto"/>
          </w:tcPr>
          <w:p w14:paraId="6F064F84" w14:textId="70DDADE6" w:rsidR="00777B29" w:rsidRPr="001E6501" w:rsidRDefault="00777B29" w:rsidP="00427A68">
            <w:pPr>
              <w:pBdr>
                <w:top w:val="nil"/>
                <w:left w:val="nil"/>
                <w:bottom w:val="nil"/>
                <w:right w:val="nil"/>
                <w:between w:val="nil"/>
              </w:pBdr>
              <w:spacing w:before="1"/>
              <w:ind w:left="100" w:hanging="100"/>
              <w:rPr>
                <w:rFonts w:ascii="Arial" w:hAnsi="Arial" w:cs="Arial"/>
                <w:b/>
                <w:bCs/>
                <w:color w:val="000000"/>
              </w:rPr>
            </w:pPr>
            <w:r w:rsidRPr="001E6501">
              <w:rPr>
                <w:rFonts w:ascii="Arial" w:hAnsi="Arial" w:cs="Arial"/>
                <w:color w:val="000000"/>
              </w:rPr>
              <w:t>Instituição:</w:t>
            </w:r>
            <w:ins w:id="159" w:author="PeepT ㅤ" w:date="2025-06-13T11:50:00Z">
              <w:r w:rsidR="00A011B0">
                <w:rPr>
                  <w:rFonts w:ascii="Arial" w:hAnsi="Arial" w:cs="Arial"/>
                  <w:color w:val="000000"/>
                </w:rPr>
                <w:t xml:space="preserve"> UFMA</w:t>
              </w:r>
            </w:ins>
          </w:p>
        </w:tc>
        <w:tc>
          <w:tcPr>
            <w:tcW w:w="4063" w:type="dxa"/>
            <w:tcBorders>
              <w:top w:val="single" w:sz="4" w:space="0" w:color="000000"/>
            </w:tcBorders>
            <w:shd w:val="clear" w:color="auto" w:fill="auto"/>
          </w:tcPr>
          <w:p w14:paraId="6025668C" w14:textId="59E62D57" w:rsidR="00777B29" w:rsidRPr="001E6501" w:rsidRDefault="00777B29" w:rsidP="00427A68">
            <w:pPr>
              <w:pBdr>
                <w:top w:val="nil"/>
                <w:left w:val="nil"/>
                <w:bottom w:val="nil"/>
                <w:right w:val="nil"/>
                <w:between w:val="nil"/>
              </w:pBdr>
              <w:spacing w:before="1"/>
              <w:ind w:left="100" w:hanging="100"/>
              <w:rPr>
                <w:rFonts w:ascii="Arial" w:hAnsi="Arial" w:cs="Arial"/>
                <w:b/>
                <w:bCs/>
                <w:color w:val="000000"/>
              </w:rPr>
            </w:pPr>
            <w:r w:rsidRPr="001E6501">
              <w:rPr>
                <w:rFonts w:ascii="Arial" w:hAnsi="Arial" w:cs="Arial"/>
                <w:color w:val="000000"/>
              </w:rPr>
              <w:t xml:space="preserve">Vínculo: </w:t>
            </w:r>
            <w:ins w:id="160" w:author="PeepT ㅤ" w:date="2025-06-13T11:51:00Z">
              <w:r w:rsidR="00A011B0">
                <w:rPr>
                  <w:rFonts w:ascii="Arial" w:hAnsi="Arial" w:cs="Arial"/>
                  <w:color w:val="000000"/>
                </w:rPr>
                <w:t>Estudante</w:t>
              </w:r>
            </w:ins>
            <w:del w:id="161" w:author="PeepT ㅤ" w:date="2025-06-13T11:51:00Z">
              <w:r w:rsidRPr="001E6501" w:rsidDel="00A011B0">
                <w:rPr>
                  <w:rFonts w:ascii="Arial" w:hAnsi="Arial" w:cs="Arial"/>
                  <w:b/>
                  <w:bCs/>
                  <w:color w:val="7F7F7F" w:themeColor="text1" w:themeTint="80"/>
                </w:rPr>
                <w:delText>(professor, estudante, técnico)</w:delText>
              </w:r>
            </w:del>
          </w:p>
        </w:tc>
      </w:tr>
      <w:tr w:rsidR="00777B29" w:rsidRPr="001E6501" w14:paraId="7DD679C3" w14:textId="77777777" w:rsidTr="00A67E63">
        <w:trPr>
          <w:trHeight w:val="240"/>
        </w:trPr>
        <w:tc>
          <w:tcPr>
            <w:tcW w:w="8427" w:type="dxa"/>
            <w:gridSpan w:val="2"/>
            <w:tcBorders>
              <w:top w:val="single" w:sz="4" w:space="0" w:color="000000"/>
            </w:tcBorders>
            <w:shd w:val="clear" w:color="auto" w:fill="auto"/>
          </w:tcPr>
          <w:p w14:paraId="34630759" w14:textId="77777777" w:rsidR="00777B29" w:rsidRPr="001E6501" w:rsidRDefault="00777B29" w:rsidP="00427A68">
            <w:pPr>
              <w:pBdr>
                <w:top w:val="nil"/>
                <w:left w:val="nil"/>
                <w:bottom w:val="nil"/>
                <w:right w:val="nil"/>
                <w:between w:val="nil"/>
              </w:pBdr>
              <w:spacing w:before="4"/>
              <w:ind w:left="100" w:hanging="100"/>
              <w:rPr>
                <w:rFonts w:ascii="Arial" w:hAnsi="Arial" w:cs="Arial"/>
                <w:color w:val="000000"/>
              </w:rPr>
            </w:pPr>
            <w:r w:rsidRPr="001E6501">
              <w:rPr>
                <w:rFonts w:ascii="Arial" w:hAnsi="Arial" w:cs="Arial"/>
                <w:color w:val="000000"/>
              </w:rPr>
              <w:t>Participação na Criação do Programa</w:t>
            </w:r>
          </w:p>
          <w:p w14:paraId="561DBB9F" w14:textId="77777777" w:rsidR="00777B29" w:rsidRPr="001E6501" w:rsidRDefault="00777B29" w:rsidP="00427A68">
            <w:pPr>
              <w:pBdr>
                <w:top w:val="nil"/>
                <w:left w:val="nil"/>
                <w:bottom w:val="nil"/>
                <w:right w:val="nil"/>
                <w:between w:val="nil"/>
              </w:pBdr>
              <w:spacing w:before="4"/>
              <w:ind w:left="100" w:hanging="100"/>
              <w:rPr>
                <w:rFonts w:ascii="Arial" w:hAnsi="Arial" w:cs="Arial"/>
                <w:b/>
                <w:bCs/>
                <w:color w:val="7F7F7F" w:themeColor="text1" w:themeTint="80"/>
              </w:rPr>
            </w:pPr>
            <w:r w:rsidRPr="001E6501">
              <w:rPr>
                <w:rFonts w:ascii="Arial" w:hAnsi="Arial" w:cs="Arial"/>
                <w:b/>
                <w:bCs/>
                <w:color w:val="7F7F7F" w:themeColor="text1" w:themeTint="80"/>
              </w:rPr>
              <w:t>Especificar atividades desenvolvidas pelo autor na criação do programa</w:t>
            </w:r>
          </w:p>
          <w:p w14:paraId="4DB397E1" w14:textId="77777777" w:rsidR="00777B29" w:rsidRPr="001E6501" w:rsidRDefault="00777B29" w:rsidP="00427A68">
            <w:pPr>
              <w:pBdr>
                <w:top w:val="nil"/>
                <w:left w:val="nil"/>
                <w:bottom w:val="nil"/>
                <w:right w:val="nil"/>
                <w:between w:val="nil"/>
              </w:pBdr>
              <w:spacing w:before="1"/>
              <w:ind w:left="100" w:hanging="100"/>
              <w:rPr>
                <w:rFonts w:ascii="Arial" w:hAnsi="Arial" w:cs="Arial"/>
                <w:color w:val="000000"/>
              </w:rPr>
            </w:pPr>
          </w:p>
        </w:tc>
      </w:tr>
      <w:tr w:rsidR="00777B29" w:rsidRPr="001E6501" w14:paraId="02A9DDEC" w14:textId="77777777" w:rsidTr="00A67E63">
        <w:trPr>
          <w:trHeight w:val="240"/>
        </w:trPr>
        <w:tc>
          <w:tcPr>
            <w:tcW w:w="4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80A24AE"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CPF: </w:t>
            </w:r>
          </w:p>
        </w:tc>
        <w:tc>
          <w:tcPr>
            <w:tcW w:w="406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82DDDFC" w14:textId="0C1E0CA5" w:rsidR="00777B29" w:rsidRPr="001E6501" w:rsidRDefault="00777B29" w:rsidP="00427A68">
            <w:pPr>
              <w:spacing w:line="276" w:lineRule="auto"/>
              <w:ind w:left="100"/>
              <w:rPr>
                <w:rFonts w:ascii="Arial" w:hAnsi="Arial" w:cs="Arial"/>
              </w:rPr>
            </w:pPr>
            <w:r w:rsidRPr="001E6501">
              <w:rPr>
                <w:rFonts w:ascii="Arial" w:hAnsi="Arial" w:cs="Arial"/>
              </w:rPr>
              <w:t>Nacionalidade: Brasileir</w:t>
            </w:r>
            <w:ins w:id="162" w:author="PeepT ㅤ" w:date="2025-06-13T12:00:00Z">
              <w:r w:rsidR="00623F28">
                <w:rPr>
                  <w:rFonts w:ascii="Arial" w:hAnsi="Arial" w:cs="Arial"/>
                </w:rPr>
                <w:t>o</w:t>
              </w:r>
            </w:ins>
            <w:del w:id="163" w:author="PeepT ㅤ" w:date="2025-06-13T11:59:00Z">
              <w:r w:rsidRPr="001E6501" w:rsidDel="00623F28">
                <w:rPr>
                  <w:rFonts w:ascii="Arial" w:hAnsi="Arial" w:cs="Arial"/>
                </w:rPr>
                <w:delText>a</w:delText>
              </w:r>
            </w:del>
          </w:p>
        </w:tc>
      </w:tr>
      <w:tr w:rsidR="00777B29" w:rsidRPr="001E6501" w14:paraId="3265C3A0" w14:textId="77777777" w:rsidTr="00A67E63">
        <w:trPr>
          <w:trHeight w:val="420"/>
        </w:trPr>
        <w:tc>
          <w:tcPr>
            <w:tcW w:w="8427" w:type="dxa"/>
            <w:gridSpan w:val="2"/>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9B36440" w14:textId="0EA5E8E2" w:rsidR="00777B29" w:rsidRPr="001E6501" w:rsidDel="00623F28" w:rsidRDefault="00777B29" w:rsidP="00427A68">
            <w:pPr>
              <w:rPr>
                <w:del w:id="164" w:author="PeepT ㅤ" w:date="2025-06-13T11:55:00Z"/>
                <w:rFonts w:ascii="Arial" w:hAnsi="Arial" w:cs="Arial"/>
              </w:rPr>
            </w:pPr>
            <w:r w:rsidRPr="001E6501">
              <w:rPr>
                <w:rFonts w:ascii="Arial" w:hAnsi="Arial" w:cs="Arial"/>
              </w:rPr>
              <w:t xml:space="preserve">Qualificação Física: </w:t>
            </w:r>
            <w:ins w:id="165" w:author="PeepT ㅤ" w:date="2025-06-13T11:55:00Z">
              <w:r w:rsidR="00623F28">
                <w:rPr>
                  <w:rFonts w:ascii="Arial" w:hAnsi="Arial" w:cs="Arial"/>
                </w:rPr>
                <w:t xml:space="preserve">Estudante de Graduação </w:t>
              </w:r>
            </w:ins>
          </w:p>
          <w:p w14:paraId="0219C9F7" w14:textId="0DE3E2A6" w:rsidR="00777B29" w:rsidRPr="001E6501" w:rsidRDefault="00777B29">
            <w:pPr>
              <w:rPr>
                <w:rFonts w:ascii="Arial" w:hAnsi="Arial" w:cs="Arial"/>
              </w:rPr>
              <w:pPrChange w:id="166" w:author="PeepT ㅤ" w:date="2025-06-13T11:55:00Z">
                <w:pPr>
                  <w:spacing w:line="276" w:lineRule="auto"/>
                  <w:ind w:left="100"/>
                </w:pPr>
              </w:pPrChange>
            </w:pPr>
            <w:del w:id="167" w:author="PeepT ㅤ" w:date="2025-06-13T11:55:00Z">
              <w:r w:rsidRPr="001E6501" w:rsidDel="00623F28">
                <w:rPr>
                  <w:rFonts w:ascii="Arial" w:hAnsi="Arial" w:cs="Arial"/>
                  <w:color w:val="7F7F7F" w:themeColor="text1" w:themeTint="80"/>
                </w:rPr>
                <w:delText>(Ex: professor do ensino superior, estudante de graduação, analista de sistemas, engenheiro)</w:delText>
              </w:r>
            </w:del>
          </w:p>
        </w:tc>
      </w:tr>
      <w:tr w:rsidR="00777B29" w:rsidRPr="001E6501" w14:paraId="1D6E7DAB" w14:textId="77777777" w:rsidTr="00A67E63">
        <w:trPr>
          <w:trHeight w:val="20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050EA221" w14:textId="77777777" w:rsidR="00777B29" w:rsidRPr="001E6501" w:rsidRDefault="00777B29" w:rsidP="00427A68">
            <w:pPr>
              <w:spacing w:before="240" w:line="276" w:lineRule="auto"/>
              <w:ind w:left="100"/>
              <w:rPr>
                <w:rFonts w:ascii="Arial" w:hAnsi="Arial" w:cs="Arial"/>
              </w:rPr>
            </w:pPr>
            <w:r w:rsidRPr="001E6501">
              <w:rPr>
                <w:rFonts w:ascii="Arial" w:hAnsi="Arial" w:cs="Arial"/>
              </w:rPr>
              <w:t>Endereço:</w:t>
            </w:r>
          </w:p>
        </w:tc>
      </w:tr>
      <w:tr w:rsidR="00777B29" w:rsidRPr="001E6501" w14:paraId="10D82C10"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32D7CD02" w14:textId="77777777" w:rsidR="00777B29" w:rsidRPr="001E6501" w:rsidRDefault="00777B29" w:rsidP="00427A68">
            <w:pPr>
              <w:spacing w:before="240" w:line="276" w:lineRule="auto"/>
              <w:ind w:left="100"/>
              <w:rPr>
                <w:rFonts w:ascii="Arial" w:hAnsi="Arial" w:cs="Arial"/>
              </w:rPr>
            </w:pPr>
            <w:r w:rsidRPr="001E6501">
              <w:rPr>
                <w:rFonts w:ascii="Arial" w:hAnsi="Arial" w:cs="Arial"/>
              </w:rPr>
              <w:t>Cidade: São Luís</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BE08EEF" w14:textId="77777777" w:rsidR="00777B29" w:rsidRPr="001E6501" w:rsidRDefault="00777B29" w:rsidP="00427A68">
            <w:pPr>
              <w:spacing w:line="276" w:lineRule="auto"/>
              <w:ind w:left="100"/>
              <w:rPr>
                <w:rFonts w:ascii="Arial" w:hAnsi="Arial" w:cs="Arial"/>
              </w:rPr>
            </w:pPr>
            <w:r w:rsidRPr="001E6501">
              <w:rPr>
                <w:rFonts w:ascii="Arial" w:hAnsi="Arial" w:cs="Arial"/>
              </w:rPr>
              <w:t>Estado: MA</w:t>
            </w:r>
          </w:p>
        </w:tc>
      </w:tr>
      <w:tr w:rsidR="00777B29" w:rsidRPr="001E6501" w14:paraId="560F2729"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501F0EFE" w14:textId="77777777" w:rsidR="00777B29" w:rsidRPr="001E6501" w:rsidRDefault="00777B29" w:rsidP="00427A68">
            <w:pPr>
              <w:spacing w:before="240" w:line="276" w:lineRule="auto"/>
              <w:ind w:left="100"/>
              <w:rPr>
                <w:rFonts w:ascii="Arial" w:hAnsi="Arial" w:cs="Arial"/>
                <w:color w:val="222222"/>
                <w:highlight w:val="white"/>
              </w:rPr>
            </w:pPr>
            <w:r w:rsidRPr="001E6501">
              <w:rPr>
                <w:rFonts w:ascii="Arial" w:hAnsi="Arial" w:cs="Arial"/>
              </w:rPr>
              <w:t>CEP:</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28F146B" w14:textId="77777777" w:rsidR="00777B29" w:rsidRPr="001E6501" w:rsidRDefault="00777B29" w:rsidP="00427A68">
            <w:pPr>
              <w:spacing w:line="276" w:lineRule="auto"/>
              <w:ind w:left="100"/>
              <w:rPr>
                <w:rFonts w:ascii="Arial" w:hAnsi="Arial" w:cs="Arial"/>
              </w:rPr>
            </w:pPr>
            <w:r w:rsidRPr="001E6501">
              <w:rPr>
                <w:rFonts w:ascii="Arial" w:hAnsi="Arial" w:cs="Arial"/>
              </w:rPr>
              <w:t>País: Brasil</w:t>
            </w:r>
          </w:p>
        </w:tc>
      </w:tr>
      <w:tr w:rsidR="00777B29" w:rsidRPr="001E6501" w14:paraId="5E830E5F"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1E5E2504"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Telefone: </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1CBECB1E" w14:textId="77777777" w:rsidR="00777B29" w:rsidRPr="001E6501" w:rsidRDefault="00777B29" w:rsidP="00427A68">
            <w:pPr>
              <w:spacing w:line="276" w:lineRule="auto"/>
              <w:ind w:left="100"/>
              <w:rPr>
                <w:rFonts w:ascii="Arial" w:hAnsi="Arial" w:cs="Arial"/>
              </w:rPr>
            </w:pPr>
            <w:r w:rsidRPr="001E6501">
              <w:rPr>
                <w:rFonts w:ascii="Arial" w:hAnsi="Arial" w:cs="Arial"/>
              </w:rPr>
              <w:t>Fax:</w:t>
            </w:r>
          </w:p>
        </w:tc>
      </w:tr>
      <w:tr w:rsidR="00777B29" w:rsidRPr="001E6501" w14:paraId="61EA04EF"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64CB2F7F" w14:textId="0B627DEE" w:rsidR="00777B29" w:rsidRPr="001E6501" w:rsidRDefault="00777B29" w:rsidP="00427A68">
            <w:pPr>
              <w:spacing w:before="240" w:line="276" w:lineRule="auto"/>
              <w:ind w:left="100"/>
              <w:rPr>
                <w:rFonts w:ascii="Arial" w:hAnsi="Arial" w:cs="Arial"/>
              </w:rPr>
            </w:pPr>
            <w:r w:rsidRPr="001E6501">
              <w:rPr>
                <w:rFonts w:ascii="Arial" w:hAnsi="Arial" w:cs="Arial"/>
              </w:rPr>
              <w:t xml:space="preserve">E-mail: </w:t>
            </w:r>
            <w:ins w:id="168" w:author="PeepT ㅤ" w:date="2025-06-13T11:56:00Z">
              <w:r w:rsidR="00623F28">
                <w:rPr>
                  <w:rFonts w:ascii="Arial" w:hAnsi="Arial" w:cs="Arial"/>
                </w:rPr>
                <w:t>mateus.dv@discente.ufma.br</w:t>
              </w:r>
            </w:ins>
          </w:p>
        </w:tc>
      </w:tr>
      <w:tr w:rsidR="00777B29" w:rsidRPr="001E6501" w14:paraId="597E91DF"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69CC30F2" w14:textId="77777777" w:rsidR="00777B29" w:rsidRPr="001E6501" w:rsidRDefault="00777B29" w:rsidP="00427A68">
            <w:pPr>
              <w:spacing w:before="240" w:line="276" w:lineRule="auto"/>
              <w:ind w:left="100"/>
              <w:rPr>
                <w:rFonts w:ascii="Arial" w:hAnsi="Arial" w:cs="Arial"/>
              </w:rPr>
            </w:pPr>
            <w:r w:rsidRPr="001E6501">
              <w:rPr>
                <w:rFonts w:ascii="Arial" w:hAnsi="Arial" w:cs="Arial"/>
              </w:rPr>
              <w:t>Assinatura:</w:t>
            </w:r>
          </w:p>
        </w:tc>
      </w:tr>
      <w:tr w:rsidR="00777B29" w:rsidRPr="001E6501" w14:paraId="41F91665" w14:textId="77777777" w:rsidTr="00A67E63">
        <w:trPr>
          <w:trHeight w:val="240"/>
        </w:trPr>
        <w:tc>
          <w:tcPr>
            <w:tcW w:w="8427" w:type="dxa"/>
            <w:gridSpan w:val="2"/>
            <w:shd w:val="clear" w:color="auto" w:fill="BFBFBF"/>
          </w:tcPr>
          <w:p w14:paraId="67AF0FAC" w14:textId="6370E318" w:rsidR="00777B29" w:rsidRPr="001E6501" w:rsidRDefault="00777B29" w:rsidP="00427A68">
            <w:pPr>
              <w:pBdr>
                <w:top w:val="nil"/>
                <w:left w:val="nil"/>
                <w:bottom w:val="nil"/>
                <w:right w:val="nil"/>
                <w:between w:val="nil"/>
              </w:pBdr>
              <w:spacing w:before="4"/>
              <w:ind w:left="100" w:hanging="100"/>
              <w:rPr>
                <w:rFonts w:ascii="Arial" w:hAnsi="Arial" w:cs="Arial"/>
                <w:b/>
                <w:bCs/>
                <w:color w:val="000000"/>
              </w:rPr>
            </w:pPr>
            <w:r w:rsidRPr="001E6501">
              <w:rPr>
                <w:rFonts w:ascii="Arial" w:hAnsi="Arial" w:cs="Arial"/>
                <w:b/>
                <w:bCs/>
                <w:color w:val="000000"/>
              </w:rPr>
              <w:t xml:space="preserve">3. Nome: </w:t>
            </w:r>
            <w:ins w:id="169" w:author="PeepT ㅤ" w:date="2025-06-13T11:57:00Z">
              <w:r w:rsidR="00623F28">
                <w:rPr>
                  <w:rFonts w:ascii="Arial" w:hAnsi="Arial" w:cs="Arial"/>
                  <w:b/>
                  <w:bCs/>
                  <w:color w:val="000000"/>
                </w:rPr>
                <w:t>Ellen Cristina de Sousa Castro</w:t>
              </w:r>
            </w:ins>
          </w:p>
        </w:tc>
      </w:tr>
      <w:tr w:rsidR="00777B29" w:rsidRPr="001E6501" w14:paraId="0FC54C8A" w14:textId="77777777" w:rsidTr="00A67E63">
        <w:trPr>
          <w:trHeight w:val="240"/>
        </w:trPr>
        <w:tc>
          <w:tcPr>
            <w:tcW w:w="4364" w:type="dxa"/>
            <w:shd w:val="clear" w:color="auto" w:fill="auto"/>
          </w:tcPr>
          <w:p w14:paraId="0BDD0386" w14:textId="00ED6159" w:rsidR="00777B29" w:rsidRPr="001E6501" w:rsidRDefault="00777B29" w:rsidP="00427A68">
            <w:pPr>
              <w:pBdr>
                <w:top w:val="nil"/>
                <w:left w:val="nil"/>
                <w:bottom w:val="nil"/>
                <w:right w:val="nil"/>
                <w:between w:val="nil"/>
              </w:pBdr>
              <w:spacing w:before="4"/>
              <w:ind w:left="100" w:hanging="100"/>
              <w:rPr>
                <w:rFonts w:ascii="Arial" w:hAnsi="Arial" w:cs="Arial"/>
                <w:b/>
                <w:bCs/>
                <w:color w:val="000000"/>
              </w:rPr>
            </w:pPr>
            <w:r w:rsidRPr="001E6501">
              <w:rPr>
                <w:rFonts w:ascii="Arial" w:hAnsi="Arial" w:cs="Arial"/>
                <w:color w:val="000000"/>
              </w:rPr>
              <w:t>Instituição:</w:t>
            </w:r>
            <w:ins w:id="170" w:author="PeepT ㅤ" w:date="2025-06-13T11:53:00Z">
              <w:r w:rsidR="00A011B0">
                <w:rPr>
                  <w:rFonts w:ascii="Arial" w:hAnsi="Arial" w:cs="Arial"/>
                  <w:color w:val="000000"/>
                </w:rPr>
                <w:t xml:space="preserve"> UFMA</w:t>
              </w:r>
            </w:ins>
          </w:p>
        </w:tc>
        <w:tc>
          <w:tcPr>
            <w:tcW w:w="4063" w:type="dxa"/>
            <w:shd w:val="clear" w:color="auto" w:fill="auto"/>
          </w:tcPr>
          <w:p w14:paraId="38DCF58F" w14:textId="67068699" w:rsidR="00777B29" w:rsidRPr="001E6501" w:rsidRDefault="00777B29" w:rsidP="00427A68">
            <w:pPr>
              <w:pBdr>
                <w:top w:val="nil"/>
                <w:left w:val="nil"/>
                <w:bottom w:val="nil"/>
                <w:right w:val="nil"/>
                <w:between w:val="nil"/>
              </w:pBdr>
              <w:spacing w:before="4"/>
              <w:ind w:left="100" w:hanging="100"/>
              <w:rPr>
                <w:rFonts w:ascii="Arial" w:hAnsi="Arial" w:cs="Arial"/>
                <w:b/>
                <w:bCs/>
                <w:color w:val="000000"/>
              </w:rPr>
            </w:pPr>
            <w:r w:rsidRPr="001E6501">
              <w:rPr>
                <w:rFonts w:ascii="Arial" w:hAnsi="Arial" w:cs="Arial"/>
                <w:color w:val="000000"/>
              </w:rPr>
              <w:t xml:space="preserve">Vínculo: </w:t>
            </w:r>
            <w:ins w:id="171" w:author="PeepT ㅤ" w:date="2025-06-13T11:51:00Z">
              <w:r w:rsidR="00A011B0">
                <w:rPr>
                  <w:rFonts w:ascii="Arial" w:hAnsi="Arial" w:cs="Arial"/>
                  <w:color w:val="000000"/>
                </w:rPr>
                <w:t>Estudante</w:t>
              </w:r>
            </w:ins>
            <w:del w:id="172" w:author="PeepT ㅤ" w:date="2025-06-13T11:51:00Z">
              <w:r w:rsidRPr="001E6501" w:rsidDel="00A011B0">
                <w:rPr>
                  <w:rFonts w:ascii="Arial" w:hAnsi="Arial" w:cs="Arial"/>
                  <w:b/>
                  <w:bCs/>
                  <w:color w:val="7F7F7F" w:themeColor="text1" w:themeTint="80"/>
                </w:rPr>
                <w:delText>(professor, estudante, técnico)</w:delText>
              </w:r>
            </w:del>
          </w:p>
        </w:tc>
      </w:tr>
      <w:tr w:rsidR="00777B29" w:rsidRPr="001E6501" w14:paraId="1A581210" w14:textId="77777777" w:rsidTr="00A67E63">
        <w:trPr>
          <w:trHeight w:val="240"/>
        </w:trPr>
        <w:tc>
          <w:tcPr>
            <w:tcW w:w="8427" w:type="dxa"/>
            <w:gridSpan w:val="2"/>
            <w:shd w:val="clear" w:color="auto" w:fill="auto"/>
          </w:tcPr>
          <w:p w14:paraId="1F15F897" w14:textId="77777777" w:rsidR="00777B29" w:rsidRPr="001E6501" w:rsidRDefault="00777B29" w:rsidP="00427A68">
            <w:pPr>
              <w:pBdr>
                <w:top w:val="nil"/>
                <w:left w:val="nil"/>
                <w:bottom w:val="nil"/>
                <w:right w:val="nil"/>
                <w:between w:val="nil"/>
              </w:pBdr>
              <w:spacing w:before="4"/>
              <w:ind w:left="100" w:hanging="100"/>
              <w:rPr>
                <w:rFonts w:ascii="Arial" w:hAnsi="Arial" w:cs="Arial"/>
                <w:color w:val="000000"/>
              </w:rPr>
            </w:pPr>
            <w:r w:rsidRPr="001E6501">
              <w:rPr>
                <w:rFonts w:ascii="Arial" w:hAnsi="Arial" w:cs="Arial"/>
                <w:color w:val="000000"/>
              </w:rPr>
              <w:t>Participação na Criação do Programa</w:t>
            </w:r>
          </w:p>
          <w:p w14:paraId="28EE8403" w14:textId="77777777" w:rsidR="00777B29" w:rsidRPr="001E6501" w:rsidRDefault="00777B29" w:rsidP="00427A68">
            <w:pPr>
              <w:pBdr>
                <w:top w:val="nil"/>
                <w:left w:val="nil"/>
                <w:bottom w:val="nil"/>
                <w:right w:val="nil"/>
                <w:between w:val="nil"/>
              </w:pBdr>
              <w:spacing w:before="4"/>
              <w:ind w:left="100" w:hanging="100"/>
              <w:rPr>
                <w:rFonts w:ascii="Arial" w:hAnsi="Arial" w:cs="Arial"/>
                <w:b/>
                <w:bCs/>
                <w:color w:val="7F7F7F" w:themeColor="text1" w:themeTint="80"/>
              </w:rPr>
            </w:pPr>
            <w:r w:rsidRPr="001E6501">
              <w:rPr>
                <w:rFonts w:ascii="Arial" w:hAnsi="Arial" w:cs="Arial"/>
                <w:b/>
                <w:bCs/>
                <w:color w:val="7F7F7F" w:themeColor="text1" w:themeTint="80"/>
              </w:rPr>
              <w:t>Especificar atividades desenvolvidas pelo autor na criação do programa</w:t>
            </w:r>
          </w:p>
          <w:p w14:paraId="614B21AF" w14:textId="77777777" w:rsidR="00777B29" w:rsidRPr="001E6501" w:rsidRDefault="00777B29" w:rsidP="00427A68">
            <w:pPr>
              <w:pBdr>
                <w:top w:val="nil"/>
                <w:left w:val="nil"/>
                <w:bottom w:val="nil"/>
                <w:right w:val="nil"/>
                <w:between w:val="nil"/>
              </w:pBdr>
              <w:spacing w:before="4"/>
              <w:ind w:left="100" w:hanging="100"/>
              <w:rPr>
                <w:rFonts w:ascii="Arial" w:hAnsi="Arial" w:cs="Arial"/>
                <w:color w:val="000000"/>
              </w:rPr>
            </w:pPr>
          </w:p>
        </w:tc>
      </w:tr>
      <w:tr w:rsidR="00777B29" w:rsidRPr="001E6501" w14:paraId="6EA54221" w14:textId="77777777" w:rsidTr="00A67E63">
        <w:trPr>
          <w:trHeight w:val="240"/>
        </w:trPr>
        <w:tc>
          <w:tcPr>
            <w:tcW w:w="4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FB9C156"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CPF: </w:t>
            </w:r>
          </w:p>
        </w:tc>
        <w:tc>
          <w:tcPr>
            <w:tcW w:w="406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43ACBB2" w14:textId="77777777" w:rsidR="00777B29" w:rsidRPr="001E6501" w:rsidRDefault="00777B29" w:rsidP="00427A68">
            <w:pPr>
              <w:spacing w:line="276" w:lineRule="auto"/>
              <w:ind w:left="100"/>
              <w:rPr>
                <w:rFonts w:ascii="Arial" w:hAnsi="Arial" w:cs="Arial"/>
              </w:rPr>
            </w:pPr>
            <w:r w:rsidRPr="001E6501">
              <w:rPr>
                <w:rFonts w:ascii="Arial" w:hAnsi="Arial" w:cs="Arial"/>
              </w:rPr>
              <w:t>Nacionalidade: Brasileira</w:t>
            </w:r>
          </w:p>
        </w:tc>
      </w:tr>
      <w:tr w:rsidR="00777B29" w:rsidRPr="001E6501" w14:paraId="5EA025DD" w14:textId="77777777" w:rsidTr="00A67E63">
        <w:trPr>
          <w:trHeight w:val="420"/>
        </w:trPr>
        <w:tc>
          <w:tcPr>
            <w:tcW w:w="8427" w:type="dxa"/>
            <w:gridSpan w:val="2"/>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54E6DD5B" w14:textId="7A621B64" w:rsidR="00777B29" w:rsidRPr="001E6501" w:rsidDel="00623F28" w:rsidRDefault="00777B29" w:rsidP="00427A68">
            <w:pPr>
              <w:rPr>
                <w:del w:id="173" w:author="PeepT ㅤ" w:date="2025-06-13T11:54:00Z"/>
                <w:rFonts w:ascii="Arial" w:hAnsi="Arial" w:cs="Arial"/>
              </w:rPr>
            </w:pPr>
            <w:r w:rsidRPr="001E6501">
              <w:rPr>
                <w:rFonts w:ascii="Arial" w:hAnsi="Arial" w:cs="Arial"/>
              </w:rPr>
              <w:lastRenderedPageBreak/>
              <w:t xml:space="preserve">Qualificação Física: </w:t>
            </w:r>
          </w:p>
          <w:p w14:paraId="37C6BF28" w14:textId="2CB70564" w:rsidR="00777B29" w:rsidRPr="001E6501" w:rsidRDefault="00623F28">
            <w:pPr>
              <w:rPr>
                <w:rFonts w:ascii="Arial" w:hAnsi="Arial" w:cs="Arial"/>
              </w:rPr>
              <w:pPrChange w:id="174" w:author="PeepT ㅤ" w:date="2025-06-13T11:54:00Z">
                <w:pPr>
                  <w:spacing w:line="276" w:lineRule="auto"/>
                  <w:ind w:left="100"/>
                </w:pPr>
              </w:pPrChange>
            </w:pPr>
            <w:ins w:id="175" w:author="PeepT ㅤ" w:date="2025-06-13T11:54:00Z">
              <w:r>
                <w:rPr>
                  <w:rFonts w:ascii="Arial" w:hAnsi="Arial" w:cs="Arial"/>
                </w:rPr>
                <w:t>Estudante de Graduação</w:t>
              </w:r>
            </w:ins>
            <w:del w:id="176" w:author="PeepT ㅤ" w:date="2025-06-13T11:54:00Z">
              <w:r w:rsidR="00777B29" w:rsidRPr="001E6501" w:rsidDel="00623F28">
                <w:rPr>
                  <w:rFonts w:ascii="Arial" w:hAnsi="Arial" w:cs="Arial"/>
                  <w:color w:val="7F7F7F" w:themeColor="text1" w:themeTint="80"/>
                </w:rPr>
                <w:delText>(Ex: professor do ensino superior, estudante de graduação, analista de sistemas, engenheiro)</w:delText>
              </w:r>
            </w:del>
          </w:p>
        </w:tc>
      </w:tr>
      <w:tr w:rsidR="00777B29" w:rsidRPr="001E6501" w14:paraId="736896D7" w14:textId="77777777" w:rsidTr="00A67E63">
        <w:trPr>
          <w:trHeight w:val="20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40D9824D"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Endereço: </w:t>
            </w:r>
          </w:p>
        </w:tc>
      </w:tr>
      <w:tr w:rsidR="00777B29" w:rsidRPr="001E6501" w14:paraId="723C8DAC"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0E6FB244" w14:textId="720B0CAD" w:rsidR="00777B29" w:rsidRPr="001E6501" w:rsidRDefault="00777B29" w:rsidP="00427A68">
            <w:pPr>
              <w:spacing w:before="240" w:line="276" w:lineRule="auto"/>
              <w:ind w:left="100"/>
              <w:rPr>
                <w:rFonts w:ascii="Arial" w:hAnsi="Arial" w:cs="Arial"/>
              </w:rPr>
            </w:pPr>
            <w:r w:rsidRPr="001E6501">
              <w:rPr>
                <w:rFonts w:ascii="Arial" w:hAnsi="Arial" w:cs="Arial"/>
              </w:rPr>
              <w:t xml:space="preserve">Cidade: </w:t>
            </w:r>
            <w:ins w:id="177" w:author="PeepT ㅤ" w:date="2025-06-13T11:53:00Z">
              <w:r w:rsidR="00A011B0">
                <w:rPr>
                  <w:rFonts w:ascii="Arial" w:hAnsi="Arial" w:cs="Arial"/>
                </w:rPr>
                <w:t>São Luís</w:t>
              </w:r>
            </w:ins>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6E168D6D" w14:textId="1A63C19C" w:rsidR="00777B29" w:rsidRPr="001E6501" w:rsidRDefault="00777B29" w:rsidP="00427A68">
            <w:pPr>
              <w:spacing w:line="276" w:lineRule="auto"/>
              <w:ind w:left="100"/>
              <w:rPr>
                <w:rFonts w:ascii="Arial" w:hAnsi="Arial" w:cs="Arial"/>
              </w:rPr>
            </w:pPr>
            <w:r w:rsidRPr="001E6501">
              <w:rPr>
                <w:rFonts w:ascii="Arial" w:hAnsi="Arial" w:cs="Arial"/>
              </w:rPr>
              <w:t>Estado:</w:t>
            </w:r>
            <w:ins w:id="178" w:author="PeepT ㅤ" w:date="2025-06-13T11:52:00Z">
              <w:r w:rsidR="00A011B0">
                <w:rPr>
                  <w:rFonts w:ascii="Arial" w:hAnsi="Arial" w:cs="Arial"/>
                </w:rPr>
                <w:t xml:space="preserve"> Maranhã</w:t>
              </w:r>
            </w:ins>
            <w:ins w:id="179" w:author="PeepT ㅤ" w:date="2025-06-13T11:53:00Z">
              <w:r w:rsidR="00A011B0">
                <w:rPr>
                  <w:rFonts w:ascii="Arial" w:hAnsi="Arial" w:cs="Arial"/>
                </w:rPr>
                <w:t>o</w:t>
              </w:r>
            </w:ins>
          </w:p>
        </w:tc>
      </w:tr>
      <w:tr w:rsidR="00777B29" w:rsidRPr="001E6501" w14:paraId="7E6D5A6E"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18140216"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CEP: </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52A0D08C" w14:textId="18F976C3" w:rsidR="00777B29" w:rsidRPr="001E6501" w:rsidRDefault="00777B29" w:rsidP="00427A68">
            <w:pPr>
              <w:spacing w:line="276" w:lineRule="auto"/>
              <w:ind w:left="100"/>
              <w:rPr>
                <w:rFonts w:ascii="Arial" w:hAnsi="Arial" w:cs="Arial"/>
              </w:rPr>
            </w:pPr>
            <w:r w:rsidRPr="001E6501">
              <w:rPr>
                <w:rFonts w:ascii="Arial" w:hAnsi="Arial" w:cs="Arial"/>
              </w:rPr>
              <w:t xml:space="preserve">País: </w:t>
            </w:r>
            <w:ins w:id="180" w:author="PeepT ㅤ" w:date="2025-06-13T11:52:00Z">
              <w:r w:rsidR="00A011B0">
                <w:rPr>
                  <w:rFonts w:ascii="Arial" w:hAnsi="Arial" w:cs="Arial"/>
                </w:rPr>
                <w:t>Brasil</w:t>
              </w:r>
            </w:ins>
          </w:p>
        </w:tc>
      </w:tr>
      <w:tr w:rsidR="00777B29" w:rsidRPr="001E6501" w14:paraId="64B0FF30"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44332A6B" w14:textId="77777777" w:rsidR="00777B29" w:rsidRPr="001E6501" w:rsidRDefault="00777B29" w:rsidP="00427A68">
            <w:pPr>
              <w:spacing w:before="240" w:line="276" w:lineRule="auto"/>
              <w:ind w:left="100"/>
              <w:rPr>
                <w:rFonts w:ascii="Arial" w:hAnsi="Arial" w:cs="Arial"/>
              </w:rPr>
            </w:pPr>
            <w:r w:rsidRPr="001E6501">
              <w:rPr>
                <w:rFonts w:ascii="Arial" w:hAnsi="Arial" w:cs="Arial"/>
              </w:rPr>
              <w:t>Telefone:</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79EF1978" w14:textId="77777777" w:rsidR="00777B29" w:rsidRPr="001E6501" w:rsidRDefault="00777B29" w:rsidP="00427A68">
            <w:pPr>
              <w:spacing w:line="276" w:lineRule="auto"/>
              <w:ind w:left="100"/>
              <w:rPr>
                <w:rFonts w:ascii="Arial" w:hAnsi="Arial" w:cs="Arial"/>
              </w:rPr>
            </w:pPr>
            <w:r w:rsidRPr="001E6501">
              <w:rPr>
                <w:rFonts w:ascii="Arial" w:hAnsi="Arial" w:cs="Arial"/>
              </w:rPr>
              <w:t>Fax:</w:t>
            </w:r>
          </w:p>
        </w:tc>
      </w:tr>
      <w:tr w:rsidR="00777B29" w:rsidRPr="001E6501" w14:paraId="67D224BD"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753AB22B" w14:textId="7F20EC5F" w:rsidR="00777B29" w:rsidRPr="001E6501" w:rsidRDefault="00777B29" w:rsidP="00427A68">
            <w:pPr>
              <w:spacing w:before="240" w:line="276" w:lineRule="auto"/>
              <w:ind w:left="100"/>
              <w:rPr>
                <w:rFonts w:ascii="Arial" w:hAnsi="Arial" w:cs="Arial"/>
              </w:rPr>
            </w:pPr>
            <w:r w:rsidRPr="001E6501">
              <w:rPr>
                <w:rFonts w:ascii="Arial" w:hAnsi="Arial" w:cs="Arial"/>
              </w:rPr>
              <w:t xml:space="preserve">E-mail: </w:t>
            </w:r>
            <w:ins w:id="181" w:author="PeepT ㅤ" w:date="2025-06-13T11:57:00Z">
              <w:r w:rsidR="00623F28">
                <w:rPr>
                  <w:rFonts w:ascii="Arial" w:hAnsi="Arial" w:cs="Arial"/>
                </w:rPr>
                <w:t>ellen.castro@discente.ufma.br</w:t>
              </w:r>
            </w:ins>
          </w:p>
        </w:tc>
      </w:tr>
      <w:tr w:rsidR="00777B29" w:rsidRPr="001E6501" w14:paraId="1C852546"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03D85017" w14:textId="77777777" w:rsidR="00777B29" w:rsidRPr="001E6501" w:rsidRDefault="00777B29" w:rsidP="00427A68">
            <w:pPr>
              <w:spacing w:before="240" w:line="276" w:lineRule="auto"/>
              <w:ind w:left="100"/>
              <w:rPr>
                <w:rFonts w:ascii="Arial" w:hAnsi="Arial" w:cs="Arial"/>
              </w:rPr>
            </w:pPr>
            <w:r w:rsidRPr="001E6501">
              <w:rPr>
                <w:rFonts w:ascii="Arial" w:hAnsi="Arial" w:cs="Arial"/>
              </w:rPr>
              <w:t>Assinatura:</w:t>
            </w:r>
          </w:p>
        </w:tc>
      </w:tr>
      <w:tr w:rsidR="00777B29" w:rsidRPr="001E6501" w14:paraId="334BA847" w14:textId="77777777" w:rsidTr="00A67E63">
        <w:trPr>
          <w:trHeight w:val="240"/>
        </w:trPr>
        <w:tc>
          <w:tcPr>
            <w:tcW w:w="8427" w:type="dxa"/>
            <w:gridSpan w:val="2"/>
            <w:tcBorders>
              <w:top w:val="single" w:sz="4" w:space="0" w:color="000000"/>
            </w:tcBorders>
            <w:shd w:val="clear" w:color="auto" w:fill="BFBFBF"/>
          </w:tcPr>
          <w:p w14:paraId="3AF3BAA2" w14:textId="107A5698" w:rsidR="00777B29" w:rsidRPr="001E6501" w:rsidRDefault="00777B29" w:rsidP="00427A68">
            <w:pPr>
              <w:pBdr>
                <w:top w:val="nil"/>
                <w:left w:val="nil"/>
                <w:bottom w:val="nil"/>
                <w:right w:val="nil"/>
                <w:between w:val="nil"/>
              </w:pBdr>
              <w:spacing w:before="9"/>
              <w:ind w:left="100" w:hanging="100"/>
              <w:rPr>
                <w:rFonts w:ascii="Arial" w:hAnsi="Arial" w:cs="Arial"/>
                <w:b/>
                <w:bCs/>
                <w:color w:val="000000"/>
              </w:rPr>
            </w:pPr>
            <w:r w:rsidRPr="001E6501">
              <w:rPr>
                <w:rFonts w:ascii="Arial" w:hAnsi="Arial" w:cs="Arial"/>
                <w:b/>
                <w:bCs/>
                <w:color w:val="000000"/>
              </w:rPr>
              <w:t xml:space="preserve">4. Nome: </w:t>
            </w:r>
            <w:ins w:id="182" w:author="PeepT ㅤ" w:date="2025-06-13T11:57:00Z">
              <w:r w:rsidR="00623F28">
                <w:rPr>
                  <w:rFonts w:ascii="Arial" w:hAnsi="Arial" w:cs="Arial"/>
                  <w:b/>
                  <w:bCs/>
                  <w:color w:val="000000"/>
                </w:rPr>
                <w:t>Bruno Kauan Rodrigues Silva</w:t>
              </w:r>
            </w:ins>
          </w:p>
        </w:tc>
      </w:tr>
      <w:tr w:rsidR="00777B29" w:rsidRPr="001E6501" w14:paraId="43B57506" w14:textId="77777777" w:rsidTr="00A67E63">
        <w:trPr>
          <w:trHeight w:val="240"/>
        </w:trPr>
        <w:tc>
          <w:tcPr>
            <w:tcW w:w="4364" w:type="dxa"/>
            <w:tcBorders>
              <w:top w:val="single" w:sz="4" w:space="0" w:color="000000"/>
            </w:tcBorders>
            <w:shd w:val="clear" w:color="auto" w:fill="auto"/>
          </w:tcPr>
          <w:p w14:paraId="788373F2" w14:textId="00BADDC2" w:rsidR="00777B29" w:rsidRPr="001E6501" w:rsidRDefault="00777B29" w:rsidP="00427A68">
            <w:pPr>
              <w:pBdr>
                <w:top w:val="nil"/>
                <w:left w:val="nil"/>
                <w:bottom w:val="nil"/>
                <w:right w:val="nil"/>
                <w:between w:val="nil"/>
              </w:pBdr>
              <w:spacing w:before="9"/>
              <w:ind w:left="100" w:hanging="100"/>
              <w:rPr>
                <w:rFonts w:ascii="Arial" w:hAnsi="Arial" w:cs="Arial"/>
                <w:b/>
                <w:bCs/>
                <w:color w:val="000000"/>
              </w:rPr>
            </w:pPr>
            <w:r w:rsidRPr="001E6501">
              <w:rPr>
                <w:rFonts w:ascii="Arial" w:hAnsi="Arial" w:cs="Arial"/>
                <w:color w:val="000000"/>
              </w:rPr>
              <w:t>Instituição:</w:t>
            </w:r>
            <w:ins w:id="183" w:author="PeepT ㅤ" w:date="2025-06-13T11:53:00Z">
              <w:r w:rsidR="00623F28">
                <w:rPr>
                  <w:rFonts w:ascii="Arial" w:hAnsi="Arial" w:cs="Arial"/>
                  <w:color w:val="000000"/>
                </w:rPr>
                <w:t xml:space="preserve"> UFMA</w:t>
              </w:r>
            </w:ins>
          </w:p>
        </w:tc>
        <w:tc>
          <w:tcPr>
            <w:tcW w:w="4063" w:type="dxa"/>
            <w:tcBorders>
              <w:top w:val="single" w:sz="4" w:space="0" w:color="000000"/>
            </w:tcBorders>
            <w:shd w:val="clear" w:color="auto" w:fill="auto"/>
          </w:tcPr>
          <w:p w14:paraId="6604080B" w14:textId="75ECFF51" w:rsidR="00777B29" w:rsidRPr="001E6501" w:rsidRDefault="00777B29" w:rsidP="00427A68">
            <w:pPr>
              <w:pBdr>
                <w:top w:val="nil"/>
                <w:left w:val="nil"/>
                <w:bottom w:val="nil"/>
                <w:right w:val="nil"/>
                <w:between w:val="nil"/>
              </w:pBdr>
              <w:spacing w:before="9"/>
              <w:ind w:left="100" w:hanging="100"/>
              <w:rPr>
                <w:rFonts w:ascii="Arial" w:hAnsi="Arial" w:cs="Arial"/>
                <w:b/>
                <w:bCs/>
                <w:color w:val="000000"/>
              </w:rPr>
            </w:pPr>
            <w:r w:rsidRPr="001E6501">
              <w:rPr>
                <w:rFonts w:ascii="Arial" w:hAnsi="Arial" w:cs="Arial"/>
                <w:color w:val="000000"/>
              </w:rPr>
              <w:t xml:space="preserve">Vínculo: </w:t>
            </w:r>
            <w:ins w:id="184" w:author="PeepT ㅤ" w:date="2025-06-13T11:51:00Z">
              <w:r w:rsidR="00A011B0">
                <w:rPr>
                  <w:rFonts w:ascii="Arial" w:hAnsi="Arial" w:cs="Arial"/>
                  <w:color w:val="000000"/>
                </w:rPr>
                <w:t>Estudante</w:t>
              </w:r>
            </w:ins>
            <w:del w:id="185" w:author="PeepT ㅤ" w:date="2025-06-13T11:51:00Z">
              <w:r w:rsidRPr="001E6501" w:rsidDel="00A011B0">
                <w:rPr>
                  <w:rFonts w:ascii="Arial" w:hAnsi="Arial" w:cs="Arial"/>
                  <w:b/>
                  <w:bCs/>
                  <w:color w:val="7F7F7F" w:themeColor="text1" w:themeTint="80"/>
                </w:rPr>
                <w:delText>(professor, estudante, técnico)</w:delText>
              </w:r>
            </w:del>
          </w:p>
        </w:tc>
      </w:tr>
      <w:tr w:rsidR="00777B29" w:rsidRPr="001E6501" w14:paraId="68893F5A" w14:textId="77777777" w:rsidTr="00A67E63">
        <w:trPr>
          <w:trHeight w:val="240"/>
        </w:trPr>
        <w:tc>
          <w:tcPr>
            <w:tcW w:w="8427" w:type="dxa"/>
            <w:gridSpan w:val="2"/>
            <w:tcBorders>
              <w:top w:val="single" w:sz="4" w:space="0" w:color="000000"/>
            </w:tcBorders>
            <w:shd w:val="clear" w:color="auto" w:fill="auto"/>
          </w:tcPr>
          <w:p w14:paraId="235737A8" w14:textId="77777777" w:rsidR="00777B29" w:rsidRPr="001E6501" w:rsidRDefault="00777B29" w:rsidP="00427A68">
            <w:pPr>
              <w:pBdr>
                <w:top w:val="nil"/>
                <w:left w:val="nil"/>
                <w:bottom w:val="nil"/>
                <w:right w:val="nil"/>
                <w:between w:val="nil"/>
              </w:pBdr>
              <w:spacing w:before="4"/>
              <w:ind w:left="100" w:hanging="100"/>
              <w:rPr>
                <w:rFonts w:ascii="Arial" w:hAnsi="Arial" w:cs="Arial"/>
                <w:color w:val="000000"/>
              </w:rPr>
            </w:pPr>
            <w:r w:rsidRPr="001E6501">
              <w:rPr>
                <w:rFonts w:ascii="Arial" w:hAnsi="Arial" w:cs="Arial"/>
                <w:color w:val="000000"/>
              </w:rPr>
              <w:t>Participação na Criação do Programa</w:t>
            </w:r>
          </w:p>
          <w:p w14:paraId="63FEDEA7" w14:textId="77777777" w:rsidR="00777B29" w:rsidRPr="001E6501" w:rsidRDefault="00777B29" w:rsidP="00427A68">
            <w:pPr>
              <w:pBdr>
                <w:top w:val="nil"/>
                <w:left w:val="nil"/>
                <w:bottom w:val="nil"/>
                <w:right w:val="nil"/>
                <w:between w:val="nil"/>
              </w:pBdr>
              <w:spacing w:before="4"/>
              <w:ind w:left="100" w:hanging="100"/>
              <w:rPr>
                <w:rFonts w:ascii="Arial" w:hAnsi="Arial" w:cs="Arial"/>
                <w:b/>
                <w:bCs/>
                <w:color w:val="7F7F7F" w:themeColor="text1" w:themeTint="80"/>
              </w:rPr>
            </w:pPr>
            <w:r w:rsidRPr="001E6501">
              <w:rPr>
                <w:rFonts w:ascii="Arial" w:hAnsi="Arial" w:cs="Arial"/>
                <w:b/>
                <w:bCs/>
                <w:color w:val="7F7F7F" w:themeColor="text1" w:themeTint="80"/>
              </w:rPr>
              <w:t>Especificar atividades desenvolvidas pelo autor na criação do programa</w:t>
            </w:r>
          </w:p>
          <w:p w14:paraId="43B09678" w14:textId="77777777" w:rsidR="00777B29" w:rsidRPr="001E6501" w:rsidRDefault="00777B29" w:rsidP="00427A68">
            <w:pPr>
              <w:pBdr>
                <w:top w:val="nil"/>
                <w:left w:val="nil"/>
                <w:bottom w:val="nil"/>
                <w:right w:val="nil"/>
                <w:between w:val="nil"/>
              </w:pBdr>
              <w:spacing w:before="9"/>
              <w:ind w:left="100" w:hanging="100"/>
              <w:rPr>
                <w:rFonts w:ascii="Arial" w:hAnsi="Arial" w:cs="Arial"/>
                <w:color w:val="000000"/>
              </w:rPr>
            </w:pPr>
          </w:p>
        </w:tc>
      </w:tr>
      <w:tr w:rsidR="00777B29" w:rsidRPr="001E6501" w14:paraId="2EA39E81" w14:textId="77777777" w:rsidTr="00A67E63">
        <w:trPr>
          <w:trHeight w:val="240"/>
        </w:trPr>
        <w:tc>
          <w:tcPr>
            <w:tcW w:w="4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4503DA7"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CPF: </w:t>
            </w:r>
          </w:p>
        </w:tc>
        <w:tc>
          <w:tcPr>
            <w:tcW w:w="406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55A2754" w14:textId="11398B8B" w:rsidR="00777B29" w:rsidRPr="001E6501" w:rsidRDefault="00777B29" w:rsidP="00427A68">
            <w:pPr>
              <w:spacing w:line="276" w:lineRule="auto"/>
              <w:ind w:left="100"/>
              <w:rPr>
                <w:rFonts w:ascii="Arial" w:hAnsi="Arial" w:cs="Arial"/>
              </w:rPr>
            </w:pPr>
            <w:r w:rsidRPr="001E6501">
              <w:rPr>
                <w:rFonts w:ascii="Arial" w:hAnsi="Arial" w:cs="Arial"/>
              </w:rPr>
              <w:t xml:space="preserve">Nacionalidade: </w:t>
            </w:r>
            <w:ins w:id="186" w:author="PeepT ㅤ" w:date="2025-06-13T11:51:00Z">
              <w:r w:rsidR="00A011B0">
                <w:rPr>
                  <w:rFonts w:ascii="Arial" w:hAnsi="Arial" w:cs="Arial"/>
                </w:rPr>
                <w:t>Brasileiro</w:t>
              </w:r>
            </w:ins>
          </w:p>
        </w:tc>
      </w:tr>
      <w:tr w:rsidR="00777B29" w:rsidRPr="001E6501" w14:paraId="6B4484E4" w14:textId="77777777" w:rsidTr="00A67E63">
        <w:trPr>
          <w:trHeight w:val="420"/>
        </w:trPr>
        <w:tc>
          <w:tcPr>
            <w:tcW w:w="8427" w:type="dxa"/>
            <w:gridSpan w:val="2"/>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56047E4C" w14:textId="71AA042C" w:rsidR="00777B29" w:rsidRPr="001E6501" w:rsidDel="00623F28" w:rsidRDefault="00777B29" w:rsidP="00427A68">
            <w:pPr>
              <w:rPr>
                <w:del w:id="187" w:author="PeepT ㅤ" w:date="2025-06-13T11:55:00Z"/>
                <w:rFonts w:ascii="Arial" w:hAnsi="Arial" w:cs="Arial"/>
              </w:rPr>
            </w:pPr>
            <w:r w:rsidRPr="001E6501">
              <w:rPr>
                <w:rFonts w:ascii="Arial" w:hAnsi="Arial" w:cs="Arial"/>
              </w:rPr>
              <w:t xml:space="preserve">Qualificação Física: </w:t>
            </w:r>
            <w:ins w:id="188" w:author="PeepT ㅤ" w:date="2025-06-13T11:55:00Z">
              <w:r w:rsidR="00623F28">
                <w:rPr>
                  <w:rFonts w:ascii="Arial" w:hAnsi="Arial" w:cs="Arial"/>
                </w:rPr>
                <w:t xml:space="preserve">Estudante de Graduação </w:t>
              </w:r>
            </w:ins>
          </w:p>
          <w:p w14:paraId="056E15BC" w14:textId="226F07EB" w:rsidR="00777B29" w:rsidRPr="001E6501" w:rsidRDefault="00777B29">
            <w:pPr>
              <w:rPr>
                <w:rFonts w:ascii="Arial" w:hAnsi="Arial" w:cs="Arial"/>
              </w:rPr>
              <w:pPrChange w:id="189" w:author="PeepT ㅤ" w:date="2025-06-13T11:55:00Z">
                <w:pPr>
                  <w:spacing w:line="276" w:lineRule="auto"/>
                  <w:ind w:left="100"/>
                </w:pPr>
              </w:pPrChange>
            </w:pPr>
            <w:del w:id="190" w:author="PeepT ㅤ" w:date="2025-06-13T11:55:00Z">
              <w:r w:rsidRPr="001E6501" w:rsidDel="00623F28">
                <w:rPr>
                  <w:rFonts w:ascii="Arial" w:hAnsi="Arial" w:cs="Arial"/>
                  <w:color w:val="7F7F7F" w:themeColor="text1" w:themeTint="80"/>
                </w:rPr>
                <w:delText>(Ex: professor do ensino superior, estudante de graduação, analista de sistemas, engenheiro)</w:delText>
              </w:r>
            </w:del>
          </w:p>
        </w:tc>
      </w:tr>
      <w:tr w:rsidR="00777B29" w:rsidRPr="001E6501" w14:paraId="448A9665" w14:textId="77777777" w:rsidTr="00A67E63">
        <w:trPr>
          <w:trHeight w:val="20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3EAB167D" w14:textId="77777777" w:rsidR="00777B29" w:rsidRPr="001E6501" w:rsidRDefault="00777B29" w:rsidP="00427A68">
            <w:pPr>
              <w:spacing w:before="240" w:line="276" w:lineRule="auto"/>
              <w:ind w:left="100"/>
              <w:rPr>
                <w:rFonts w:ascii="Arial" w:hAnsi="Arial" w:cs="Arial"/>
              </w:rPr>
            </w:pPr>
            <w:r w:rsidRPr="001E6501">
              <w:rPr>
                <w:rFonts w:ascii="Arial" w:hAnsi="Arial" w:cs="Arial"/>
              </w:rPr>
              <w:t>Endereço:</w:t>
            </w:r>
          </w:p>
        </w:tc>
      </w:tr>
      <w:tr w:rsidR="00777B29" w:rsidRPr="001E6501" w14:paraId="5831445D"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13B88A7E" w14:textId="7D2FD972" w:rsidR="00777B29" w:rsidRPr="001E6501" w:rsidRDefault="00777B29" w:rsidP="00427A68">
            <w:pPr>
              <w:spacing w:before="240" w:line="276" w:lineRule="auto"/>
              <w:ind w:left="100"/>
              <w:rPr>
                <w:rFonts w:ascii="Arial" w:hAnsi="Arial" w:cs="Arial"/>
              </w:rPr>
            </w:pPr>
            <w:r w:rsidRPr="001E6501">
              <w:rPr>
                <w:rFonts w:ascii="Arial" w:hAnsi="Arial" w:cs="Arial"/>
              </w:rPr>
              <w:t xml:space="preserve">Cidade: </w:t>
            </w:r>
            <w:ins w:id="191" w:author="PeepT ㅤ" w:date="2025-06-13T11:51:00Z">
              <w:r w:rsidR="00A011B0">
                <w:rPr>
                  <w:rFonts w:ascii="Arial" w:hAnsi="Arial" w:cs="Arial"/>
                </w:rPr>
                <w:t>S</w:t>
              </w:r>
            </w:ins>
            <w:ins w:id="192" w:author="PeepT ㅤ" w:date="2025-06-13T11:52:00Z">
              <w:r w:rsidR="00A011B0">
                <w:rPr>
                  <w:rFonts w:ascii="Arial" w:hAnsi="Arial" w:cs="Arial"/>
                </w:rPr>
                <w:t>ão Luís</w:t>
              </w:r>
            </w:ins>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29A5C989" w14:textId="28437EB1" w:rsidR="00777B29" w:rsidRPr="001E6501" w:rsidRDefault="00777B29" w:rsidP="00427A68">
            <w:pPr>
              <w:spacing w:line="276" w:lineRule="auto"/>
              <w:ind w:left="100"/>
              <w:rPr>
                <w:rFonts w:ascii="Arial" w:hAnsi="Arial" w:cs="Arial"/>
              </w:rPr>
            </w:pPr>
            <w:r w:rsidRPr="001E6501">
              <w:rPr>
                <w:rFonts w:ascii="Arial" w:hAnsi="Arial" w:cs="Arial"/>
              </w:rPr>
              <w:t xml:space="preserve">Estado: </w:t>
            </w:r>
            <w:ins w:id="193" w:author="PeepT ㅤ" w:date="2025-06-13T11:51:00Z">
              <w:r w:rsidR="00A011B0">
                <w:rPr>
                  <w:rFonts w:ascii="Arial" w:hAnsi="Arial" w:cs="Arial"/>
                </w:rPr>
                <w:t>Maranhão</w:t>
              </w:r>
            </w:ins>
          </w:p>
        </w:tc>
      </w:tr>
      <w:tr w:rsidR="00777B29" w:rsidRPr="001E6501" w14:paraId="26A6EFFC"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75189B71" w14:textId="77777777" w:rsidR="00777B29" w:rsidRPr="001E6501" w:rsidRDefault="00777B29" w:rsidP="00427A68">
            <w:pPr>
              <w:spacing w:before="240" w:line="276" w:lineRule="auto"/>
              <w:ind w:left="100"/>
              <w:rPr>
                <w:rFonts w:ascii="Arial" w:hAnsi="Arial" w:cs="Arial"/>
              </w:rPr>
            </w:pPr>
            <w:r w:rsidRPr="001E6501">
              <w:rPr>
                <w:rFonts w:ascii="Arial" w:hAnsi="Arial" w:cs="Arial"/>
              </w:rPr>
              <w:t>CEP:</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4C104153" w14:textId="4172C250" w:rsidR="00777B29" w:rsidRPr="001E6501" w:rsidRDefault="00777B29" w:rsidP="00427A68">
            <w:pPr>
              <w:spacing w:line="276" w:lineRule="auto"/>
              <w:ind w:left="100"/>
              <w:rPr>
                <w:rFonts w:ascii="Arial" w:hAnsi="Arial" w:cs="Arial"/>
              </w:rPr>
            </w:pPr>
            <w:r w:rsidRPr="001E6501">
              <w:rPr>
                <w:rFonts w:ascii="Arial" w:hAnsi="Arial" w:cs="Arial"/>
              </w:rPr>
              <w:t>País:</w:t>
            </w:r>
            <w:ins w:id="194" w:author="PeepT ㅤ" w:date="2025-06-13T11:52:00Z">
              <w:r w:rsidR="00A011B0">
                <w:rPr>
                  <w:rFonts w:ascii="Arial" w:hAnsi="Arial" w:cs="Arial"/>
                </w:rPr>
                <w:t xml:space="preserve"> Brasil</w:t>
              </w:r>
            </w:ins>
          </w:p>
        </w:tc>
      </w:tr>
      <w:tr w:rsidR="00777B29" w:rsidRPr="001E6501" w14:paraId="5305C6F8"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6D51606C" w14:textId="77777777" w:rsidR="00777B29" w:rsidRPr="001E6501" w:rsidRDefault="00777B29" w:rsidP="00427A68">
            <w:pPr>
              <w:spacing w:before="240" w:line="276" w:lineRule="auto"/>
              <w:ind w:left="100"/>
              <w:rPr>
                <w:rFonts w:ascii="Arial" w:hAnsi="Arial" w:cs="Arial"/>
              </w:rPr>
            </w:pPr>
            <w:r w:rsidRPr="001E6501">
              <w:rPr>
                <w:rFonts w:ascii="Arial" w:hAnsi="Arial" w:cs="Arial"/>
              </w:rPr>
              <w:t>Telefone:</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65ED132E" w14:textId="77777777" w:rsidR="00777B29" w:rsidRPr="001E6501" w:rsidRDefault="00777B29" w:rsidP="00427A68">
            <w:pPr>
              <w:spacing w:line="276" w:lineRule="auto"/>
              <w:ind w:left="100"/>
              <w:rPr>
                <w:rFonts w:ascii="Arial" w:hAnsi="Arial" w:cs="Arial"/>
              </w:rPr>
            </w:pPr>
            <w:r w:rsidRPr="001E6501">
              <w:rPr>
                <w:rFonts w:ascii="Arial" w:hAnsi="Arial" w:cs="Arial"/>
              </w:rPr>
              <w:t>Fax:</w:t>
            </w:r>
          </w:p>
        </w:tc>
      </w:tr>
      <w:tr w:rsidR="00777B29" w:rsidRPr="001E6501" w14:paraId="145C1CD2"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1FAEEA38" w14:textId="306137FA" w:rsidR="00777B29" w:rsidRPr="001E6501" w:rsidRDefault="00777B29" w:rsidP="00427A68">
            <w:pPr>
              <w:spacing w:before="240" w:line="276" w:lineRule="auto"/>
              <w:ind w:left="100"/>
              <w:rPr>
                <w:rFonts w:ascii="Arial" w:hAnsi="Arial" w:cs="Arial"/>
              </w:rPr>
            </w:pPr>
            <w:r w:rsidRPr="001E6501">
              <w:rPr>
                <w:rFonts w:ascii="Arial" w:hAnsi="Arial" w:cs="Arial"/>
              </w:rPr>
              <w:t xml:space="preserve">E-mail: </w:t>
            </w:r>
            <w:ins w:id="195" w:author="PeepT ㅤ" w:date="2025-06-13T11:57:00Z">
              <w:r w:rsidR="00623F28">
                <w:rPr>
                  <w:rFonts w:ascii="Arial" w:hAnsi="Arial" w:cs="Arial"/>
                </w:rPr>
                <w:t>bruno.kauan@</w:t>
              </w:r>
            </w:ins>
            <w:ins w:id="196" w:author="PeepT ㅤ" w:date="2025-06-13T11:58:00Z">
              <w:r w:rsidR="00623F28">
                <w:rPr>
                  <w:rFonts w:ascii="Arial" w:hAnsi="Arial" w:cs="Arial"/>
                </w:rPr>
                <w:t>discente.ufma.br</w:t>
              </w:r>
            </w:ins>
          </w:p>
        </w:tc>
      </w:tr>
      <w:tr w:rsidR="00777B29" w:rsidRPr="001E6501" w14:paraId="69E36862" w14:textId="77777777" w:rsidTr="00A67E63">
        <w:trPr>
          <w:trHeight w:val="2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2CCA59CA" w14:textId="77777777" w:rsidR="00777B29" w:rsidRPr="001E6501" w:rsidRDefault="00777B29" w:rsidP="00427A68">
            <w:pPr>
              <w:spacing w:before="240" w:line="276" w:lineRule="auto"/>
              <w:ind w:left="100"/>
              <w:rPr>
                <w:rFonts w:ascii="Arial" w:hAnsi="Arial" w:cs="Arial"/>
              </w:rPr>
            </w:pPr>
            <w:r w:rsidRPr="001E6501">
              <w:rPr>
                <w:rFonts w:ascii="Arial" w:hAnsi="Arial" w:cs="Arial"/>
              </w:rPr>
              <w:t>Assinatura:</w:t>
            </w:r>
          </w:p>
        </w:tc>
      </w:tr>
      <w:tr w:rsidR="00777B29" w:rsidRPr="001E6501" w14:paraId="2A4A87E8" w14:textId="77777777" w:rsidTr="00A67E63">
        <w:trPr>
          <w:trHeight w:val="240"/>
        </w:trPr>
        <w:tc>
          <w:tcPr>
            <w:tcW w:w="8427" w:type="dxa"/>
            <w:gridSpan w:val="2"/>
            <w:shd w:val="clear" w:color="auto" w:fill="BFBFBF"/>
          </w:tcPr>
          <w:p w14:paraId="542854D0" w14:textId="6D170B7D" w:rsidR="00777B29" w:rsidRPr="001E6501" w:rsidRDefault="00777B29" w:rsidP="00427A68">
            <w:pPr>
              <w:pBdr>
                <w:top w:val="nil"/>
                <w:left w:val="nil"/>
                <w:bottom w:val="nil"/>
                <w:right w:val="nil"/>
                <w:between w:val="nil"/>
              </w:pBdr>
              <w:spacing w:before="6"/>
              <w:ind w:left="100" w:hanging="100"/>
              <w:rPr>
                <w:rFonts w:ascii="Arial" w:hAnsi="Arial" w:cs="Arial"/>
                <w:b/>
                <w:bCs/>
                <w:color w:val="000000"/>
              </w:rPr>
            </w:pPr>
            <w:r w:rsidRPr="001E6501">
              <w:rPr>
                <w:rFonts w:ascii="Arial" w:hAnsi="Arial" w:cs="Arial"/>
                <w:b/>
                <w:bCs/>
                <w:color w:val="000000"/>
              </w:rPr>
              <w:t xml:space="preserve">5. Nome: </w:t>
            </w:r>
            <w:ins w:id="197" w:author="PeepT ㅤ" w:date="2025-06-13T11:58:00Z">
              <w:r w:rsidR="00623F28">
                <w:rPr>
                  <w:rFonts w:ascii="Arial" w:hAnsi="Arial" w:cs="Arial"/>
                  <w:b/>
                  <w:bCs/>
                  <w:color w:val="000000"/>
                </w:rPr>
                <w:t>Manoel Lucas Pacheco Junior</w:t>
              </w:r>
            </w:ins>
          </w:p>
        </w:tc>
      </w:tr>
      <w:tr w:rsidR="00777B29" w:rsidRPr="001E6501" w14:paraId="36E91E8F" w14:textId="77777777" w:rsidTr="00A67E63">
        <w:trPr>
          <w:trHeight w:val="240"/>
        </w:trPr>
        <w:tc>
          <w:tcPr>
            <w:tcW w:w="4364" w:type="dxa"/>
            <w:shd w:val="clear" w:color="auto" w:fill="auto"/>
          </w:tcPr>
          <w:p w14:paraId="084C88AE" w14:textId="18488F22" w:rsidR="00777B29" w:rsidRPr="001E6501" w:rsidRDefault="00777B29" w:rsidP="00427A68">
            <w:pPr>
              <w:pBdr>
                <w:top w:val="nil"/>
                <w:left w:val="nil"/>
                <w:bottom w:val="nil"/>
                <w:right w:val="nil"/>
                <w:between w:val="nil"/>
              </w:pBdr>
              <w:spacing w:before="6"/>
              <w:ind w:left="100" w:hanging="100"/>
              <w:rPr>
                <w:rFonts w:ascii="Arial" w:hAnsi="Arial" w:cs="Arial"/>
                <w:b/>
                <w:bCs/>
                <w:color w:val="000000"/>
              </w:rPr>
            </w:pPr>
            <w:r w:rsidRPr="001E6501">
              <w:rPr>
                <w:rFonts w:ascii="Arial" w:hAnsi="Arial" w:cs="Arial"/>
                <w:color w:val="000000"/>
              </w:rPr>
              <w:t>Instituição:</w:t>
            </w:r>
            <w:ins w:id="198" w:author="PeepT ㅤ" w:date="2025-06-13T11:53:00Z">
              <w:r w:rsidR="00623F28">
                <w:rPr>
                  <w:rFonts w:ascii="Arial" w:hAnsi="Arial" w:cs="Arial"/>
                  <w:color w:val="000000"/>
                </w:rPr>
                <w:t xml:space="preserve"> UFMA</w:t>
              </w:r>
            </w:ins>
          </w:p>
        </w:tc>
        <w:tc>
          <w:tcPr>
            <w:tcW w:w="4063" w:type="dxa"/>
            <w:shd w:val="clear" w:color="auto" w:fill="auto"/>
          </w:tcPr>
          <w:p w14:paraId="7B2433EE" w14:textId="121E8FBE" w:rsidR="00777B29" w:rsidRPr="001E6501" w:rsidRDefault="00777B29" w:rsidP="00427A68">
            <w:pPr>
              <w:pBdr>
                <w:top w:val="nil"/>
                <w:left w:val="nil"/>
                <w:bottom w:val="nil"/>
                <w:right w:val="nil"/>
                <w:between w:val="nil"/>
              </w:pBdr>
              <w:spacing w:before="6"/>
              <w:ind w:left="100" w:hanging="100"/>
              <w:rPr>
                <w:rFonts w:ascii="Arial" w:hAnsi="Arial" w:cs="Arial"/>
                <w:b/>
                <w:bCs/>
                <w:color w:val="000000"/>
              </w:rPr>
            </w:pPr>
            <w:r w:rsidRPr="001E6501">
              <w:rPr>
                <w:rFonts w:ascii="Arial" w:hAnsi="Arial" w:cs="Arial"/>
                <w:color w:val="000000"/>
              </w:rPr>
              <w:t xml:space="preserve">Vínculo: </w:t>
            </w:r>
            <w:ins w:id="199" w:author="PeepT ㅤ" w:date="2025-06-13T11:52:00Z">
              <w:r w:rsidR="00A011B0">
                <w:rPr>
                  <w:rFonts w:ascii="Arial" w:hAnsi="Arial" w:cs="Arial"/>
                  <w:color w:val="000000"/>
                </w:rPr>
                <w:t>Estudante</w:t>
              </w:r>
            </w:ins>
            <w:del w:id="200" w:author="PeepT ㅤ" w:date="2025-06-13T11:52:00Z">
              <w:r w:rsidRPr="001E6501" w:rsidDel="00A011B0">
                <w:rPr>
                  <w:rFonts w:ascii="Arial" w:hAnsi="Arial" w:cs="Arial"/>
                  <w:b/>
                  <w:bCs/>
                  <w:color w:val="7F7F7F" w:themeColor="text1" w:themeTint="80"/>
                </w:rPr>
                <w:delText>(professor, estudante, técnico)</w:delText>
              </w:r>
            </w:del>
          </w:p>
        </w:tc>
      </w:tr>
      <w:tr w:rsidR="00777B29" w:rsidRPr="001E6501" w14:paraId="27BAB965" w14:textId="77777777" w:rsidTr="00A67E63">
        <w:trPr>
          <w:trHeight w:val="240"/>
        </w:trPr>
        <w:tc>
          <w:tcPr>
            <w:tcW w:w="8427" w:type="dxa"/>
            <w:gridSpan w:val="2"/>
            <w:shd w:val="clear" w:color="auto" w:fill="auto"/>
          </w:tcPr>
          <w:p w14:paraId="28461969" w14:textId="77777777" w:rsidR="00777B29" w:rsidRPr="001E6501" w:rsidRDefault="00777B29" w:rsidP="00427A68">
            <w:pPr>
              <w:pBdr>
                <w:top w:val="nil"/>
                <w:left w:val="nil"/>
                <w:bottom w:val="nil"/>
                <w:right w:val="nil"/>
                <w:between w:val="nil"/>
              </w:pBdr>
              <w:spacing w:before="4"/>
              <w:ind w:left="100" w:hanging="100"/>
              <w:rPr>
                <w:rFonts w:ascii="Arial" w:hAnsi="Arial" w:cs="Arial"/>
                <w:color w:val="000000"/>
              </w:rPr>
            </w:pPr>
            <w:r w:rsidRPr="001E6501">
              <w:rPr>
                <w:rFonts w:ascii="Arial" w:hAnsi="Arial" w:cs="Arial"/>
                <w:color w:val="000000"/>
              </w:rPr>
              <w:t>Participação na Criação do Programa:</w:t>
            </w:r>
          </w:p>
          <w:p w14:paraId="2449933C" w14:textId="77777777" w:rsidR="00777B29" w:rsidRPr="001E6501" w:rsidRDefault="00777B29" w:rsidP="00427A68">
            <w:pPr>
              <w:pBdr>
                <w:top w:val="nil"/>
                <w:left w:val="nil"/>
                <w:bottom w:val="nil"/>
                <w:right w:val="nil"/>
                <w:between w:val="nil"/>
              </w:pBdr>
              <w:spacing w:before="4"/>
              <w:ind w:left="100" w:hanging="100"/>
              <w:rPr>
                <w:rFonts w:ascii="Arial" w:hAnsi="Arial" w:cs="Arial"/>
                <w:b/>
                <w:bCs/>
                <w:color w:val="7F7F7F" w:themeColor="text1" w:themeTint="80"/>
              </w:rPr>
            </w:pPr>
            <w:r w:rsidRPr="001E6501">
              <w:rPr>
                <w:rFonts w:ascii="Arial" w:hAnsi="Arial" w:cs="Arial"/>
                <w:b/>
                <w:bCs/>
                <w:color w:val="7F7F7F" w:themeColor="text1" w:themeTint="80"/>
              </w:rPr>
              <w:t>Especificar atividades desenvolvidas pelo autor na criação do programa</w:t>
            </w:r>
          </w:p>
          <w:p w14:paraId="35A22037" w14:textId="77777777" w:rsidR="00777B29" w:rsidRPr="001E6501" w:rsidRDefault="00777B29" w:rsidP="00427A68">
            <w:pPr>
              <w:pBdr>
                <w:top w:val="nil"/>
                <w:left w:val="nil"/>
                <w:bottom w:val="nil"/>
                <w:right w:val="nil"/>
                <w:between w:val="nil"/>
              </w:pBdr>
              <w:spacing w:before="6"/>
              <w:ind w:left="100" w:hanging="100"/>
              <w:rPr>
                <w:rFonts w:ascii="Arial" w:hAnsi="Arial" w:cs="Arial"/>
                <w:color w:val="000000"/>
              </w:rPr>
            </w:pPr>
          </w:p>
        </w:tc>
      </w:tr>
      <w:tr w:rsidR="00777B29" w:rsidRPr="001E6501" w14:paraId="1BC776F6" w14:textId="77777777" w:rsidTr="00A67E63">
        <w:trPr>
          <w:trHeight w:val="240"/>
        </w:trPr>
        <w:tc>
          <w:tcPr>
            <w:tcW w:w="4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167223F"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CPF: </w:t>
            </w:r>
          </w:p>
        </w:tc>
        <w:tc>
          <w:tcPr>
            <w:tcW w:w="406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C999A76" w14:textId="1D0847FF" w:rsidR="00777B29" w:rsidRPr="001E6501" w:rsidRDefault="00777B29" w:rsidP="00427A68">
            <w:pPr>
              <w:spacing w:line="276" w:lineRule="auto"/>
              <w:ind w:left="100"/>
              <w:rPr>
                <w:rFonts w:ascii="Arial" w:hAnsi="Arial" w:cs="Arial"/>
              </w:rPr>
            </w:pPr>
            <w:r w:rsidRPr="001E6501">
              <w:rPr>
                <w:rFonts w:ascii="Arial" w:hAnsi="Arial" w:cs="Arial"/>
              </w:rPr>
              <w:t>Nacionalidade:</w:t>
            </w:r>
            <w:ins w:id="201" w:author="PeepT ㅤ" w:date="2025-06-13T11:52:00Z">
              <w:r w:rsidR="00A011B0">
                <w:rPr>
                  <w:rFonts w:ascii="Arial" w:hAnsi="Arial" w:cs="Arial"/>
                </w:rPr>
                <w:t xml:space="preserve"> Brasileiro</w:t>
              </w:r>
            </w:ins>
          </w:p>
        </w:tc>
      </w:tr>
      <w:tr w:rsidR="00777B29" w:rsidRPr="001E6501" w14:paraId="33375F00" w14:textId="77777777" w:rsidTr="00A67E63">
        <w:trPr>
          <w:trHeight w:val="420"/>
        </w:trPr>
        <w:tc>
          <w:tcPr>
            <w:tcW w:w="8427" w:type="dxa"/>
            <w:gridSpan w:val="2"/>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E2B89E4" w14:textId="2FFCF0C3" w:rsidR="00777B29" w:rsidRPr="001E6501" w:rsidDel="00623F28" w:rsidRDefault="00777B29" w:rsidP="00427A68">
            <w:pPr>
              <w:rPr>
                <w:del w:id="202" w:author="PeepT ㅤ" w:date="2025-06-13T11:55:00Z"/>
                <w:rFonts w:ascii="Arial" w:hAnsi="Arial" w:cs="Arial"/>
              </w:rPr>
            </w:pPr>
            <w:r w:rsidRPr="001E6501">
              <w:rPr>
                <w:rFonts w:ascii="Arial" w:hAnsi="Arial" w:cs="Arial"/>
              </w:rPr>
              <w:lastRenderedPageBreak/>
              <w:t xml:space="preserve">Qualificação Física: </w:t>
            </w:r>
            <w:ins w:id="203" w:author="PeepT ㅤ" w:date="2025-06-13T11:55:00Z">
              <w:r w:rsidR="00623F28">
                <w:rPr>
                  <w:rFonts w:ascii="Arial" w:hAnsi="Arial" w:cs="Arial"/>
                </w:rPr>
                <w:t>Estudante de Graduação</w:t>
              </w:r>
            </w:ins>
          </w:p>
          <w:p w14:paraId="7755D773" w14:textId="552CBA89" w:rsidR="00777B29" w:rsidRPr="001E6501" w:rsidRDefault="00777B29">
            <w:pPr>
              <w:rPr>
                <w:rFonts w:ascii="Arial" w:hAnsi="Arial" w:cs="Arial"/>
              </w:rPr>
              <w:pPrChange w:id="204" w:author="PeepT ㅤ" w:date="2025-06-13T11:55:00Z">
                <w:pPr>
                  <w:spacing w:line="276" w:lineRule="auto"/>
                  <w:ind w:left="100"/>
                </w:pPr>
              </w:pPrChange>
            </w:pPr>
            <w:del w:id="205" w:author="PeepT ㅤ" w:date="2025-06-13T11:55:00Z">
              <w:r w:rsidRPr="001E6501" w:rsidDel="00623F28">
                <w:rPr>
                  <w:rFonts w:ascii="Arial" w:hAnsi="Arial" w:cs="Arial"/>
                  <w:color w:val="7F7F7F" w:themeColor="text1" w:themeTint="80"/>
                </w:rPr>
                <w:delText>(Ex: professor do ensino superior, estudante de graduação, analista de sistemas, engenheiro)</w:delText>
              </w:r>
            </w:del>
          </w:p>
        </w:tc>
      </w:tr>
      <w:tr w:rsidR="00777B29" w:rsidRPr="001E6501" w14:paraId="4B3828FD" w14:textId="77777777" w:rsidTr="00A67E63">
        <w:trPr>
          <w:trHeight w:val="540"/>
        </w:trPr>
        <w:tc>
          <w:tcPr>
            <w:tcW w:w="8427"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6E443F2A" w14:textId="77777777" w:rsidR="00777B29" w:rsidRPr="001E6501" w:rsidRDefault="00777B29" w:rsidP="00427A68">
            <w:pPr>
              <w:spacing w:before="240" w:line="276" w:lineRule="auto"/>
              <w:ind w:left="100"/>
              <w:rPr>
                <w:rFonts w:ascii="Arial" w:hAnsi="Arial" w:cs="Arial"/>
              </w:rPr>
            </w:pPr>
            <w:r w:rsidRPr="001E6501">
              <w:rPr>
                <w:rFonts w:ascii="Arial" w:hAnsi="Arial" w:cs="Arial"/>
              </w:rPr>
              <w:t>Endereço:</w:t>
            </w:r>
          </w:p>
        </w:tc>
      </w:tr>
      <w:tr w:rsidR="00777B29" w:rsidRPr="001E6501" w14:paraId="719E48E2"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44896021" w14:textId="31C08B35" w:rsidR="00777B29" w:rsidRPr="001E6501" w:rsidRDefault="00777B29" w:rsidP="00427A68">
            <w:pPr>
              <w:spacing w:before="240" w:line="276" w:lineRule="auto"/>
              <w:ind w:left="100"/>
              <w:rPr>
                <w:rFonts w:ascii="Arial" w:hAnsi="Arial" w:cs="Arial"/>
              </w:rPr>
            </w:pPr>
            <w:r w:rsidRPr="001E6501">
              <w:rPr>
                <w:rFonts w:ascii="Arial" w:hAnsi="Arial" w:cs="Arial"/>
              </w:rPr>
              <w:t>Cidade:</w:t>
            </w:r>
            <w:ins w:id="206" w:author="PeepT ㅤ" w:date="2025-06-13T11:52:00Z">
              <w:r w:rsidR="00A011B0">
                <w:rPr>
                  <w:rFonts w:ascii="Arial" w:hAnsi="Arial" w:cs="Arial"/>
                </w:rPr>
                <w:t xml:space="preserve"> São Luís</w:t>
              </w:r>
            </w:ins>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6539B33E" w14:textId="038247A9" w:rsidR="00777B29" w:rsidRPr="001E6501" w:rsidRDefault="00777B29" w:rsidP="00427A68">
            <w:pPr>
              <w:spacing w:line="276" w:lineRule="auto"/>
              <w:ind w:left="100"/>
              <w:rPr>
                <w:rFonts w:ascii="Arial" w:hAnsi="Arial" w:cs="Arial"/>
              </w:rPr>
            </w:pPr>
            <w:r w:rsidRPr="001E6501">
              <w:rPr>
                <w:rFonts w:ascii="Arial" w:hAnsi="Arial" w:cs="Arial"/>
              </w:rPr>
              <w:t xml:space="preserve">Estado: </w:t>
            </w:r>
            <w:ins w:id="207" w:author="PeepT ㅤ" w:date="2025-06-13T11:52:00Z">
              <w:r w:rsidR="00A011B0">
                <w:rPr>
                  <w:rFonts w:ascii="Arial" w:hAnsi="Arial" w:cs="Arial"/>
                </w:rPr>
                <w:t>Maranhão</w:t>
              </w:r>
            </w:ins>
          </w:p>
        </w:tc>
      </w:tr>
      <w:tr w:rsidR="00777B29" w:rsidRPr="001E6501" w14:paraId="4D3F2C4E" w14:textId="77777777" w:rsidTr="00A67E63">
        <w:trPr>
          <w:trHeight w:val="240"/>
        </w:trPr>
        <w:tc>
          <w:tcPr>
            <w:tcW w:w="4364" w:type="dxa"/>
            <w:tcBorders>
              <w:top w:val="nil"/>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605EED80" w14:textId="77777777" w:rsidR="00777B29" w:rsidRPr="001E6501" w:rsidRDefault="00777B29" w:rsidP="00427A68">
            <w:pPr>
              <w:spacing w:before="240" w:line="276" w:lineRule="auto"/>
              <w:ind w:left="100"/>
              <w:rPr>
                <w:rFonts w:ascii="Arial" w:hAnsi="Arial" w:cs="Arial"/>
              </w:rPr>
            </w:pPr>
            <w:r w:rsidRPr="001E6501">
              <w:rPr>
                <w:rFonts w:ascii="Arial" w:hAnsi="Arial" w:cs="Arial"/>
              </w:rPr>
              <w:t>CEP:</w:t>
            </w:r>
          </w:p>
        </w:tc>
        <w:tc>
          <w:tcPr>
            <w:tcW w:w="4063" w:type="dxa"/>
            <w:tcBorders>
              <w:top w:val="nil"/>
              <w:left w:val="nil"/>
              <w:bottom w:val="single" w:sz="8" w:space="0" w:color="000000"/>
              <w:right w:val="single" w:sz="8" w:space="0" w:color="000000"/>
            </w:tcBorders>
            <w:shd w:val="clear" w:color="auto" w:fill="auto"/>
            <w:tcMar>
              <w:top w:w="20" w:type="dxa"/>
              <w:left w:w="20" w:type="dxa"/>
              <w:bottom w:w="20" w:type="dxa"/>
              <w:right w:w="20" w:type="dxa"/>
            </w:tcMar>
          </w:tcPr>
          <w:p w14:paraId="34CA3AD1" w14:textId="77777777" w:rsidR="00777B29" w:rsidRPr="001E6501" w:rsidRDefault="00777B29" w:rsidP="00427A68">
            <w:pPr>
              <w:spacing w:line="276" w:lineRule="auto"/>
              <w:ind w:left="100"/>
              <w:rPr>
                <w:rFonts w:ascii="Arial" w:hAnsi="Arial" w:cs="Arial"/>
              </w:rPr>
            </w:pPr>
            <w:r w:rsidRPr="001E6501">
              <w:rPr>
                <w:rFonts w:ascii="Arial" w:hAnsi="Arial" w:cs="Arial"/>
              </w:rPr>
              <w:t>País: Brasil</w:t>
            </w:r>
          </w:p>
        </w:tc>
      </w:tr>
      <w:tr w:rsidR="00777B29" w:rsidRPr="001E6501" w14:paraId="58C1912F" w14:textId="77777777" w:rsidTr="00A67E63">
        <w:trPr>
          <w:trHeight w:val="240"/>
        </w:trPr>
        <w:tc>
          <w:tcPr>
            <w:tcW w:w="4364" w:type="dxa"/>
            <w:tcBorders>
              <w:top w:val="nil"/>
              <w:left w:val="single" w:sz="8" w:space="0" w:color="000000"/>
              <w:bottom w:val="single" w:sz="4" w:space="0" w:color="auto"/>
              <w:right w:val="single" w:sz="8" w:space="0" w:color="000000"/>
            </w:tcBorders>
            <w:shd w:val="clear" w:color="auto" w:fill="auto"/>
            <w:tcMar>
              <w:top w:w="20" w:type="dxa"/>
              <w:left w:w="20" w:type="dxa"/>
              <w:bottom w:w="20" w:type="dxa"/>
              <w:right w:w="20" w:type="dxa"/>
            </w:tcMar>
          </w:tcPr>
          <w:p w14:paraId="0B939803" w14:textId="77777777" w:rsidR="00777B29" w:rsidRPr="001E6501" w:rsidRDefault="00777B29" w:rsidP="00427A68">
            <w:pPr>
              <w:spacing w:before="240" w:line="276" w:lineRule="auto"/>
              <w:ind w:left="100"/>
              <w:rPr>
                <w:rFonts w:ascii="Arial" w:hAnsi="Arial" w:cs="Arial"/>
              </w:rPr>
            </w:pPr>
            <w:r w:rsidRPr="001E6501">
              <w:rPr>
                <w:rFonts w:ascii="Arial" w:hAnsi="Arial" w:cs="Arial"/>
              </w:rPr>
              <w:t xml:space="preserve">Telefone: </w:t>
            </w:r>
          </w:p>
        </w:tc>
        <w:tc>
          <w:tcPr>
            <w:tcW w:w="4063" w:type="dxa"/>
            <w:tcBorders>
              <w:top w:val="nil"/>
              <w:left w:val="nil"/>
              <w:bottom w:val="single" w:sz="4" w:space="0" w:color="auto"/>
              <w:right w:val="single" w:sz="8" w:space="0" w:color="000000"/>
            </w:tcBorders>
            <w:shd w:val="clear" w:color="auto" w:fill="auto"/>
            <w:tcMar>
              <w:top w:w="20" w:type="dxa"/>
              <w:left w:w="20" w:type="dxa"/>
              <w:bottom w:w="20" w:type="dxa"/>
              <w:right w:w="20" w:type="dxa"/>
            </w:tcMar>
          </w:tcPr>
          <w:p w14:paraId="383B5F3E" w14:textId="77777777" w:rsidR="00777B29" w:rsidRPr="001E6501" w:rsidRDefault="00777B29" w:rsidP="00427A68">
            <w:pPr>
              <w:spacing w:line="276" w:lineRule="auto"/>
              <w:ind w:left="100"/>
              <w:rPr>
                <w:rFonts w:ascii="Arial" w:hAnsi="Arial" w:cs="Arial"/>
              </w:rPr>
            </w:pPr>
            <w:r w:rsidRPr="001E6501">
              <w:rPr>
                <w:rFonts w:ascii="Arial" w:hAnsi="Arial" w:cs="Arial"/>
              </w:rPr>
              <w:t>Fax:</w:t>
            </w:r>
          </w:p>
        </w:tc>
      </w:tr>
      <w:tr w:rsidR="00777B29" w:rsidRPr="001E6501" w14:paraId="2C692E42" w14:textId="77777777" w:rsidTr="00A67E63">
        <w:trPr>
          <w:trHeight w:val="240"/>
        </w:trPr>
        <w:tc>
          <w:tcPr>
            <w:tcW w:w="8427" w:type="dxa"/>
            <w:gridSpan w:val="2"/>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20" w:type="dxa"/>
              <w:right w:w="20" w:type="dxa"/>
            </w:tcMar>
          </w:tcPr>
          <w:p w14:paraId="14EB92BE" w14:textId="572CA634" w:rsidR="00777B29" w:rsidRPr="001E6501" w:rsidRDefault="00777B29" w:rsidP="00427A68">
            <w:pPr>
              <w:spacing w:before="240" w:line="276" w:lineRule="auto"/>
              <w:ind w:left="100"/>
              <w:rPr>
                <w:rFonts w:ascii="Arial" w:hAnsi="Arial" w:cs="Arial"/>
              </w:rPr>
            </w:pPr>
            <w:r w:rsidRPr="001E6501">
              <w:rPr>
                <w:rFonts w:ascii="Arial" w:hAnsi="Arial" w:cs="Arial"/>
              </w:rPr>
              <w:t xml:space="preserve">E-mail: </w:t>
            </w:r>
            <w:ins w:id="208" w:author="PeepT ㅤ" w:date="2025-06-13T11:58:00Z">
              <w:r w:rsidR="00623F28">
                <w:rPr>
                  <w:rFonts w:ascii="Arial" w:hAnsi="Arial" w:cs="Arial"/>
                </w:rPr>
                <w:t>manoel.lucas@discente.ufma.br</w:t>
              </w:r>
            </w:ins>
          </w:p>
        </w:tc>
      </w:tr>
      <w:tr w:rsidR="00777B29" w:rsidRPr="001E6501" w14:paraId="28EB5767" w14:textId="77777777" w:rsidTr="00A67E63">
        <w:trPr>
          <w:trHeight w:val="240"/>
        </w:trPr>
        <w:tc>
          <w:tcPr>
            <w:tcW w:w="8427" w:type="dxa"/>
            <w:gridSpan w:val="2"/>
            <w:tcBorders>
              <w:top w:val="single" w:sz="4" w:space="0" w:color="auto"/>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14:paraId="5A206C65" w14:textId="77777777" w:rsidR="00777B29" w:rsidRPr="001E6501" w:rsidRDefault="00777B29" w:rsidP="00427A68">
            <w:pPr>
              <w:spacing w:before="240" w:line="276" w:lineRule="auto"/>
              <w:ind w:left="100"/>
              <w:rPr>
                <w:rFonts w:ascii="Arial" w:hAnsi="Arial" w:cs="Arial"/>
              </w:rPr>
            </w:pPr>
            <w:r w:rsidRPr="001E6501">
              <w:rPr>
                <w:rFonts w:ascii="Arial" w:hAnsi="Arial" w:cs="Arial"/>
              </w:rPr>
              <w:t>Assinatura:</w:t>
            </w:r>
          </w:p>
        </w:tc>
      </w:tr>
    </w:tbl>
    <w:p w14:paraId="6784D5CB" w14:textId="77777777" w:rsidR="00777B29" w:rsidRPr="001E6501" w:rsidRDefault="00777B29" w:rsidP="00777B29">
      <w:pPr>
        <w:pBdr>
          <w:top w:val="nil"/>
          <w:left w:val="nil"/>
          <w:bottom w:val="nil"/>
          <w:right w:val="nil"/>
          <w:between w:val="nil"/>
        </w:pBdr>
        <w:spacing w:line="276" w:lineRule="auto"/>
        <w:rPr>
          <w:rFonts w:ascii="Arial" w:hAnsi="Arial" w:cs="Arial"/>
        </w:rPr>
      </w:pPr>
    </w:p>
    <w:p w14:paraId="6E0AC29B" w14:textId="77777777" w:rsidR="00777B29" w:rsidRPr="001E6501" w:rsidRDefault="00777B29" w:rsidP="00777B29">
      <w:pPr>
        <w:rPr>
          <w:rFonts w:ascii="Arial" w:hAnsi="Arial" w:cs="Arial"/>
        </w:rPr>
      </w:pPr>
    </w:p>
    <w:p w14:paraId="2DD8A9CC" w14:textId="77777777" w:rsidR="00777B29" w:rsidRPr="001E6501" w:rsidRDefault="00777B29" w:rsidP="00777B29">
      <w:pPr>
        <w:jc w:val="both"/>
        <w:rPr>
          <w:rFonts w:ascii="Arial" w:hAnsi="Arial" w:cs="Arial"/>
        </w:rPr>
      </w:pPr>
    </w:p>
    <w:p w14:paraId="6BF6C9C1" w14:textId="13463E29" w:rsidR="00777B29" w:rsidRPr="001E6501" w:rsidRDefault="00777B29" w:rsidP="00777B29">
      <w:pPr>
        <w:jc w:val="center"/>
        <w:rPr>
          <w:rFonts w:ascii="Arial" w:hAnsi="Arial" w:cs="Arial"/>
        </w:rPr>
      </w:pPr>
      <w:r w:rsidRPr="001E6501">
        <w:rPr>
          <w:rFonts w:ascii="Arial" w:hAnsi="Arial" w:cs="Arial"/>
        </w:rPr>
        <w:t>São Luís</w:t>
      </w:r>
      <w:ins w:id="209" w:author="PeepT ㅤ" w:date="2025-06-13T11:55:00Z">
        <w:r w:rsidR="00623F28">
          <w:rPr>
            <w:rFonts w:ascii="Arial" w:hAnsi="Arial" w:cs="Arial"/>
          </w:rPr>
          <w:t>,</w:t>
        </w:r>
      </w:ins>
      <w:r w:rsidRPr="001E6501">
        <w:rPr>
          <w:rFonts w:ascii="Arial" w:hAnsi="Arial" w:cs="Arial"/>
        </w:rPr>
        <w:t xml:space="preserve"> </w:t>
      </w:r>
      <w:ins w:id="210" w:author="PeepT ㅤ" w:date="2025-06-13T11:55:00Z">
        <w:r w:rsidR="00623F28">
          <w:rPr>
            <w:rFonts w:ascii="Arial" w:hAnsi="Arial" w:cs="Arial"/>
          </w:rPr>
          <w:t>13</w:t>
        </w:r>
      </w:ins>
      <w:r w:rsidRPr="001E6501">
        <w:rPr>
          <w:rFonts w:ascii="Arial" w:hAnsi="Arial" w:cs="Arial"/>
        </w:rPr>
        <w:t xml:space="preserve"> </w:t>
      </w:r>
      <w:del w:id="211" w:author="PeepT ㅤ" w:date="2025-06-13T11:55:00Z">
        <w:r w:rsidRPr="001E6501" w:rsidDel="00623F28">
          <w:rPr>
            <w:rFonts w:ascii="Arial" w:hAnsi="Arial" w:cs="Arial"/>
          </w:rPr>
          <w:delText xml:space="preserve"> </w:delText>
        </w:r>
      </w:del>
      <w:r w:rsidRPr="001E6501">
        <w:rPr>
          <w:rFonts w:ascii="Arial" w:hAnsi="Arial" w:cs="Arial"/>
        </w:rPr>
        <w:t xml:space="preserve">de </w:t>
      </w:r>
      <w:ins w:id="212" w:author="PeepT ㅤ" w:date="2025-06-13T11:55:00Z">
        <w:r w:rsidR="00623F28">
          <w:rPr>
            <w:rFonts w:ascii="Arial" w:hAnsi="Arial" w:cs="Arial"/>
          </w:rPr>
          <w:t>junho</w:t>
        </w:r>
      </w:ins>
      <w:r w:rsidRPr="001E6501">
        <w:rPr>
          <w:rFonts w:ascii="Arial" w:hAnsi="Arial" w:cs="Arial"/>
        </w:rPr>
        <w:t xml:space="preserve"> </w:t>
      </w:r>
      <w:del w:id="213" w:author="PeepT ㅤ" w:date="2025-06-13T11:55:00Z">
        <w:r w:rsidRPr="001E6501" w:rsidDel="00623F28">
          <w:rPr>
            <w:rFonts w:ascii="Arial" w:hAnsi="Arial" w:cs="Arial"/>
          </w:rPr>
          <w:delText xml:space="preserve">                   </w:delText>
        </w:r>
      </w:del>
      <w:r w:rsidRPr="001E6501">
        <w:rPr>
          <w:rFonts w:ascii="Arial" w:hAnsi="Arial" w:cs="Arial"/>
        </w:rPr>
        <w:t>de</w:t>
      </w:r>
      <w:ins w:id="214" w:author="PeepT ㅤ" w:date="2025-06-13T11:55:00Z">
        <w:r w:rsidR="00623F28">
          <w:rPr>
            <w:rFonts w:ascii="Arial" w:hAnsi="Arial" w:cs="Arial"/>
          </w:rPr>
          <w:t xml:space="preserve"> </w:t>
        </w:r>
      </w:ins>
      <w:ins w:id="215" w:author="PeepT ㅤ" w:date="2025-06-13T11:56:00Z">
        <w:r w:rsidR="00623F28">
          <w:rPr>
            <w:rFonts w:ascii="Arial" w:hAnsi="Arial" w:cs="Arial"/>
          </w:rPr>
          <w:t>2025</w:t>
        </w:r>
      </w:ins>
      <w:del w:id="216" w:author="PeepT ㅤ" w:date="2025-06-13T11:55:00Z">
        <w:r w:rsidRPr="001E6501" w:rsidDel="00623F28">
          <w:rPr>
            <w:rFonts w:ascii="Arial" w:hAnsi="Arial" w:cs="Arial"/>
          </w:rPr>
          <w:delText xml:space="preserve">    20</w:delText>
        </w:r>
      </w:del>
    </w:p>
    <w:p w14:paraId="75A6D85D" w14:textId="77777777" w:rsidR="00777B29" w:rsidRPr="001E6501" w:rsidRDefault="00777B29" w:rsidP="00777B29">
      <w:pPr>
        <w:jc w:val="center"/>
        <w:rPr>
          <w:rFonts w:ascii="Arial" w:hAnsi="Arial" w:cs="Arial"/>
        </w:rPr>
      </w:pPr>
    </w:p>
    <w:p w14:paraId="1CC74D51" w14:textId="77777777" w:rsidR="00A67E63" w:rsidRDefault="00A67E63" w:rsidP="00A67E63">
      <w:pPr>
        <w:jc w:val="both"/>
        <w:rPr>
          <w:rFonts w:ascii="Arial" w:hAnsi="Arial" w:cs="Arial"/>
          <w:color w:val="C00000"/>
        </w:rPr>
      </w:pPr>
    </w:p>
    <w:p w14:paraId="5ACD7628" w14:textId="77777777" w:rsidR="005C3959" w:rsidRDefault="005C3959">
      <w:pPr>
        <w:spacing w:after="160" w:line="259" w:lineRule="auto"/>
        <w:rPr>
          <w:ins w:id="217" w:author="BRUNO KAUAN RODRIGUES SILVA" w:date="2025-06-13T18:06:00Z" w16du:dateUtc="2025-06-13T21:06:00Z"/>
          <w:rFonts w:ascii="Arial" w:hAnsi="Arial" w:cs="Arial"/>
          <w:color w:val="FF0000"/>
        </w:rPr>
      </w:pPr>
      <w:ins w:id="218" w:author="BRUNO KAUAN RODRIGUES SILVA" w:date="2025-06-13T18:06:00Z" w16du:dateUtc="2025-06-13T21:06:00Z">
        <w:r>
          <w:rPr>
            <w:rFonts w:ascii="Arial" w:hAnsi="Arial" w:cs="Arial"/>
            <w:color w:val="FF0000"/>
          </w:rPr>
          <w:br w:type="page"/>
        </w:r>
      </w:ins>
    </w:p>
    <w:p w14:paraId="6CB59413" w14:textId="77777777" w:rsidR="005C3959" w:rsidRPr="00227326" w:rsidRDefault="005C3959" w:rsidP="005C3959">
      <w:pPr>
        <w:rPr>
          <w:ins w:id="219" w:author="BRUNO KAUAN RODRIGUES SILVA" w:date="2025-06-13T18:06:00Z" w16du:dateUtc="2025-06-13T21:06:00Z"/>
          <w:rFonts w:ascii="Arial" w:hAnsi="Arial" w:cs="Arial"/>
          <w:color w:val="000000" w:themeColor="text1"/>
          <w:sz w:val="22"/>
          <w:szCs w:val="22"/>
        </w:rPr>
      </w:pPr>
      <w:ins w:id="220" w:author="BRUNO KAUAN RODRIGUES SILVA" w:date="2025-06-13T18:06:00Z" w16du:dateUtc="2025-06-13T21:06:00Z">
        <w:r w:rsidRPr="00227326">
          <w:rPr>
            <w:rFonts w:ascii="Arial" w:hAnsi="Arial" w:cs="Arial"/>
            <w:color w:val="000000" w:themeColor="text1"/>
            <w:sz w:val="22"/>
            <w:szCs w:val="22"/>
          </w:rPr>
          <w:lastRenderedPageBreak/>
          <w:t>@autor: [Bruno Kauan Rodrigues Silva, Ellen Cristina De Sousa Castro, Manoel Lucas Pacheco Junior, Mateus Dutra Vale, Paulo Eduardo Lime Rabelo]</w:t>
        </w:r>
      </w:ins>
    </w:p>
    <w:p w14:paraId="0CFE8BBA" w14:textId="77777777" w:rsidR="005C3959" w:rsidRPr="00227326" w:rsidRDefault="005C3959" w:rsidP="005C3959">
      <w:pPr>
        <w:rPr>
          <w:ins w:id="221" w:author="BRUNO KAUAN RODRIGUES SILVA" w:date="2025-06-13T18:06:00Z" w16du:dateUtc="2025-06-13T21:06:00Z"/>
          <w:rFonts w:ascii="Arial" w:hAnsi="Arial" w:cs="Arial"/>
          <w:color w:val="000000" w:themeColor="text1"/>
          <w:sz w:val="22"/>
          <w:szCs w:val="22"/>
        </w:rPr>
      </w:pPr>
    </w:p>
    <w:p w14:paraId="1C430490" w14:textId="77777777" w:rsidR="005C3959" w:rsidRPr="00227326" w:rsidRDefault="005C3959" w:rsidP="005C3959">
      <w:pPr>
        <w:rPr>
          <w:ins w:id="222" w:author="BRUNO KAUAN RODRIGUES SILVA" w:date="2025-06-13T18:06:00Z" w16du:dateUtc="2025-06-13T21:06:00Z"/>
          <w:rFonts w:ascii="Arial" w:hAnsi="Arial" w:cs="Arial"/>
          <w:color w:val="000000" w:themeColor="text1"/>
          <w:sz w:val="22"/>
          <w:szCs w:val="22"/>
        </w:rPr>
      </w:pPr>
      <w:ins w:id="223" w:author="BRUNO KAUAN RODRIGUES SILVA" w:date="2025-06-13T18:06:00Z" w16du:dateUtc="2025-06-13T21:06:00Z">
        <w:r w:rsidRPr="00227326">
          <w:rPr>
            <w:rFonts w:ascii="Arial" w:hAnsi="Arial" w:cs="Arial"/>
            <w:color w:val="000000" w:themeColor="text1"/>
            <w:sz w:val="22"/>
            <w:szCs w:val="22"/>
          </w:rPr>
          <w:t>@contato: [bruno.kauan@discente.ufma.br, ellen.castro@discente.ufma.br, manoel.lucas@discente.ufma.br, rabelo.paulo@discente.ufma.br, mateus.dv@discente.ufma.br]</w:t>
        </w:r>
      </w:ins>
    </w:p>
    <w:p w14:paraId="5212BF4F" w14:textId="77777777" w:rsidR="005C3959" w:rsidRPr="00227326" w:rsidRDefault="005C3959" w:rsidP="005C3959">
      <w:pPr>
        <w:rPr>
          <w:ins w:id="224" w:author="BRUNO KAUAN RODRIGUES SILVA" w:date="2025-06-13T18:06:00Z" w16du:dateUtc="2025-06-13T21:06:00Z"/>
          <w:rFonts w:ascii="Arial" w:hAnsi="Arial" w:cs="Arial"/>
          <w:color w:val="000000" w:themeColor="text1"/>
          <w:sz w:val="22"/>
          <w:szCs w:val="22"/>
        </w:rPr>
      </w:pPr>
    </w:p>
    <w:p w14:paraId="34421FFA" w14:textId="77777777" w:rsidR="005C3959" w:rsidRPr="00227326" w:rsidRDefault="005C3959" w:rsidP="005C3959">
      <w:pPr>
        <w:rPr>
          <w:ins w:id="225" w:author="BRUNO KAUAN RODRIGUES SILVA" w:date="2025-06-13T18:06:00Z" w16du:dateUtc="2025-06-13T21:06:00Z"/>
          <w:rFonts w:ascii="Arial" w:hAnsi="Arial" w:cs="Arial"/>
          <w:color w:val="000000" w:themeColor="text1"/>
          <w:sz w:val="22"/>
          <w:szCs w:val="22"/>
        </w:rPr>
      </w:pPr>
      <w:ins w:id="226" w:author="BRUNO KAUAN RODRIGUES SILVA" w:date="2025-06-13T18:06:00Z" w16du:dateUtc="2025-06-13T21:06:00Z">
        <w:r w:rsidRPr="00227326">
          <w:rPr>
            <w:rFonts w:ascii="Arial" w:hAnsi="Arial" w:cs="Arial"/>
            <w:color w:val="000000" w:themeColor="text1"/>
            <w:sz w:val="22"/>
            <w:szCs w:val="22"/>
          </w:rPr>
          <w:t>@data última versão: [13/06/2025]</w:t>
        </w:r>
      </w:ins>
    </w:p>
    <w:p w14:paraId="67D19156" w14:textId="77777777" w:rsidR="005C3959" w:rsidRPr="00227326" w:rsidRDefault="005C3959" w:rsidP="005C3959">
      <w:pPr>
        <w:rPr>
          <w:ins w:id="227" w:author="BRUNO KAUAN RODRIGUES SILVA" w:date="2025-06-13T18:06:00Z" w16du:dateUtc="2025-06-13T21:06:00Z"/>
          <w:rFonts w:ascii="Arial" w:hAnsi="Arial" w:cs="Arial"/>
          <w:color w:val="000000" w:themeColor="text1"/>
          <w:sz w:val="22"/>
          <w:szCs w:val="22"/>
        </w:rPr>
      </w:pPr>
    </w:p>
    <w:p w14:paraId="6DC17013" w14:textId="77777777" w:rsidR="005C3959" w:rsidRPr="00227326" w:rsidRDefault="005C3959" w:rsidP="005C3959">
      <w:pPr>
        <w:rPr>
          <w:ins w:id="228" w:author="BRUNO KAUAN RODRIGUES SILVA" w:date="2025-06-13T18:06:00Z" w16du:dateUtc="2025-06-13T21:06:00Z"/>
          <w:rFonts w:ascii="Arial" w:hAnsi="Arial" w:cs="Arial"/>
          <w:color w:val="000000" w:themeColor="text1"/>
          <w:sz w:val="22"/>
          <w:szCs w:val="22"/>
        </w:rPr>
      </w:pPr>
      <w:ins w:id="229" w:author="BRUNO KAUAN RODRIGUES SILVA" w:date="2025-06-13T18:06:00Z" w16du:dateUtc="2025-06-13T21:06:00Z">
        <w:r w:rsidRPr="00227326">
          <w:rPr>
            <w:rFonts w:ascii="Arial" w:hAnsi="Arial" w:cs="Arial"/>
            <w:color w:val="000000" w:themeColor="text1"/>
            <w:sz w:val="22"/>
            <w:szCs w:val="22"/>
          </w:rPr>
          <w:t>@versão: 1.0</w:t>
        </w:r>
      </w:ins>
    </w:p>
    <w:p w14:paraId="30F56EF5" w14:textId="77777777" w:rsidR="005C3959" w:rsidRPr="00227326" w:rsidRDefault="005C3959" w:rsidP="005C3959">
      <w:pPr>
        <w:rPr>
          <w:ins w:id="230" w:author="BRUNO KAUAN RODRIGUES SILVA" w:date="2025-06-13T18:06:00Z" w16du:dateUtc="2025-06-13T21:06:00Z"/>
          <w:rFonts w:ascii="Arial" w:hAnsi="Arial" w:cs="Arial"/>
          <w:color w:val="000000" w:themeColor="text1"/>
          <w:sz w:val="22"/>
          <w:szCs w:val="22"/>
        </w:rPr>
      </w:pPr>
    </w:p>
    <w:p w14:paraId="52AE6FC4" w14:textId="77777777" w:rsidR="005C3959" w:rsidRPr="00227326" w:rsidRDefault="005C3959" w:rsidP="005C3959">
      <w:pPr>
        <w:rPr>
          <w:ins w:id="231" w:author="BRUNO KAUAN RODRIGUES SILVA" w:date="2025-06-13T18:06:00Z" w16du:dateUtc="2025-06-13T21:06:00Z"/>
          <w:rFonts w:ascii="Arial" w:hAnsi="Arial" w:cs="Arial"/>
          <w:color w:val="000000" w:themeColor="text1"/>
          <w:sz w:val="22"/>
          <w:szCs w:val="22"/>
        </w:rPr>
      </w:pPr>
      <w:ins w:id="232" w:author="BRUNO KAUAN RODRIGUES SILVA" w:date="2025-06-13T18:06:00Z" w16du:dateUtc="2025-06-13T21:06:00Z">
        <w:r w:rsidRPr="00227326">
          <w:rPr>
            <w:rFonts w:ascii="Arial" w:hAnsi="Arial" w:cs="Arial"/>
            <w:color w:val="000000" w:themeColor="text1"/>
            <w:sz w:val="22"/>
            <w:szCs w:val="22"/>
          </w:rPr>
          <w:t>@outros repositórios: [https://github.com/bkauan099; https://github.com/Mateus-dutravale; https://github.com/Ellen6185]</w:t>
        </w:r>
      </w:ins>
    </w:p>
    <w:p w14:paraId="090285FA" w14:textId="77777777" w:rsidR="005C3959" w:rsidRPr="00227326" w:rsidRDefault="005C3959" w:rsidP="005C3959">
      <w:pPr>
        <w:rPr>
          <w:ins w:id="233" w:author="BRUNO KAUAN RODRIGUES SILVA" w:date="2025-06-13T18:06:00Z" w16du:dateUtc="2025-06-13T21:06:00Z"/>
          <w:rFonts w:ascii="Arial" w:hAnsi="Arial" w:cs="Arial"/>
          <w:color w:val="000000" w:themeColor="text1"/>
          <w:sz w:val="22"/>
          <w:szCs w:val="22"/>
        </w:rPr>
      </w:pPr>
    </w:p>
    <w:p w14:paraId="40DA7E25" w14:textId="77777777" w:rsidR="005C3959" w:rsidRPr="00227326" w:rsidRDefault="005C3959" w:rsidP="005C3959">
      <w:pPr>
        <w:rPr>
          <w:ins w:id="234" w:author="BRUNO KAUAN RODRIGUES SILVA" w:date="2025-06-13T18:06:00Z" w16du:dateUtc="2025-06-13T21:06:00Z"/>
          <w:rFonts w:ascii="Arial" w:hAnsi="Arial" w:cs="Arial"/>
          <w:color w:val="000000" w:themeColor="text1"/>
          <w:sz w:val="22"/>
          <w:szCs w:val="22"/>
        </w:rPr>
      </w:pPr>
      <w:ins w:id="235" w:author="BRUNO KAUAN RODRIGUES SILVA" w:date="2025-06-13T18:06:00Z" w16du:dateUtc="2025-06-13T21:06:00Z">
        <w:r w:rsidRPr="00227326">
          <w:rPr>
            <w:rFonts w:ascii="Arial" w:hAnsi="Arial" w:cs="Arial"/>
            <w:color w:val="000000" w:themeColor="text1"/>
            <w:sz w:val="22"/>
            <w:szCs w:val="22"/>
          </w:rPr>
          <w:t>@Agradecimentos: Universidade Federal do Maranhão (UFMA), Professor Doutor Thales Levi Azevedo Valente, e colegas de curso.</w:t>
        </w:r>
      </w:ins>
    </w:p>
    <w:p w14:paraId="19261F5F" w14:textId="77777777" w:rsidR="005C3959" w:rsidRPr="00227326" w:rsidRDefault="005C3959" w:rsidP="005C3959">
      <w:pPr>
        <w:rPr>
          <w:ins w:id="236" w:author="BRUNO KAUAN RODRIGUES SILVA" w:date="2025-06-13T18:06:00Z" w16du:dateUtc="2025-06-13T21:06:00Z"/>
          <w:rFonts w:ascii="Arial" w:hAnsi="Arial" w:cs="Arial"/>
          <w:color w:val="000000" w:themeColor="text1"/>
          <w:sz w:val="22"/>
          <w:szCs w:val="22"/>
        </w:rPr>
      </w:pPr>
    </w:p>
    <w:p w14:paraId="668E2F64" w14:textId="77777777" w:rsidR="005C3959" w:rsidRPr="00227326" w:rsidRDefault="005C3959" w:rsidP="005C3959">
      <w:pPr>
        <w:rPr>
          <w:ins w:id="237" w:author="BRUNO KAUAN RODRIGUES SILVA" w:date="2025-06-13T18:06:00Z" w16du:dateUtc="2025-06-13T21:06:00Z"/>
          <w:rFonts w:ascii="Arial" w:hAnsi="Arial" w:cs="Arial"/>
          <w:color w:val="000000" w:themeColor="text1"/>
          <w:sz w:val="22"/>
          <w:szCs w:val="22"/>
        </w:rPr>
      </w:pPr>
      <w:ins w:id="238" w:author="BRUNO KAUAN RODRIGUES SILVA" w:date="2025-06-13T18:06:00Z" w16du:dateUtc="2025-06-13T21:06:00Z">
        <w:r w:rsidRPr="00227326">
          <w:rPr>
            <w:rFonts w:ascii="Arial" w:hAnsi="Arial" w:cs="Arial"/>
            <w:color w:val="000000" w:themeColor="text1"/>
            <w:sz w:val="22"/>
            <w:szCs w:val="22"/>
          </w:rPr>
          <w:t>Copyright/</w:t>
        </w:r>
        <w:proofErr w:type="spellStart"/>
        <w:r w:rsidRPr="00227326">
          <w:rPr>
            <w:rFonts w:ascii="Arial" w:hAnsi="Arial" w:cs="Arial"/>
            <w:color w:val="000000" w:themeColor="text1"/>
            <w:sz w:val="22"/>
            <w:szCs w:val="22"/>
          </w:rPr>
          <w:t>License</w:t>
        </w:r>
        <w:proofErr w:type="spellEnd"/>
      </w:ins>
    </w:p>
    <w:p w14:paraId="77BCEBC9" w14:textId="77777777" w:rsidR="005C3959" w:rsidRPr="00227326" w:rsidRDefault="005C3959" w:rsidP="005C3959">
      <w:pPr>
        <w:rPr>
          <w:ins w:id="239" w:author="BRUNO KAUAN RODRIGUES SILVA" w:date="2025-06-13T18:06:00Z" w16du:dateUtc="2025-06-13T21:06:00Z"/>
          <w:rFonts w:ascii="Arial" w:hAnsi="Arial" w:cs="Arial"/>
          <w:color w:val="000000" w:themeColor="text1"/>
          <w:sz w:val="22"/>
          <w:szCs w:val="22"/>
        </w:rPr>
      </w:pPr>
    </w:p>
    <w:p w14:paraId="25AE83C5" w14:textId="77777777" w:rsidR="005C3959" w:rsidRPr="00227326" w:rsidRDefault="005C3959" w:rsidP="005C3959">
      <w:pPr>
        <w:rPr>
          <w:ins w:id="240" w:author="BRUNO KAUAN RODRIGUES SILVA" w:date="2025-06-13T18:06:00Z" w16du:dateUtc="2025-06-13T21:06:00Z"/>
          <w:rFonts w:ascii="Arial" w:hAnsi="Arial" w:cs="Arial"/>
          <w:color w:val="000000" w:themeColor="text1"/>
          <w:sz w:val="22"/>
          <w:szCs w:val="22"/>
        </w:rPr>
      </w:pPr>
      <w:ins w:id="241" w:author="BRUNO KAUAN RODRIGUES SILVA" w:date="2025-06-13T18:06:00Z" w16du:dateUtc="2025-06-13T21:06:00Z">
        <w:r w:rsidRPr="00227326">
          <w:rPr>
            <w:rFonts w:ascii="Arial" w:hAnsi="Arial" w:cs="Arial"/>
            <w:color w:val="000000" w:themeColor="text1"/>
            <w:sz w:val="22"/>
            <w:szCs w:val="22"/>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w:t>
        </w:r>
        <w:proofErr w:type="spellStart"/>
        <w:r w:rsidRPr="00227326">
          <w:rPr>
            <w:rFonts w:ascii="Arial" w:hAnsi="Arial" w:cs="Arial"/>
            <w:color w:val="000000" w:themeColor="text1"/>
            <w:sz w:val="22"/>
            <w:szCs w:val="22"/>
          </w:rPr>
          <w:t>copyleft</w:t>
        </w:r>
        <w:proofErr w:type="spellEnd"/>
        <w:r w:rsidRPr="00227326">
          <w:rPr>
            <w:rFonts w:ascii="Arial" w:hAnsi="Arial" w:cs="Arial"/>
            <w:color w:val="000000" w:themeColor="text1"/>
            <w:sz w:val="22"/>
            <w:szCs w:val="22"/>
          </w:rPr>
          <w:t xml:space="preserve">"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w:t>
        </w:r>
        <w:proofErr w:type="gramStart"/>
        <w:r w:rsidRPr="00227326">
          <w:rPr>
            <w:rFonts w:ascii="Arial" w:hAnsi="Arial" w:cs="Arial"/>
            <w:color w:val="000000" w:themeColor="text1"/>
            <w:sz w:val="22"/>
            <w:szCs w:val="22"/>
          </w:rPr>
          <w:t>usá-los</w:t>
        </w:r>
        <w:proofErr w:type="gramEnd"/>
        <w:r w:rsidRPr="00227326">
          <w:rPr>
            <w:rFonts w:ascii="Arial" w:hAnsi="Arial" w:cs="Arial"/>
            <w:color w:val="000000" w:themeColor="text1"/>
            <w:sz w:val="22"/>
            <w:szCs w:val="22"/>
          </w:rPr>
          <w:t>, nos dê crédito.</w:t>
        </w:r>
      </w:ins>
    </w:p>
    <w:p w14:paraId="3301D8E3" w14:textId="77777777" w:rsidR="005C3959" w:rsidRPr="00227326" w:rsidRDefault="005C3959" w:rsidP="005C3959">
      <w:pPr>
        <w:rPr>
          <w:ins w:id="242" w:author="BRUNO KAUAN RODRIGUES SILVA" w:date="2025-06-13T18:06:00Z" w16du:dateUtc="2025-06-13T21:06:00Z"/>
          <w:rFonts w:ascii="Arial" w:hAnsi="Arial" w:cs="Arial"/>
          <w:color w:val="000000" w:themeColor="text1"/>
          <w:sz w:val="22"/>
          <w:szCs w:val="22"/>
        </w:rPr>
      </w:pPr>
    </w:p>
    <w:p w14:paraId="68EA3868" w14:textId="77777777" w:rsidR="005C3959" w:rsidRPr="00227326" w:rsidRDefault="005C3959" w:rsidP="005C3959">
      <w:pPr>
        <w:rPr>
          <w:ins w:id="243" w:author="BRUNO KAUAN RODRIGUES SILVA" w:date="2025-06-13T18:06:00Z" w16du:dateUtc="2025-06-13T21:06:00Z"/>
          <w:rFonts w:ascii="Arial" w:hAnsi="Arial" w:cs="Arial"/>
          <w:color w:val="000000" w:themeColor="text1"/>
          <w:sz w:val="22"/>
          <w:szCs w:val="22"/>
        </w:rPr>
      </w:pPr>
      <w:ins w:id="244" w:author="BRUNO KAUAN RODRIGUES SILVA" w:date="2025-06-13T18:06:00Z" w16du:dateUtc="2025-06-13T21:06:00Z">
        <w:r w:rsidRPr="00227326">
          <w:rPr>
            <w:rFonts w:ascii="Arial" w:hAnsi="Arial" w:cs="Arial"/>
            <w:color w:val="000000" w:themeColor="text1"/>
            <w:sz w:val="22"/>
            <w:szCs w:val="22"/>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ins>
    </w:p>
    <w:p w14:paraId="7C82D39B" w14:textId="77777777" w:rsidR="005C3959" w:rsidRPr="00227326" w:rsidRDefault="005C3959" w:rsidP="005C3959">
      <w:pPr>
        <w:rPr>
          <w:ins w:id="245" w:author="BRUNO KAUAN RODRIGUES SILVA" w:date="2025-06-13T18:06:00Z" w16du:dateUtc="2025-06-13T21:06:00Z"/>
          <w:rFonts w:ascii="Arial" w:hAnsi="Arial" w:cs="Arial"/>
          <w:color w:val="000000" w:themeColor="text1"/>
          <w:sz w:val="22"/>
          <w:szCs w:val="22"/>
        </w:rPr>
      </w:pPr>
    </w:p>
    <w:p w14:paraId="41FCDBBE" w14:textId="77777777" w:rsidR="005C3959" w:rsidRPr="00227326" w:rsidRDefault="005C3959" w:rsidP="005C3959">
      <w:pPr>
        <w:rPr>
          <w:ins w:id="246" w:author="BRUNO KAUAN RODRIGUES SILVA" w:date="2025-06-13T18:06:00Z" w16du:dateUtc="2025-06-13T21:06:00Z"/>
          <w:rFonts w:ascii="Arial" w:hAnsi="Arial" w:cs="Arial"/>
          <w:color w:val="000000" w:themeColor="text1"/>
          <w:sz w:val="22"/>
          <w:szCs w:val="22"/>
        </w:rPr>
      </w:pPr>
      <w:ins w:id="247" w:author="BRUNO KAUAN RODRIGUES SILVA" w:date="2025-06-13T18:06:00Z" w16du:dateUtc="2025-06-13T21:06:00Z">
        <w:r w:rsidRPr="00227326">
          <w:rPr>
            <w:rFonts w:ascii="Arial" w:hAnsi="Arial" w:cs="Arial"/>
            <w:color w:val="000000" w:themeColor="text1"/>
            <w:sz w:val="22"/>
            <w:szCs w:val="22"/>
          </w:rPr>
          <w:t>Este aviso de direitos autorais e este aviso de permissão devem ser incluídos em todas as cópias ou partes substanciais do Software.</w:t>
        </w:r>
      </w:ins>
    </w:p>
    <w:p w14:paraId="1C86DA5F" w14:textId="77777777" w:rsidR="005C3959" w:rsidRPr="00227326" w:rsidRDefault="005C3959" w:rsidP="005C3959">
      <w:pPr>
        <w:rPr>
          <w:ins w:id="248" w:author="BRUNO KAUAN RODRIGUES SILVA" w:date="2025-06-13T18:06:00Z" w16du:dateUtc="2025-06-13T21:06:00Z"/>
          <w:rFonts w:ascii="Arial" w:hAnsi="Arial" w:cs="Arial"/>
          <w:color w:val="000000" w:themeColor="text1"/>
          <w:sz w:val="22"/>
          <w:szCs w:val="22"/>
        </w:rPr>
      </w:pPr>
    </w:p>
    <w:p w14:paraId="7C7439E3" w14:textId="77777777" w:rsidR="005C3959" w:rsidRPr="00227326" w:rsidRDefault="005C3959" w:rsidP="005C3959">
      <w:pPr>
        <w:rPr>
          <w:ins w:id="249" w:author="BRUNO KAUAN RODRIGUES SILVA" w:date="2025-06-13T18:06:00Z" w16du:dateUtc="2025-06-13T21:06:00Z"/>
          <w:rFonts w:ascii="Arial" w:hAnsi="Arial" w:cs="Arial"/>
          <w:color w:val="000000" w:themeColor="text1"/>
          <w:sz w:val="22"/>
          <w:szCs w:val="22"/>
        </w:rPr>
      </w:pPr>
      <w:ins w:id="250" w:author="BRUNO KAUAN RODRIGUES SILVA" w:date="2025-06-13T18:06:00Z" w16du:dateUtc="2025-06-13T21:06:00Z">
        <w:r w:rsidRPr="00227326">
          <w:rPr>
            <w:rFonts w:ascii="Arial" w:hAnsi="Arial" w:cs="Arial"/>
            <w:color w:val="000000" w:themeColor="text1"/>
            <w:sz w:val="22"/>
            <w:szCs w:val="22"/>
          </w:rPr>
          <w:t xml:space="preserve">O SOFTWARE É FORNECIDO "COMO ESTÁ", SEM GARANTIA DE QUALQUER TIPO, EXPRESSA OU IMPLÍCITA, </w:t>
        </w:r>
        <w:proofErr w:type="gramStart"/>
        <w:r w:rsidRPr="00227326">
          <w:rPr>
            <w:rFonts w:ascii="Arial" w:hAnsi="Arial" w:cs="Arial"/>
            <w:color w:val="000000" w:themeColor="text1"/>
            <w:sz w:val="22"/>
            <w:szCs w:val="22"/>
          </w:rPr>
          <w:t>INCLUINDO</w:t>
        </w:r>
        <w:proofErr w:type="gramEnd"/>
        <w:r w:rsidRPr="00227326">
          <w:rPr>
            <w:rFonts w:ascii="Arial" w:hAnsi="Arial" w:cs="Arial"/>
            <w:color w:val="000000" w:themeColor="text1"/>
            <w:sz w:val="22"/>
            <w:szCs w:val="22"/>
          </w:rPr>
          <w:t xml:space="preserve">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ins>
    </w:p>
    <w:p w14:paraId="11DDAF55" w14:textId="77777777" w:rsidR="005C3959" w:rsidRPr="00227326" w:rsidRDefault="005C3959" w:rsidP="005C3959">
      <w:pPr>
        <w:rPr>
          <w:ins w:id="251" w:author="BRUNO KAUAN RODRIGUES SILVA" w:date="2025-06-13T18:06:00Z" w16du:dateUtc="2025-06-13T21:06:00Z"/>
          <w:rFonts w:ascii="Arial" w:hAnsi="Arial" w:cs="Arial"/>
          <w:color w:val="000000" w:themeColor="text1"/>
          <w:sz w:val="22"/>
          <w:szCs w:val="22"/>
        </w:rPr>
      </w:pPr>
    </w:p>
    <w:p w14:paraId="009BF8B8" w14:textId="77777777" w:rsidR="005C3959" w:rsidRPr="00227326" w:rsidRDefault="005C3959" w:rsidP="005C3959">
      <w:pPr>
        <w:rPr>
          <w:ins w:id="252" w:author="BRUNO KAUAN RODRIGUES SILVA" w:date="2025-06-13T18:06:00Z" w16du:dateUtc="2025-06-13T21:06:00Z"/>
          <w:rFonts w:ascii="Arial" w:hAnsi="Arial" w:cs="Arial"/>
          <w:color w:val="000000" w:themeColor="text1"/>
          <w:sz w:val="22"/>
          <w:szCs w:val="22"/>
        </w:rPr>
      </w:pPr>
      <w:ins w:id="253" w:author="BRUNO KAUAN RODRIGUES SILVA" w:date="2025-06-13T18:06:00Z" w16du:dateUtc="2025-06-13T21:06:00Z">
        <w:r w:rsidRPr="00227326">
          <w:rPr>
            <w:rFonts w:ascii="Arial" w:hAnsi="Arial" w:cs="Arial"/>
            <w:color w:val="000000" w:themeColor="text1"/>
            <w:sz w:val="22"/>
            <w:szCs w:val="22"/>
          </w:rPr>
          <w:t>Para mais informações sobre a Licença MIT: https://opensource.org/licenses/MIT</w:t>
        </w:r>
      </w:ins>
    </w:p>
    <w:p w14:paraId="24EDD4B3" w14:textId="0AF45780" w:rsidR="00A67E63" w:rsidRPr="00A67E63" w:rsidDel="005C3959" w:rsidRDefault="00A67E63" w:rsidP="00A67E63">
      <w:pPr>
        <w:jc w:val="both"/>
        <w:rPr>
          <w:del w:id="254" w:author="BRUNO KAUAN RODRIGUES SILVA" w:date="2025-06-13T18:04:00Z" w16du:dateUtc="2025-06-13T21:04:00Z"/>
          <w:rFonts w:ascii="Arial" w:hAnsi="Arial" w:cs="Arial"/>
          <w:color w:val="FF0000"/>
        </w:rPr>
      </w:pPr>
      <w:del w:id="255" w:author="BRUNO KAUAN RODRIGUES SILVA" w:date="2025-06-13T18:04:00Z" w16du:dateUtc="2025-06-13T21:04:00Z">
        <w:r w:rsidRPr="00A67E63" w:rsidDel="005C3959">
          <w:rPr>
            <w:rFonts w:ascii="Arial" w:hAnsi="Arial" w:cs="Arial"/>
            <w:color w:val="FF0000"/>
          </w:rPr>
          <w:delText xml:space="preserve">Observação: Encaminhar junto a este formulário o </w:delText>
        </w:r>
        <w:r w:rsidRPr="00A67E63" w:rsidDel="005C3959">
          <w:rPr>
            <w:rFonts w:ascii="Arial" w:hAnsi="Arial" w:cs="Arial"/>
            <w:b/>
            <w:bCs/>
            <w:color w:val="FF0000"/>
          </w:rPr>
          <w:delText>código-fonte do programa de computador</w:delText>
        </w:r>
        <w:r w:rsidRPr="00A67E63" w:rsidDel="005C3959">
          <w:rPr>
            <w:rFonts w:ascii="Arial" w:hAnsi="Arial" w:cs="Arial"/>
            <w:color w:val="FF0000"/>
          </w:rPr>
          <w:delText xml:space="preserve"> em arquivo</w:delText>
        </w:r>
        <w:r w:rsidRPr="00A67E63" w:rsidDel="005C3959">
          <w:rPr>
            <w:rFonts w:ascii="Arial" w:hAnsi="Arial" w:cs="Arial"/>
            <w:i/>
            <w:iCs/>
            <w:color w:val="FF0000"/>
          </w:rPr>
          <w:delText xml:space="preserve"> pdf</w:delText>
        </w:r>
        <w:r w:rsidRPr="00A67E63" w:rsidDel="005C3959">
          <w:rPr>
            <w:rFonts w:ascii="Arial" w:hAnsi="Arial" w:cs="Arial"/>
            <w:color w:val="FF0000"/>
          </w:rPr>
          <w:delText xml:space="preserve"> e demais documentos que possam descrever o seu funcionamento de forma mais detalhada possível. </w:delText>
        </w:r>
      </w:del>
    </w:p>
    <w:p w14:paraId="53059A50" w14:textId="1C5F5D55" w:rsidR="00A67E63" w:rsidRPr="001E6501" w:rsidDel="005C3959" w:rsidRDefault="00A67E63" w:rsidP="00A67E63">
      <w:pPr>
        <w:jc w:val="both"/>
        <w:rPr>
          <w:del w:id="256" w:author="BRUNO KAUAN RODRIGUES SILVA" w:date="2025-06-13T18:04:00Z" w16du:dateUtc="2025-06-13T21:04:00Z"/>
          <w:rFonts w:ascii="Arial" w:hAnsi="Arial" w:cs="Arial"/>
          <w:color w:val="C00000"/>
        </w:rPr>
      </w:pPr>
    </w:p>
    <w:p w14:paraId="18FDCD40" w14:textId="77777777" w:rsidR="004E7BD7" w:rsidRPr="001E6501" w:rsidRDefault="004E7BD7" w:rsidP="00777B29">
      <w:pPr>
        <w:rPr>
          <w:rFonts w:ascii="Arial" w:hAnsi="Arial" w:cs="Arial"/>
        </w:rPr>
      </w:pPr>
    </w:p>
    <w:sectPr w:rsidR="004E7BD7" w:rsidRPr="001E6501" w:rsidSect="001E6501">
      <w:headerReference w:type="default" r:id="rId9"/>
      <w:footerReference w:type="default" r:id="rId10"/>
      <w:pgSz w:w="11906" w:h="16838"/>
      <w:pgMar w:top="2268" w:right="1134" w:bottom="1134" w:left="1701" w:header="192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4F2FB" w14:textId="77777777" w:rsidR="00ED2BE1" w:rsidRDefault="00ED2BE1" w:rsidP="003C1008">
      <w:r>
        <w:separator/>
      </w:r>
    </w:p>
  </w:endnote>
  <w:endnote w:type="continuationSeparator" w:id="0">
    <w:p w14:paraId="3EC27244" w14:textId="77777777" w:rsidR="00ED2BE1" w:rsidRDefault="00ED2BE1" w:rsidP="003C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Courier New"/>
    <w:charset w:val="00"/>
    <w:family w:val="auto"/>
    <w:pitch w:val="variable"/>
    <w:sig w:usb0="2000020F" w:usb1="00000003" w:usb2="00000000" w:usb3="00000000" w:csb0="00000197" w:csb1="00000000"/>
  </w:font>
  <w:font w:name="Montserrat">
    <w:altName w:val="Arial"/>
    <w:panose1 w:val="00000000000000000000"/>
    <w:charset w:val="00"/>
    <w:family w:val="modern"/>
    <w:notTrueType/>
    <w:pitch w:val="variable"/>
    <w:sig w:usb0="00000001"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9963" w14:textId="77777777" w:rsidR="00351498" w:rsidRPr="00351498" w:rsidRDefault="00351498" w:rsidP="00351498">
    <w:pPr>
      <w:pStyle w:val="Rodap"/>
      <w:spacing w:line="160" w:lineRule="exact"/>
      <w:jc w:val="right"/>
      <w:rPr>
        <w:rFonts w:ascii="Montserrat Light" w:hAnsi="Montserrat Light"/>
        <w:sz w:val="14"/>
        <w:szCs w:val="14"/>
      </w:rPr>
    </w:pPr>
    <w:r w:rsidRPr="00351498">
      <w:rPr>
        <w:rFonts w:ascii="Montserrat Light" w:hAnsi="Montserrat Light"/>
        <w:sz w:val="14"/>
        <w:szCs w:val="14"/>
      </w:rPr>
      <w:t xml:space="preserve">Cidade Universitária Dom Delgado ∙ </w:t>
    </w:r>
    <w:r w:rsidR="00A92F16">
      <w:rPr>
        <w:rFonts w:ascii="Montserrat Light" w:hAnsi="Montserrat Light"/>
        <w:sz w:val="14"/>
        <w:szCs w:val="14"/>
      </w:rPr>
      <w:t>Nome do Prédio</w:t>
    </w:r>
  </w:p>
  <w:p w14:paraId="1B206926" w14:textId="77777777" w:rsidR="00351498" w:rsidRPr="00351498" w:rsidRDefault="00351498" w:rsidP="00351498">
    <w:pPr>
      <w:pStyle w:val="Rodap"/>
      <w:spacing w:line="160" w:lineRule="exact"/>
      <w:jc w:val="right"/>
      <w:rPr>
        <w:rFonts w:ascii="Montserrat Light" w:hAnsi="Montserrat Light"/>
        <w:sz w:val="14"/>
        <w:szCs w:val="14"/>
      </w:rPr>
    </w:pPr>
    <w:r w:rsidRPr="00351498">
      <w:rPr>
        <w:rFonts w:ascii="Montserrat Light" w:hAnsi="Montserrat Light"/>
        <w:sz w:val="14"/>
        <w:szCs w:val="14"/>
      </w:rPr>
      <w:t>Av. dos Portugueses, 1996 ∙ São Luís ∙ Maranhão ∙ CEP 65080-805</w:t>
    </w:r>
  </w:p>
  <w:p w14:paraId="456E85C9" w14:textId="77777777" w:rsidR="00351498" w:rsidRPr="00351498" w:rsidRDefault="00351498" w:rsidP="00351498">
    <w:pPr>
      <w:pStyle w:val="Rodap"/>
      <w:spacing w:line="160" w:lineRule="exact"/>
      <w:jc w:val="right"/>
      <w:rPr>
        <w:rFonts w:ascii="Montserrat Light" w:hAnsi="Montserrat Light"/>
        <w:sz w:val="14"/>
        <w:szCs w:val="14"/>
      </w:rPr>
    </w:pPr>
    <w:r w:rsidRPr="00351498">
      <w:rPr>
        <w:rFonts w:ascii="Montserrat Light" w:hAnsi="Montserrat Light"/>
        <w:sz w:val="14"/>
        <w:szCs w:val="14"/>
      </w:rPr>
      <w:t xml:space="preserve">(98) 3272 </w:t>
    </w:r>
    <w:r w:rsidR="00A92F16">
      <w:rPr>
        <w:rFonts w:ascii="Montserrat Light" w:hAnsi="Montserrat Light"/>
        <w:sz w:val="14"/>
        <w:szCs w:val="14"/>
      </w:rPr>
      <w:t>RAMAL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D4A5D" w14:textId="77777777" w:rsidR="00ED2BE1" w:rsidRDefault="00ED2BE1" w:rsidP="003C1008">
      <w:r>
        <w:separator/>
      </w:r>
    </w:p>
  </w:footnote>
  <w:footnote w:type="continuationSeparator" w:id="0">
    <w:p w14:paraId="71056B41" w14:textId="77777777" w:rsidR="00ED2BE1" w:rsidRDefault="00ED2BE1" w:rsidP="003C1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252EF" w14:textId="77777777" w:rsidR="0074154E" w:rsidRPr="00DF4584" w:rsidRDefault="00351498" w:rsidP="007F3113">
    <w:pPr>
      <w:pStyle w:val="Cabealho"/>
      <w:spacing w:line="140" w:lineRule="exact"/>
      <w:ind w:left="4167"/>
      <w:rPr>
        <w:rFonts w:ascii="Montserrat Light" w:hAnsi="Montserrat Light"/>
        <w:b/>
        <w:sz w:val="14"/>
        <w:szCs w:val="14"/>
      </w:rPr>
    </w:pPr>
    <w:r w:rsidRPr="00DF4584">
      <w:rPr>
        <w:rFonts w:ascii="Montserrat" w:hAnsi="Montserrat"/>
        <w:b/>
        <w:noProof/>
        <w:lang w:eastAsia="pt-BR"/>
      </w:rPr>
      <w:drawing>
        <wp:anchor distT="0" distB="0" distL="114300" distR="114300" simplePos="0" relativeHeight="251658240" behindDoc="1" locked="0" layoutInCell="1" allowOverlap="1" wp14:anchorId="20D362D8" wp14:editId="6883B156">
          <wp:simplePos x="0" y="0"/>
          <wp:positionH relativeFrom="page">
            <wp:posOffset>0</wp:posOffset>
          </wp:positionH>
          <wp:positionV relativeFrom="page">
            <wp:posOffset>0</wp:posOffset>
          </wp:positionV>
          <wp:extent cx="7559243" cy="10684057"/>
          <wp:effectExtent l="0" t="0" r="3810" b="317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BRADO UFMA 202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243" cy="10684057"/>
                  </a:xfrm>
                  <a:prstGeom prst="rect">
                    <a:avLst/>
                  </a:prstGeom>
                </pic:spPr>
              </pic:pic>
            </a:graphicData>
          </a:graphic>
        </wp:anchor>
      </w:drawing>
    </w:r>
    <w:r w:rsidR="00A523B2" w:rsidRPr="00DF4584">
      <w:rPr>
        <w:rFonts w:ascii="Montserrat Light" w:hAnsi="Montserrat Light"/>
        <w:b/>
        <w:sz w:val="14"/>
        <w:szCs w:val="14"/>
      </w:rPr>
      <w:t>AGÊNCIA DE INOVAÇÃO, EMPREENDEDORISMO, PESQUISA, PÓS-GRADUAÇÃO E INTERNACIONALIZAÇÃO</w:t>
    </w:r>
  </w:p>
  <w:p w14:paraId="51847124" w14:textId="77777777" w:rsidR="003C1008" w:rsidRDefault="00323D0B" w:rsidP="007F3113">
    <w:pPr>
      <w:pStyle w:val="Cabealho"/>
      <w:spacing w:line="140" w:lineRule="exact"/>
      <w:ind w:left="4167"/>
      <w:rPr>
        <w:rFonts w:ascii="Montserrat Light" w:hAnsi="Montserrat Light"/>
        <w:sz w:val="14"/>
        <w:szCs w:val="14"/>
      </w:rPr>
    </w:pPr>
    <w:r>
      <w:rPr>
        <w:rFonts w:ascii="Montserrat Light" w:hAnsi="Montserrat Light"/>
        <w:sz w:val="14"/>
        <w:szCs w:val="14"/>
      </w:rPr>
      <w:t>Diretoria de</w:t>
    </w:r>
    <w:r w:rsidR="00161F9A">
      <w:rPr>
        <w:rFonts w:ascii="Montserrat Light" w:hAnsi="Montserrat Light"/>
        <w:sz w:val="14"/>
        <w:szCs w:val="14"/>
      </w:rPr>
      <w:t xml:space="preserve"> </w:t>
    </w:r>
    <w:r w:rsidR="00D10BBC" w:rsidRPr="00D10BBC">
      <w:rPr>
        <w:rFonts w:ascii="Montserrat Light" w:hAnsi="Montserrat Light"/>
        <w:sz w:val="14"/>
        <w:szCs w:val="14"/>
      </w:rPr>
      <w:t>Pesquisa e Inovação Tecnológica</w:t>
    </w:r>
  </w:p>
  <w:p w14:paraId="60F55582" w14:textId="77777777" w:rsidR="00D10BBC" w:rsidRPr="00323D0B" w:rsidRDefault="00D10BBC" w:rsidP="007F3113">
    <w:pPr>
      <w:pStyle w:val="Cabealho"/>
      <w:spacing w:line="140" w:lineRule="exact"/>
      <w:ind w:left="4167"/>
      <w:rPr>
        <w:rFonts w:ascii="Montserrat Light" w:hAnsi="Montserrat Light"/>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C66E8"/>
    <w:multiLevelType w:val="multilevel"/>
    <w:tmpl w:val="516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55208"/>
    <w:multiLevelType w:val="multilevel"/>
    <w:tmpl w:val="A46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482774">
    <w:abstractNumId w:val="0"/>
  </w:num>
  <w:num w:numId="2" w16cid:durableId="7041351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UNO KAUAN RODRIGUES SILVA">
    <w15:presenceInfo w15:providerId="AD" w15:userId="S::bruno.kauan@discente.ufma.br::3808b6b0-0811-4639-a226-cdb77a658966"/>
  </w15:person>
  <w15:person w15:author="PeepT ㅤ">
    <w15:presenceInfo w15:providerId="Windows Live" w15:userId="0c6309f30bf4a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1008"/>
    <w:rsid w:val="00007230"/>
    <w:rsid w:val="000250B4"/>
    <w:rsid w:val="000A4DEB"/>
    <w:rsid w:val="000C3216"/>
    <w:rsid w:val="000C4E5E"/>
    <w:rsid w:val="000D2057"/>
    <w:rsid w:val="00120EB2"/>
    <w:rsid w:val="00131F23"/>
    <w:rsid w:val="0013207B"/>
    <w:rsid w:val="00161F9A"/>
    <w:rsid w:val="00180131"/>
    <w:rsid w:val="001A17BB"/>
    <w:rsid w:val="001E6501"/>
    <w:rsid w:val="00206C01"/>
    <w:rsid w:val="0022332B"/>
    <w:rsid w:val="0024174F"/>
    <w:rsid w:val="002A7C87"/>
    <w:rsid w:val="002B262C"/>
    <w:rsid w:val="002C6B5C"/>
    <w:rsid w:val="002F5262"/>
    <w:rsid w:val="00323D0B"/>
    <w:rsid w:val="00351498"/>
    <w:rsid w:val="0037620E"/>
    <w:rsid w:val="00380CC0"/>
    <w:rsid w:val="003A73C2"/>
    <w:rsid w:val="003C1008"/>
    <w:rsid w:val="003C1E0B"/>
    <w:rsid w:val="003E0F4C"/>
    <w:rsid w:val="004E7BD7"/>
    <w:rsid w:val="00536AC4"/>
    <w:rsid w:val="0054779E"/>
    <w:rsid w:val="005A6BF4"/>
    <w:rsid w:val="005B17B1"/>
    <w:rsid w:val="005C3959"/>
    <w:rsid w:val="005E3130"/>
    <w:rsid w:val="00623F28"/>
    <w:rsid w:val="00627122"/>
    <w:rsid w:val="00641936"/>
    <w:rsid w:val="00673518"/>
    <w:rsid w:val="0072001D"/>
    <w:rsid w:val="0074154E"/>
    <w:rsid w:val="00777925"/>
    <w:rsid w:val="00777B29"/>
    <w:rsid w:val="007C75DD"/>
    <w:rsid w:val="007E3227"/>
    <w:rsid w:val="007F3113"/>
    <w:rsid w:val="00857FF1"/>
    <w:rsid w:val="008B5B02"/>
    <w:rsid w:val="008B62BD"/>
    <w:rsid w:val="00971526"/>
    <w:rsid w:val="009861B5"/>
    <w:rsid w:val="00A011B0"/>
    <w:rsid w:val="00A05230"/>
    <w:rsid w:val="00A167C3"/>
    <w:rsid w:val="00A22A53"/>
    <w:rsid w:val="00A523B2"/>
    <w:rsid w:val="00A67E63"/>
    <w:rsid w:val="00A92F16"/>
    <w:rsid w:val="00AB1513"/>
    <w:rsid w:val="00AE4B39"/>
    <w:rsid w:val="00B15D1A"/>
    <w:rsid w:val="00B22F07"/>
    <w:rsid w:val="00B45A96"/>
    <w:rsid w:val="00B476AC"/>
    <w:rsid w:val="00B51F21"/>
    <w:rsid w:val="00B975F3"/>
    <w:rsid w:val="00C46F33"/>
    <w:rsid w:val="00C578C6"/>
    <w:rsid w:val="00C92412"/>
    <w:rsid w:val="00D10BBC"/>
    <w:rsid w:val="00D57346"/>
    <w:rsid w:val="00D9664F"/>
    <w:rsid w:val="00DB5003"/>
    <w:rsid w:val="00DF4584"/>
    <w:rsid w:val="00E11485"/>
    <w:rsid w:val="00E52140"/>
    <w:rsid w:val="00EA4929"/>
    <w:rsid w:val="00EC6473"/>
    <w:rsid w:val="00ED2BE1"/>
    <w:rsid w:val="00FA7006"/>
    <w:rsid w:val="00FB68F5"/>
    <w:rsid w:val="00FC7B20"/>
    <w:rsid w:val="00FD532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0003"/>
  <w15:docId w15:val="{A43578B1-1616-4394-B1FD-7D0DEE70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BC"/>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C1008"/>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3C1008"/>
  </w:style>
  <w:style w:type="paragraph" w:styleId="Rodap">
    <w:name w:val="footer"/>
    <w:basedOn w:val="Normal"/>
    <w:link w:val="RodapChar"/>
    <w:uiPriority w:val="99"/>
    <w:unhideWhenUsed/>
    <w:rsid w:val="003C1008"/>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3C1008"/>
  </w:style>
  <w:style w:type="paragraph" w:styleId="Textodebalo">
    <w:name w:val="Balloon Text"/>
    <w:basedOn w:val="Normal"/>
    <w:link w:val="TextodebaloChar"/>
    <w:uiPriority w:val="99"/>
    <w:semiHidden/>
    <w:unhideWhenUsed/>
    <w:rsid w:val="00E11485"/>
    <w:rPr>
      <w:rFonts w:ascii="Segoe UI" w:hAnsi="Segoe UI" w:cs="Segoe UI"/>
      <w:sz w:val="18"/>
      <w:szCs w:val="18"/>
    </w:rPr>
  </w:style>
  <w:style w:type="character" w:customStyle="1" w:styleId="TextodebaloChar">
    <w:name w:val="Texto de balão Char"/>
    <w:basedOn w:val="Fontepargpadro"/>
    <w:link w:val="Textodebalo"/>
    <w:uiPriority w:val="99"/>
    <w:semiHidden/>
    <w:rsid w:val="00E11485"/>
    <w:rPr>
      <w:rFonts w:ascii="Segoe UI" w:hAnsi="Segoe UI" w:cs="Segoe UI"/>
      <w:sz w:val="18"/>
      <w:szCs w:val="18"/>
    </w:rPr>
  </w:style>
  <w:style w:type="table" w:styleId="Tabelacomgrade">
    <w:name w:val="Table Grid"/>
    <w:basedOn w:val="Tabelanormal"/>
    <w:uiPriority w:val="39"/>
    <w:rsid w:val="00E11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D5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D57346"/>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7B29"/>
    <w:rPr>
      <w:color w:val="0563C1" w:themeColor="hyperlink"/>
      <w:u w:val="single"/>
    </w:rPr>
  </w:style>
  <w:style w:type="character" w:styleId="HiperlinkVisitado">
    <w:name w:val="FollowedHyperlink"/>
    <w:basedOn w:val="Fontepargpadro"/>
    <w:uiPriority w:val="99"/>
    <w:semiHidden/>
    <w:unhideWhenUsed/>
    <w:rsid w:val="00FC7B20"/>
    <w:rPr>
      <w:color w:val="954F72" w:themeColor="followedHyperlink"/>
      <w:u w:val="single"/>
    </w:rPr>
  </w:style>
  <w:style w:type="character" w:styleId="Forte">
    <w:name w:val="Strong"/>
    <w:basedOn w:val="Fontepargpadro"/>
    <w:uiPriority w:val="22"/>
    <w:qFormat/>
    <w:rsid w:val="00FD532D"/>
    <w:rPr>
      <w:b/>
      <w:bCs/>
    </w:rPr>
  </w:style>
  <w:style w:type="paragraph" w:styleId="NormalWeb">
    <w:name w:val="Normal (Web)"/>
    <w:basedOn w:val="Normal"/>
    <w:uiPriority w:val="99"/>
    <w:unhideWhenUsed/>
    <w:rsid w:val="00FD532D"/>
    <w:pPr>
      <w:spacing w:before="100" w:beforeAutospacing="1" w:after="100" w:afterAutospacing="1"/>
    </w:pPr>
  </w:style>
  <w:style w:type="paragraph" w:styleId="Reviso">
    <w:name w:val="Revision"/>
    <w:hidden/>
    <w:uiPriority w:val="99"/>
    <w:semiHidden/>
    <w:rsid w:val="005C3959"/>
    <w:pPr>
      <w:spacing w:after="0"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952613">
      <w:bodyDiv w:val="1"/>
      <w:marLeft w:val="0"/>
      <w:marRight w:val="0"/>
      <w:marTop w:val="0"/>
      <w:marBottom w:val="0"/>
      <w:divBdr>
        <w:top w:val="none" w:sz="0" w:space="0" w:color="auto"/>
        <w:left w:val="none" w:sz="0" w:space="0" w:color="auto"/>
        <w:bottom w:val="none" w:sz="0" w:space="0" w:color="auto"/>
        <w:right w:val="none" w:sz="0" w:space="0" w:color="auto"/>
      </w:divBdr>
    </w:div>
    <w:div w:id="1504710741">
      <w:bodyDiv w:val="1"/>
      <w:marLeft w:val="0"/>
      <w:marRight w:val="0"/>
      <w:marTop w:val="0"/>
      <w:marBottom w:val="0"/>
      <w:divBdr>
        <w:top w:val="none" w:sz="0" w:space="0" w:color="auto"/>
        <w:left w:val="none" w:sz="0" w:space="0" w:color="auto"/>
        <w:bottom w:val="none" w:sz="0" w:space="0" w:color="auto"/>
        <w:right w:val="none" w:sz="0" w:space="0" w:color="auto"/>
      </w:divBdr>
    </w:div>
    <w:div w:id="1514563538">
      <w:bodyDiv w:val="1"/>
      <w:marLeft w:val="0"/>
      <w:marRight w:val="0"/>
      <w:marTop w:val="0"/>
      <w:marBottom w:val="0"/>
      <w:divBdr>
        <w:top w:val="none" w:sz="0" w:space="0" w:color="auto"/>
        <w:left w:val="none" w:sz="0" w:space="0" w:color="auto"/>
        <w:bottom w:val="none" w:sz="0" w:space="0" w:color="auto"/>
        <w:right w:val="none" w:sz="0" w:space="0" w:color="auto"/>
      </w:divBdr>
    </w:div>
    <w:div w:id="19154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eufma.cprp@ufma.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8C7C6-9B74-4572-B718-EAFAB33F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1521</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ascom2</dc:creator>
  <cp:lastModifiedBy>BRUNO KAUAN RODRIGUES SILVA</cp:lastModifiedBy>
  <cp:revision>14</cp:revision>
  <cp:lastPrinted>2020-01-20T16:02:00Z</cp:lastPrinted>
  <dcterms:created xsi:type="dcterms:W3CDTF">2020-03-25T15:09:00Z</dcterms:created>
  <dcterms:modified xsi:type="dcterms:W3CDTF">2025-06-13T21:31:00Z</dcterms:modified>
</cp:coreProperties>
</file>